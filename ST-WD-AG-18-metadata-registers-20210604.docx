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C12E" w14:textId="40BC9313" w:rsidR="00C64D6A" w:rsidRDefault="00C64D6A" w:rsidP="009D6A49">
      <w:pPr>
        <w:pStyle w:val="SFirstPageDocumentNumber"/>
      </w:pPr>
      <w:r w:rsidRPr="00A24B6A">
        <w:t>SMPTE</w:t>
      </w:r>
      <w:r w:rsidRPr="002A587D">
        <w:t xml:space="preserve"> </w:t>
      </w:r>
      <w:r w:rsidR="006E5ABE">
        <w:t>AG</w:t>
      </w:r>
      <w:r w:rsidR="00953B04" w:rsidRPr="002A587D">
        <w:t xml:space="preserve"> </w:t>
      </w:r>
      <w:r w:rsidR="00181B32">
        <w:t>18</w:t>
      </w:r>
      <w:r w:rsidR="002A587D">
        <w:t>:</w:t>
      </w:r>
      <w:r w:rsidR="0083742A">
        <w:t>20</w:t>
      </w:r>
      <w:r w:rsidR="00D50DEE">
        <w:t>2</w:t>
      </w:r>
      <w:r w:rsidR="002A587D">
        <w:t>x</w:t>
      </w:r>
    </w:p>
    <w:p w14:paraId="2F0F5FA4" w14:textId="77777777" w:rsidR="00C64D6A" w:rsidRPr="009637B5" w:rsidRDefault="00B95405" w:rsidP="009637B5">
      <w:pPr>
        <w:pStyle w:val="SFirstPageDocumentKind"/>
      </w:pPr>
      <w:r>
        <w:drawing>
          <wp:anchor distT="0" distB="0" distL="118745" distR="118745" simplePos="0" relativeHeight="251657728" behindDoc="0" locked="0" layoutInCell="0" allowOverlap="1" wp14:anchorId="30E82FC5" wp14:editId="567D6AFD">
            <wp:simplePos x="0" y="0"/>
            <wp:positionH relativeFrom="page">
              <wp:posOffset>5705475</wp:posOffset>
            </wp:positionH>
            <wp:positionV relativeFrom="paragraph">
              <wp:posOffset>139700</wp:posOffset>
            </wp:positionV>
            <wp:extent cx="1141730" cy="736600"/>
            <wp:effectExtent l="0" t="0" r="1270" b="6350"/>
            <wp:wrapSquare wrapText="bothSides"/>
            <wp:docPr id="76" name="Picture 76" descr="SMPTE Logo 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PTE Logo w 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73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ABE">
        <w:t>Administrative Guideline</w:t>
      </w:r>
    </w:p>
    <w:p w14:paraId="7BD4E4BA" w14:textId="7C333B69" w:rsidR="00C64D6A" w:rsidRPr="00C62D63" w:rsidRDefault="00181B32" w:rsidP="00560B0C">
      <w:pPr>
        <w:pStyle w:val="Title"/>
        <w:tabs>
          <w:tab w:val="left" w:pos="8910"/>
        </w:tabs>
      </w:pPr>
      <w:r>
        <w:rPr>
          <w:lang w:val="en-US"/>
        </w:rPr>
        <w:t>SMPTE Metadata Registers</w:t>
      </w:r>
      <w:r w:rsidR="005F1382">
        <w:rPr>
          <w:lang w:val="en-US"/>
        </w:rPr>
        <w:t xml:space="preserve"> Maintenance</w:t>
      </w:r>
      <w:r w:rsidR="00195A6A">
        <w:rPr>
          <w:lang w:val="en-US"/>
        </w:rPr>
        <w:t xml:space="preserve"> and Publication</w:t>
      </w:r>
    </w:p>
    <w:p w14:paraId="31579EB8" w14:textId="794588D8" w:rsidR="00C64D6A" w:rsidRPr="00BC3E2D" w:rsidRDefault="00C64D6A" w:rsidP="00C64D6A">
      <w:pPr>
        <w:pStyle w:val="SFirstPagePage"/>
      </w:pPr>
      <w:bookmarkStart w:id="0" w:name="_Toc285788378"/>
      <w:r w:rsidRPr="00BC3E2D">
        <w:t xml:space="preserve">Page 1 of </w:t>
      </w:r>
      <w:r w:rsidRPr="00BC3E2D">
        <w:fldChar w:fldCharType="begin"/>
      </w:r>
      <w:r w:rsidRPr="00BC3E2D">
        <w:instrText xml:space="preserve"> NUMPAGES  \# "0"  \* MERGEFORMAT </w:instrText>
      </w:r>
      <w:r w:rsidRPr="00BC3E2D">
        <w:fldChar w:fldCharType="separate"/>
      </w:r>
      <w:r w:rsidR="003A613D">
        <w:rPr>
          <w:noProof/>
        </w:rPr>
        <w:t>38</w:t>
      </w:r>
      <w:r w:rsidRPr="00BC3E2D">
        <w:fldChar w:fldCharType="end"/>
      </w:r>
      <w:r w:rsidR="00341F1F">
        <w:t xml:space="preserve"> </w:t>
      </w:r>
      <w:r w:rsidRPr="00BC3E2D">
        <w:t>pages</w:t>
      </w:r>
    </w:p>
    <w:p w14:paraId="0970C918" w14:textId="5A192F94" w:rsidR="00C64D6A" w:rsidRPr="00E92EF1" w:rsidRDefault="0064617B" w:rsidP="00623321">
      <w:pPr>
        <w:pStyle w:val="SFirstPageVersion"/>
        <w:tabs>
          <w:tab w:val="left" w:pos="7590"/>
        </w:tabs>
      </w:pPr>
      <w:fldSimple w:instr=" FILENAME   \* MERGEFORMAT ">
        <w:ins w:id="1" w:author="Pierre-Anthony Lemieux" w:date="2021-06-08T08:56:00Z">
          <w:r w:rsidR="0023363D">
            <w:rPr>
              <w:noProof/>
            </w:rPr>
            <w:t>ST-WD-AG-18-metadata-registers-20210604.docx</w:t>
          </w:r>
        </w:ins>
        <w:del w:id="2" w:author="Pierre-Anthony Lemieux" w:date="2021-06-03T13:22:00Z">
          <w:r w:rsidR="00D50DEE" w:rsidDel="00C70CE6">
            <w:rPr>
              <w:noProof/>
            </w:rPr>
            <w:delText>ST-WD-AG-18-metadata-registers-20210525.docx</w:delText>
          </w:r>
        </w:del>
      </w:fldSimple>
      <w:r w:rsidR="00623321">
        <w:tab/>
      </w:r>
    </w:p>
    <w:p w14:paraId="46DF65CD" w14:textId="77777777" w:rsidR="00C64D6A" w:rsidRPr="009F7A05" w:rsidRDefault="00C64D6A" w:rsidP="002E5505">
      <w:pPr>
        <w:pStyle w:val="SFirstPageWarningHeading"/>
      </w:pPr>
      <w:r w:rsidRPr="007B3B4E">
        <w:t>Warning</w:t>
      </w:r>
    </w:p>
    <w:p w14:paraId="03513946" w14:textId="77777777" w:rsidR="00C64D6A" w:rsidRPr="009F7A05" w:rsidRDefault="002A587D" w:rsidP="002E5505">
      <w:pPr>
        <w:pStyle w:val="SFirstPageWarningBody"/>
      </w:pPr>
      <w:r>
        <w:t xml:space="preserve">This document is an unpublished, confidential work under development and shall not be referred to as a SMPTE Standard, Recommended Practice, or Engineering Guideline. It is distributed for review and comment; distribution </w:t>
      </w:r>
      <w:r w:rsidRPr="007B3B4E">
        <w:t>does</w:t>
      </w:r>
      <w:r>
        <w:t xml:space="preserve"> not constitute publication. Recipients of this document are strongly encouraged to submit, with their comments, notification of any relevant patent rights of which they are aware and to provide supporting documentation.</w:t>
      </w:r>
    </w:p>
    <w:p w14:paraId="5E0EF710" w14:textId="77777777" w:rsidR="00C64D6A" w:rsidRPr="00E92EF1" w:rsidRDefault="00C64D6A" w:rsidP="00C64D6A">
      <w:pPr>
        <w:pStyle w:val="SHeadingPlain"/>
      </w:pPr>
      <w:r>
        <w:t>Table of Contents</w:t>
      </w:r>
    </w:p>
    <w:p w14:paraId="724A55CC" w14:textId="1D2C4796" w:rsidR="00D50DEE" w:rsidRDefault="00111833">
      <w:pPr>
        <w:pStyle w:val="TOC1"/>
        <w:rPr>
          <w:rFonts w:asciiTheme="minorHAnsi" w:eastAsiaTheme="minorEastAsia" w:hAnsiTheme="minorHAnsi" w:cstheme="minorBidi"/>
          <w:b w:val="0"/>
          <w:bCs w:val="0"/>
          <w:sz w:val="22"/>
          <w:szCs w:val="22"/>
        </w:rPr>
      </w:pPr>
      <w:r>
        <w:fldChar w:fldCharType="begin"/>
      </w:r>
      <w:r>
        <w:instrText xml:space="preserve"> TOC \o "1-2" \h \z \t "S Heading Plain Numbered,1" </w:instrText>
      </w:r>
      <w:r>
        <w:fldChar w:fldCharType="separate"/>
      </w:r>
      <w:hyperlink w:anchor="_Toc72828202" w:history="1">
        <w:r w:rsidR="00D50DEE" w:rsidRPr="009C1805">
          <w:rPr>
            <w:rStyle w:val="Hyperlink"/>
          </w:rPr>
          <w:t>1</w:t>
        </w:r>
        <w:r w:rsidR="00D50DEE">
          <w:rPr>
            <w:rFonts w:asciiTheme="minorHAnsi" w:eastAsiaTheme="minorEastAsia" w:hAnsiTheme="minorHAnsi" w:cstheme="minorBidi"/>
            <w:b w:val="0"/>
            <w:bCs w:val="0"/>
            <w:sz w:val="22"/>
            <w:szCs w:val="22"/>
          </w:rPr>
          <w:tab/>
        </w:r>
        <w:r w:rsidR="00D50DEE" w:rsidRPr="009C1805">
          <w:rPr>
            <w:rStyle w:val="Hyperlink"/>
          </w:rPr>
          <w:t>Scope</w:t>
        </w:r>
        <w:r w:rsidR="00D50DEE">
          <w:rPr>
            <w:webHidden/>
          </w:rPr>
          <w:tab/>
        </w:r>
        <w:r w:rsidR="00D50DEE">
          <w:rPr>
            <w:webHidden/>
          </w:rPr>
          <w:fldChar w:fldCharType="begin"/>
        </w:r>
        <w:r w:rsidR="00D50DEE">
          <w:rPr>
            <w:webHidden/>
          </w:rPr>
          <w:instrText xml:space="preserve"> PAGEREF _Toc72828202 \h </w:instrText>
        </w:r>
        <w:r w:rsidR="00D50DEE">
          <w:rPr>
            <w:webHidden/>
          </w:rPr>
        </w:r>
        <w:r w:rsidR="00D50DEE">
          <w:rPr>
            <w:webHidden/>
          </w:rPr>
          <w:fldChar w:fldCharType="separate"/>
        </w:r>
        <w:r w:rsidR="00D50DEE">
          <w:rPr>
            <w:webHidden/>
          </w:rPr>
          <w:t>3</w:t>
        </w:r>
        <w:r w:rsidR="00D50DEE">
          <w:rPr>
            <w:webHidden/>
          </w:rPr>
          <w:fldChar w:fldCharType="end"/>
        </w:r>
      </w:hyperlink>
    </w:p>
    <w:p w14:paraId="28CA5651" w14:textId="647B2773" w:rsidR="00D50DEE" w:rsidRDefault="0023363D">
      <w:pPr>
        <w:pStyle w:val="TOC1"/>
        <w:rPr>
          <w:rFonts w:asciiTheme="minorHAnsi" w:eastAsiaTheme="minorEastAsia" w:hAnsiTheme="minorHAnsi" w:cstheme="minorBidi"/>
          <w:b w:val="0"/>
          <w:bCs w:val="0"/>
          <w:sz w:val="22"/>
          <w:szCs w:val="22"/>
        </w:rPr>
      </w:pPr>
      <w:hyperlink w:anchor="_Toc72828203" w:history="1">
        <w:r w:rsidR="00D50DEE" w:rsidRPr="009C1805">
          <w:rPr>
            <w:rStyle w:val="Hyperlink"/>
          </w:rPr>
          <w:t>2</w:t>
        </w:r>
        <w:r w:rsidR="00D50DEE">
          <w:rPr>
            <w:rFonts w:asciiTheme="minorHAnsi" w:eastAsiaTheme="minorEastAsia" w:hAnsiTheme="minorHAnsi" w:cstheme="minorBidi"/>
            <w:b w:val="0"/>
            <w:bCs w:val="0"/>
            <w:sz w:val="22"/>
            <w:szCs w:val="22"/>
          </w:rPr>
          <w:tab/>
        </w:r>
        <w:r w:rsidR="00D50DEE" w:rsidRPr="009C1805">
          <w:rPr>
            <w:rStyle w:val="Hyperlink"/>
          </w:rPr>
          <w:t>Conformance Notation</w:t>
        </w:r>
        <w:r w:rsidR="00D50DEE">
          <w:rPr>
            <w:webHidden/>
          </w:rPr>
          <w:tab/>
        </w:r>
        <w:r w:rsidR="00D50DEE">
          <w:rPr>
            <w:webHidden/>
          </w:rPr>
          <w:fldChar w:fldCharType="begin"/>
        </w:r>
        <w:r w:rsidR="00D50DEE">
          <w:rPr>
            <w:webHidden/>
          </w:rPr>
          <w:instrText xml:space="preserve"> PAGEREF _Toc72828203 \h </w:instrText>
        </w:r>
        <w:r w:rsidR="00D50DEE">
          <w:rPr>
            <w:webHidden/>
          </w:rPr>
        </w:r>
        <w:r w:rsidR="00D50DEE">
          <w:rPr>
            <w:webHidden/>
          </w:rPr>
          <w:fldChar w:fldCharType="separate"/>
        </w:r>
        <w:r w:rsidR="00D50DEE">
          <w:rPr>
            <w:webHidden/>
          </w:rPr>
          <w:t>3</w:t>
        </w:r>
        <w:r w:rsidR="00D50DEE">
          <w:rPr>
            <w:webHidden/>
          </w:rPr>
          <w:fldChar w:fldCharType="end"/>
        </w:r>
      </w:hyperlink>
    </w:p>
    <w:p w14:paraId="755E27C8" w14:textId="4911D28C" w:rsidR="00D50DEE" w:rsidRDefault="0023363D">
      <w:pPr>
        <w:pStyle w:val="TOC1"/>
        <w:rPr>
          <w:rFonts w:asciiTheme="minorHAnsi" w:eastAsiaTheme="minorEastAsia" w:hAnsiTheme="minorHAnsi" w:cstheme="minorBidi"/>
          <w:b w:val="0"/>
          <w:bCs w:val="0"/>
          <w:sz w:val="22"/>
          <w:szCs w:val="22"/>
        </w:rPr>
      </w:pPr>
      <w:hyperlink w:anchor="_Toc72828204" w:history="1">
        <w:r w:rsidR="00D50DEE" w:rsidRPr="009C1805">
          <w:rPr>
            <w:rStyle w:val="Hyperlink"/>
          </w:rPr>
          <w:t>3</w:t>
        </w:r>
        <w:r w:rsidR="00D50DEE">
          <w:rPr>
            <w:rFonts w:asciiTheme="minorHAnsi" w:eastAsiaTheme="minorEastAsia" w:hAnsiTheme="minorHAnsi" w:cstheme="minorBidi"/>
            <w:b w:val="0"/>
            <w:bCs w:val="0"/>
            <w:sz w:val="22"/>
            <w:szCs w:val="22"/>
          </w:rPr>
          <w:tab/>
        </w:r>
        <w:r w:rsidR="00D50DEE" w:rsidRPr="009C1805">
          <w:rPr>
            <w:rStyle w:val="Hyperlink"/>
          </w:rPr>
          <w:t>Normative References</w:t>
        </w:r>
        <w:r w:rsidR="00D50DEE">
          <w:rPr>
            <w:webHidden/>
          </w:rPr>
          <w:tab/>
        </w:r>
        <w:r w:rsidR="00D50DEE">
          <w:rPr>
            <w:webHidden/>
          </w:rPr>
          <w:fldChar w:fldCharType="begin"/>
        </w:r>
        <w:r w:rsidR="00D50DEE">
          <w:rPr>
            <w:webHidden/>
          </w:rPr>
          <w:instrText xml:space="preserve"> PAGEREF _Toc72828204 \h </w:instrText>
        </w:r>
        <w:r w:rsidR="00D50DEE">
          <w:rPr>
            <w:webHidden/>
          </w:rPr>
        </w:r>
        <w:r w:rsidR="00D50DEE">
          <w:rPr>
            <w:webHidden/>
          </w:rPr>
          <w:fldChar w:fldCharType="separate"/>
        </w:r>
        <w:r w:rsidR="00D50DEE">
          <w:rPr>
            <w:webHidden/>
          </w:rPr>
          <w:t>4</w:t>
        </w:r>
        <w:r w:rsidR="00D50DEE">
          <w:rPr>
            <w:webHidden/>
          </w:rPr>
          <w:fldChar w:fldCharType="end"/>
        </w:r>
      </w:hyperlink>
    </w:p>
    <w:p w14:paraId="38291300" w14:textId="3C11DD3C" w:rsidR="00D50DEE" w:rsidRDefault="0023363D">
      <w:pPr>
        <w:pStyle w:val="TOC1"/>
        <w:rPr>
          <w:rFonts w:asciiTheme="minorHAnsi" w:eastAsiaTheme="minorEastAsia" w:hAnsiTheme="minorHAnsi" w:cstheme="minorBidi"/>
          <w:b w:val="0"/>
          <w:bCs w:val="0"/>
          <w:sz w:val="22"/>
          <w:szCs w:val="22"/>
        </w:rPr>
      </w:pPr>
      <w:hyperlink w:anchor="_Toc72828205" w:history="1">
        <w:r w:rsidR="00D50DEE" w:rsidRPr="009C1805">
          <w:rPr>
            <w:rStyle w:val="Hyperlink"/>
          </w:rPr>
          <w:t>4</w:t>
        </w:r>
        <w:r w:rsidR="00D50DEE">
          <w:rPr>
            <w:rFonts w:asciiTheme="minorHAnsi" w:eastAsiaTheme="minorEastAsia" w:hAnsiTheme="minorHAnsi" w:cstheme="minorBidi"/>
            <w:b w:val="0"/>
            <w:bCs w:val="0"/>
            <w:sz w:val="22"/>
            <w:szCs w:val="22"/>
          </w:rPr>
          <w:tab/>
        </w:r>
        <w:r w:rsidR="00D50DEE" w:rsidRPr="009C1805">
          <w:rPr>
            <w:rStyle w:val="Hyperlink"/>
          </w:rPr>
          <w:t>Definitions</w:t>
        </w:r>
        <w:r w:rsidR="00D50DEE">
          <w:rPr>
            <w:webHidden/>
          </w:rPr>
          <w:tab/>
        </w:r>
        <w:r w:rsidR="00D50DEE">
          <w:rPr>
            <w:webHidden/>
          </w:rPr>
          <w:fldChar w:fldCharType="begin"/>
        </w:r>
        <w:r w:rsidR="00D50DEE">
          <w:rPr>
            <w:webHidden/>
          </w:rPr>
          <w:instrText xml:space="preserve"> PAGEREF _Toc72828205 \h </w:instrText>
        </w:r>
        <w:r w:rsidR="00D50DEE">
          <w:rPr>
            <w:webHidden/>
          </w:rPr>
        </w:r>
        <w:r w:rsidR="00D50DEE">
          <w:rPr>
            <w:webHidden/>
          </w:rPr>
          <w:fldChar w:fldCharType="separate"/>
        </w:r>
        <w:r w:rsidR="00D50DEE">
          <w:rPr>
            <w:webHidden/>
          </w:rPr>
          <w:t>4</w:t>
        </w:r>
        <w:r w:rsidR="00D50DEE">
          <w:rPr>
            <w:webHidden/>
          </w:rPr>
          <w:fldChar w:fldCharType="end"/>
        </w:r>
      </w:hyperlink>
    </w:p>
    <w:p w14:paraId="1ACABDD8" w14:textId="09C470A0" w:rsidR="00D50DEE" w:rsidRDefault="0023363D">
      <w:pPr>
        <w:pStyle w:val="TOC2"/>
        <w:rPr>
          <w:rFonts w:asciiTheme="minorHAnsi" w:eastAsiaTheme="minorEastAsia" w:hAnsiTheme="minorHAnsi" w:cstheme="minorBidi"/>
          <w:bCs w:val="0"/>
          <w:iCs w:val="0"/>
          <w:sz w:val="22"/>
          <w:szCs w:val="22"/>
        </w:rPr>
      </w:pPr>
      <w:hyperlink w:anchor="_Toc72828206" w:history="1">
        <w:r w:rsidR="00D50DEE" w:rsidRPr="009C1805">
          <w:rPr>
            <w:rStyle w:val="Hyperlink"/>
          </w:rPr>
          <w:t>4.1</w:t>
        </w:r>
        <w:r w:rsidR="00D50DEE">
          <w:rPr>
            <w:rFonts w:asciiTheme="minorHAnsi" w:eastAsiaTheme="minorEastAsia" w:hAnsiTheme="minorHAnsi" w:cstheme="minorBidi"/>
            <w:bCs w:val="0"/>
            <w:iCs w:val="0"/>
            <w:sz w:val="22"/>
            <w:szCs w:val="22"/>
          </w:rPr>
          <w:tab/>
        </w:r>
        <w:r w:rsidR="00D50DEE" w:rsidRPr="009C1805">
          <w:rPr>
            <w:rStyle w:val="Hyperlink"/>
          </w:rPr>
          <w:t>Controlling Organization</w:t>
        </w:r>
        <w:r w:rsidR="00D50DEE">
          <w:rPr>
            <w:webHidden/>
          </w:rPr>
          <w:tab/>
        </w:r>
        <w:r w:rsidR="00D50DEE">
          <w:rPr>
            <w:webHidden/>
          </w:rPr>
          <w:fldChar w:fldCharType="begin"/>
        </w:r>
        <w:r w:rsidR="00D50DEE">
          <w:rPr>
            <w:webHidden/>
          </w:rPr>
          <w:instrText xml:space="preserve"> PAGEREF _Toc72828206 \h </w:instrText>
        </w:r>
        <w:r w:rsidR="00D50DEE">
          <w:rPr>
            <w:webHidden/>
          </w:rPr>
        </w:r>
        <w:r w:rsidR="00D50DEE">
          <w:rPr>
            <w:webHidden/>
          </w:rPr>
          <w:fldChar w:fldCharType="separate"/>
        </w:r>
        <w:r w:rsidR="00D50DEE">
          <w:rPr>
            <w:webHidden/>
          </w:rPr>
          <w:t>4</w:t>
        </w:r>
        <w:r w:rsidR="00D50DEE">
          <w:rPr>
            <w:webHidden/>
          </w:rPr>
          <w:fldChar w:fldCharType="end"/>
        </w:r>
      </w:hyperlink>
    </w:p>
    <w:p w14:paraId="6EE1CEF3" w14:textId="21A1725B" w:rsidR="00D50DEE" w:rsidRDefault="0023363D">
      <w:pPr>
        <w:pStyle w:val="TOC2"/>
        <w:rPr>
          <w:rFonts w:asciiTheme="minorHAnsi" w:eastAsiaTheme="minorEastAsia" w:hAnsiTheme="minorHAnsi" w:cstheme="minorBidi"/>
          <w:bCs w:val="0"/>
          <w:iCs w:val="0"/>
          <w:sz w:val="22"/>
          <w:szCs w:val="22"/>
        </w:rPr>
      </w:pPr>
      <w:hyperlink w:anchor="_Toc72828207" w:history="1">
        <w:r w:rsidR="00D50DEE" w:rsidRPr="009C1805">
          <w:rPr>
            <w:rStyle w:val="Hyperlink"/>
          </w:rPr>
          <w:t>4.2</w:t>
        </w:r>
        <w:r w:rsidR="00D50DEE">
          <w:rPr>
            <w:rFonts w:asciiTheme="minorHAnsi" w:eastAsiaTheme="minorEastAsia" w:hAnsiTheme="minorHAnsi" w:cstheme="minorBidi"/>
            <w:bCs w:val="0"/>
            <w:iCs w:val="0"/>
            <w:sz w:val="22"/>
            <w:szCs w:val="22"/>
          </w:rPr>
          <w:tab/>
        </w:r>
        <w:r w:rsidR="00D50DEE" w:rsidRPr="009C1805">
          <w:rPr>
            <w:rStyle w:val="Hyperlink"/>
          </w:rPr>
          <w:t>Node</w:t>
        </w:r>
        <w:r w:rsidR="00D50DEE">
          <w:rPr>
            <w:webHidden/>
          </w:rPr>
          <w:tab/>
        </w:r>
        <w:r w:rsidR="00D50DEE">
          <w:rPr>
            <w:webHidden/>
          </w:rPr>
          <w:fldChar w:fldCharType="begin"/>
        </w:r>
        <w:r w:rsidR="00D50DEE">
          <w:rPr>
            <w:webHidden/>
          </w:rPr>
          <w:instrText xml:space="preserve"> PAGEREF _Toc72828207 \h </w:instrText>
        </w:r>
        <w:r w:rsidR="00D50DEE">
          <w:rPr>
            <w:webHidden/>
          </w:rPr>
        </w:r>
        <w:r w:rsidR="00D50DEE">
          <w:rPr>
            <w:webHidden/>
          </w:rPr>
          <w:fldChar w:fldCharType="separate"/>
        </w:r>
        <w:r w:rsidR="00D50DEE">
          <w:rPr>
            <w:webHidden/>
          </w:rPr>
          <w:t>4</w:t>
        </w:r>
        <w:r w:rsidR="00D50DEE">
          <w:rPr>
            <w:webHidden/>
          </w:rPr>
          <w:fldChar w:fldCharType="end"/>
        </w:r>
      </w:hyperlink>
    </w:p>
    <w:p w14:paraId="67CD250E" w14:textId="73F959FA" w:rsidR="00D50DEE" w:rsidRDefault="0023363D">
      <w:pPr>
        <w:pStyle w:val="TOC2"/>
        <w:rPr>
          <w:rFonts w:asciiTheme="minorHAnsi" w:eastAsiaTheme="minorEastAsia" w:hAnsiTheme="minorHAnsi" w:cstheme="minorBidi"/>
          <w:bCs w:val="0"/>
          <w:iCs w:val="0"/>
          <w:sz w:val="22"/>
          <w:szCs w:val="22"/>
        </w:rPr>
      </w:pPr>
      <w:hyperlink w:anchor="_Toc72828208" w:history="1">
        <w:r w:rsidR="00D50DEE" w:rsidRPr="009C1805">
          <w:rPr>
            <w:rStyle w:val="Hyperlink"/>
          </w:rPr>
          <w:t>4.3</w:t>
        </w:r>
        <w:r w:rsidR="00D50DEE">
          <w:rPr>
            <w:rFonts w:asciiTheme="minorHAnsi" w:eastAsiaTheme="minorEastAsia" w:hAnsiTheme="minorHAnsi" w:cstheme="minorBidi"/>
            <w:bCs w:val="0"/>
            <w:iCs w:val="0"/>
            <w:sz w:val="22"/>
            <w:szCs w:val="22"/>
          </w:rPr>
          <w:tab/>
        </w:r>
        <w:r w:rsidR="00D50DEE" w:rsidRPr="009C1805">
          <w:rPr>
            <w:rStyle w:val="Hyperlink"/>
          </w:rPr>
          <w:t>Entry</w:t>
        </w:r>
        <w:r w:rsidR="00D50DEE">
          <w:rPr>
            <w:webHidden/>
          </w:rPr>
          <w:tab/>
        </w:r>
        <w:r w:rsidR="00D50DEE">
          <w:rPr>
            <w:webHidden/>
          </w:rPr>
          <w:fldChar w:fldCharType="begin"/>
        </w:r>
        <w:r w:rsidR="00D50DEE">
          <w:rPr>
            <w:webHidden/>
          </w:rPr>
          <w:instrText xml:space="preserve"> PAGEREF _Toc72828208 \h </w:instrText>
        </w:r>
        <w:r w:rsidR="00D50DEE">
          <w:rPr>
            <w:webHidden/>
          </w:rPr>
        </w:r>
        <w:r w:rsidR="00D50DEE">
          <w:rPr>
            <w:webHidden/>
          </w:rPr>
          <w:fldChar w:fldCharType="separate"/>
        </w:r>
        <w:r w:rsidR="00D50DEE">
          <w:rPr>
            <w:webHidden/>
          </w:rPr>
          <w:t>4</w:t>
        </w:r>
        <w:r w:rsidR="00D50DEE">
          <w:rPr>
            <w:webHidden/>
          </w:rPr>
          <w:fldChar w:fldCharType="end"/>
        </w:r>
      </w:hyperlink>
    </w:p>
    <w:p w14:paraId="44136FC4" w14:textId="78D71614" w:rsidR="00D50DEE" w:rsidRDefault="0023363D">
      <w:pPr>
        <w:pStyle w:val="TOC2"/>
        <w:rPr>
          <w:rFonts w:asciiTheme="minorHAnsi" w:eastAsiaTheme="minorEastAsia" w:hAnsiTheme="minorHAnsi" w:cstheme="minorBidi"/>
          <w:bCs w:val="0"/>
          <w:iCs w:val="0"/>
          <w:sz w:val="22"/>
          <w:szCs w:val="22"/>
        </w:rPr>
      </w:pPr>
      <w:hyperlink w:anchor="_Toc72828209" w:history="1">
        <w:r w:rsidR="00D50DEE" w:rsidRPr="009C1805">
          <w:rPr>
            <w:rStyle w:val="Hyperlink"/>
          </w:rPr>
          <w:t>4.4</w:t>
        </w:r>
        <w:r w:rsidR="00D50DEE">
          <w:rPr>
            <w:rFonts w:asciiTheme="minorHAnsi" w:eastAsiaTheme="minorEastAsia" w:hAnsiTheme="minorHAnsi" w:cstheme="minorBidi"/>
            <w:bCs w:val="0"/>
            <w:iCs w:val="0"/>
            <w:sz w:val="22"/>
            <w:szCs w:val="22"/>
          </w:rPr>
          <w:tab/>
        </w:r>
        <w:r w:rsidR="00D50DEE" w:rsidRPr="009C1805">
          <w:rPr>
            <w:rStyle w:val="Hyperlink"/>
          </w:rPr>
          <w:t>Defining Document</w:t>
        </w:r>
        <w:r w:rsidR="00D50DEE">
          <w:rPr>
            <w:webHidden/>
          </w:rPr>
          <w:tab/>
        </w:r>
        <w:r w:rsidR="00D50DEE">
          <w:rPr>
            <w:webHidden/>
          </w:rPr>
          <w:fldChar w:fldCharType="begin"/>
        </w:r>
        <w:r w:rsidR="00D50DEE">
          <w:rPr>
            <w:webHidden/>
          </w:rPr>
          <w:instrText xml:space="preserve"> PAGEREF _Toc72828209 \h </w:instrText>
        </w:r>
        <w:r w:rsidR="00D50DEE">
          <w:rPr>
            <w:webHidden/>
          </w:rPr>
        </w:r>
        <w:r w:rsidR="00D50DEE">
          <w:rPr>
            <w:webHidden/>
          </w:rPr>
          <w:fldChar w:fldCharType="separate"/>
        </w:r>
        <w:r w:rsidR="00D50DEE">
          <w:rPr>
            <w:webHidden/>
          </w:rPr>
          <w:t>4</w:t>
        </w:r>
        <w:r w:rsidR="00D50DEE">
          <w:rPr>
            <w:webHidden/>
          </w:rPr>
          <w:fldChar w:fldCharType="end"/>
        </w:r>
      </w:hyperlink>
    </w:p>
    <w:p w14:paraId="38B37856" w14:textId="5A146F75" w:rsidR="00D50DEE" w:rsidRDefault="0023363D">
      <w:pPr>
        <w:pStyle w:val="TOC2"/>
        <w:rPr>
          <w:rFonts w:asciiTheme="minorHAnsi" w:eastAsiaTheme="minorEastAsia" w:hAnsiTheme="minorHAnsi" w:cstheme="minorBidi"/>
          <w:bCs w:val="0"/>
          <w:iCs w:val="0"/>
          <w:sz w:val="22"/>
          <w:szCs w:val="22"/>
        </w:rPr>
      </w:pPr>
      <w:hyperlink w:anchor="_Toc72828210" w:history="1">
        <w:r w:rsidR="00D50DEE" w:rsidRPr="009C1805">
          <w:rPr>
            <w:rStyle w:val="Hyperlink"/>
          </w:rPr>
          <w:t>4.5</w:t>
        </w:r>
        <w:r w:rsidR="00D50DEE">
          <w:rPr>
            <w:rFonts w:asciiTheme="minorHAnsi" w:eastAsiaTheme="minorEastAsia" w:hAnsiTheme="minorHAnsi" w:cstheme="minorBidi"/>
            <w:bCs w:val="0"/>
            <w:iCs w:val="0"/>
            <w:sz w:val="22"/>
            <w:szCs w:val="22"/>
          </w:rPr>
          <w:tab/>
        </w:r>
        <w:r w:rsidR="00D50DEE" w:rsidRPr="009C1805">
          <w:rPr>
            <w:rStyle w:val="Hyperlink"/>
          </w:rPr>
          <w:t>Metadata Register</w:t>
        </w:r>
        <w:r w:rsidR="00D50DEE">
          <w:rPr>
            <w:webHidden/>
          </w:rPr>
          <w:tab/>
        </w:r>
        <w:r w:rsidR="00D50DEE">
          <w:rPr>
            <w:webHidden/>
          </w:rPr>
          <w:fldChar w:fldCharType="begin"/>
        </w:r>
        <w:r w:rsidR="00D50DEE">
          <w:rPr>
            <w:webHidden/>
          </w:rPr>
          <w:instrText xml:space="preserve"> PAGEREF _Toc72828210 \h </w:instrText>
        </w:r>
        <w:r w:rsidR="00D50DEE">
          <w:rPr>
            <w:webHidden/>
          </w:rPr>
        </w:r>
        <w:r w:rsidR="00D50DEE">
          <w:rPr>
            <w:webHidden/>
          </w:rPr>
          <w:fldChar w:fldCharType="separate"/>
        </w:r>
        <w:r w:rsidR="00D50DEE">
          <w:rPr>
            <w:webHidden/>
          </w:rPr>
          <w:t>5</w:t>
        </w:r>
        <w:r w:rsidR="00D50DEE">
          <w:rPr>
            <w:webHidden/>
          </w:rPr>
          <w:fldChar w:fldCharType="end"/>
        </w:r>
      </w:hyperlink>
    </w:p>
    <w:p w14:paraId="581C55AE" w14:textId="58B0C903" w:rsidR="00D50DEE" w:rsidRDefault="0023363D">
      <w:pPr>
        <w:pStyle w:val="TOC2"/>
        <w:rPr>
          <w:rFonts w:asciiTheme="minorHAnsi" w:eastAsiaTheme="minorEastAsia" w:hAnsiTheme="minorHAnsi" w:cstheme="minorBidi"/>
          <w:bCs w:val="0"/>
          <w:iCs w:val="0"/>
          <w:sz w:val="22"/>
          <w:szCs w:val="22"/>
        </w:rPr>
      </w:pPr>
      <w:hyperlink w:anchor="_Toc72828211" w:history="1">
        <w:r w:rsidR="00D50DEE" w:rsidRPr="009C1805">
          <w:rPr>
            <w:rStyle w:val="Hyperlink"/>
          </w:rPr>
          <w:t>4.6</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w:t>
        </w:r>
        <w:r w:rsidR="00D50DEE">
          <w:rPr>
            <w:webHidden/>
          </w:rPr>
          <w:tab/>
        </w:r>
        <w:r w:rsidR="00D50DEE">
          <w:rPr>
            <w:webHidden/>
          </w:rPr>
          <w:fldChar w:fldCharType="begin"/>
        </w:r>
        <w:r w:rsidR="00D50DEE">
          <w:rPr>
            <w:webHidden/>
          </w:rPr>
          <w:instrText xml:space="preserve"> PAGEREF _Toc72828211 \h </w:instrText>
        </w:r>
        <w:r w:rsidR="00D50DEE">
          <w:rPr>
            <w:webHidden/>
          </w:rPr>
        </w:r>
        <w:r w:rsidR="00D50DEE">
          <w:rPr>
            <w:webHidden/>
          </w:rPr>
          <w:fldChar w:fldCharType="separate"/>
        </w:r>
        <w:r w:rsidR="00D50DEE">
          <w:rPr>
            <w:webHidden/>
          </w:rPr>
          <w:t>5</w:t>
        </w:r>
        <w:r w:rsidR="00D50DEE">
          <w:rPr>
            <w:webHidden/>
          </w:rPr>
          <w:fldChar w:fldCharType="end"/>
        </w:r>
      </w:hyperlink>
    </w:p>
    <w:p w14:paraId="520FD744" w14:textId="33EC6C9A" w:rsidR="00D50DEE" w:rsidRDefault="0023363D">
      <w:pPr>
        <w:pStyle w:val="TOC2"/>
        <w:rPr>
          <w:rFonts w:asciiTheme="minorHAnsi" w:eastAsiaTheme="minorEastAsia" w:hAnsiTheme="minorHAnsi" w:cstheme="minorBidi"/>
          <w:bCs w:val="0"/>
          <w:iCs w:val="0"/>
          <w:sz w:val="22"/>
          <w:szCs w:val="22"/>
        </w:rPr>
      </w:pPr>
      <w:hyperlink w:anchor="_Toc72828212" w:history="1">
        <w:r w:rsidR="00D50DEE" w:rsidRPr="009C1805">
          <w:rPr>
            <w:rStyle w:val="Hyperlink"/>
          </w:rPr>
          <w:t>4.7</w:t>
        </w:r>
        <w:r w:rsidR="00D50DEE">
          <w:rPr>
            <w:rFonts w:asciiTheme="minorHAnsi" w:eastAsiaTheme="minorEastAsia" w:hAnsiTheme="minorHAnsi" w:cstheme="minorBidi"/>
            <w:bCs w:val="0"/>
            <w:iCs w:val="0"/>
            <w:sz w:val="22"/>
            <w:szCs w:val="22"/>
          </w:rPr>
          <w:tab/>
        </w:r>
        <w:r w:rsidR="00D50DEE" w:rsidRPr="009C1805">
          <w:rPr>
            <w:rStyle w:val="Hyperlink"/>
          </w:rPr>
          <w:t>Release</w:t>
        </w:r>
        <w:r w:rsidR="00D50DEE">
          <w:rPr>
            <w:webHidden/>
          </w:rPr>
          <w:tab/>
        </w:r>
        <w:r w:rsidR="00D50DEE">
          <w:rPr>
            <w:webHidden/>
          </w:rPr>
          <w:fldChar w:fldCharType="begin"/>
        </w:r>
        <w:r w:rsidR="00D50DEE">
          <w:rPr>
            <w:webHidden/>
          </w:rPr>
          <w:instrText xml:space="preserve"> PAGEREF _Toc72828212 \h </w:instrText>
        </w:r>
        <w:r w:rsidR="00D50DEE">
          <w:rPr>
            <w:webHidden/>
          </w:rPr>
        </w:r>
        <w:r w:rsidR="00D50DEE">
          <w:rPr>
            <w:webHidden/>
          </w:rPr>
          <w:fldChar w:fldCharType="separate"/>
        </w:r>
        <w:r w:rsidR="00D50DEE">
          <w:rPr>
            <w:webHidden/>
          </w:rPr>
          <w:t>5</w:t>
        </w:r>
        <w:r w:rsidR="00D50DEE">
          <w:rPr>
            <w:webHidden/>
          </w:rPr>
          <w:fldChar w:fldCharType="end"/>
        </w:r>
      </w:hyperlink>
    </w:p>
    <w:p w14:paraId="44C22A7D" w14:textId="4794776A" w:rsidR="00D50DEE" w:rsidRDefault="0023363D">
      <w:pPr>
        <w:pStyle w:val="TOC2"/>
        <w:rPr>
          <w:rFonts w:asciiTheme="minorHAnsi" w:eastAsiaTheme="minorEastAsia" w:hAnsiTheme="minorHAnsi" w:cstheme="minorBidi"/>
          <w:bCs w:val="0"/>
          <w:iCs w:val="0"/>
          <w:sz w:val="22"/>
          <w:szCs w:val="22"/>
        </w:rPr>
      </w:pPr>
      <w:hyperlink w:anchor="_Toc72828213" w:history="1">
        <w:r w:rsidR="00D50DEE" w:rsidRPr="009C1805">
          <w:rPr>
            <w:rStyle w:val="Hyperlink"/>
          </w:rPr>
          <w:t>4.8</w:t>
        </w:r>
        <w:r w:rsidR="00D50DEE">
          <w:rPr>
            <w:rFonts w:asciiTheme="minorHAnsi" w:eastAsiaTheme="minorEastAsia" w:hAnsiTheme="minorHAnsi" w:cstheme="minorBidi"/>
            <w:bCs w:val="0"/>
            <w:iCs w:val="0"/>
            <w:sz w:val="22"/>
            <w:szCs w:val="22"/>
          </w:rPr>
          <w:tab/>
        </w:r>
        <w:r w:rsidR="00D50DEE" w:rsidRPr="009C1805">
          <w:rPr>
            <w:rStyle w:val="Hyperlink"/>
          </w:rPr>
          <w:t>UL</w:t>
        </w:r>
        <w:r w:rsidR="00D50DEE">
          <w:rPr>
            <w:webHidden/>
          </w:rPr>
          <w:tab/>
        </w:r>
        <w:r w:rsidR="00D50DEE">
          <w:rPr>
            <w:webHidden/>
          </w:rPr>
          <w:fldChar w:fldCharType="begin"/>
        </w:r>
        <w:r w:rsidR="00D50DEE">
          <w:rPr>
            <w:webHidden/>
          </w:rPr>
          <w:instrText xml:space="preserve"> PAGEREF _Toc72828213 \h </w:instrText>
        </w:r>
        <w:r w:rsidR="00D50DEE">
          <w:rPr>
            <w:webHidden/>
          </w:rPr>
        </w:r>
        <w:r w:rsidR="00D50DEE">
          <w:rPr>
            <w:webHidden/>
          </w:rPr>
          <w:fldChar w:fldCharType="separate"/>
        </w:r>
        <w:r w:rsidR="00D50DEE">
          <w:rPr>
            <w:webHidden/>
          </w:rPr>
          <w:t>5</w:t>
        </w:r>
        <w:r w:rsidR="00D50DEE">
          <w:rPr>
            <w:webHidden/>
          </w:rPr>
          <w:fldChar w:fldCharType="end"/>
        </w:r>
      </w:hyperlink>
    </w:p>
    <w:p w14:paraId="67E4CEA1" w14:textId="1C8C1A51" w:rsidR="00D50DEE" w:rsidRDefault="0023363D">
      <w:pPr>
        <w:pStyle w:val="TOC1"/>
        <w:rPr>
          <w:rFonts w:asciiTheme="minorHAnsi" w:eastAsiaTheme="minorEastAsia" w:hAnsiTheme="minorHAnsi" w:cstheme="minorBidi"/>
          <w:b w:val="0"/>
          <w:bCs w:val="0"/>
          <w:sz w:val="22"/>
          <w:szCs w:val="22"/>
        </w:rPr>
      </w:pPr>
      <w:hyperlink w:anchor="_Toc72828214" w:history="1">
        <w:r w:rsidR="00D50DEE" w:rsidRPr="009C1805">
          <w:rPr>
            <w:rStyle w:val="Hyperlink"/>
          </w:rPr>
          <w:t>5</w:t>
        </w:r>
        <w:r w:rsidR="00D50DEE">
          <w:rPr>
            <w:rFonts w:asciiTheme="minorHAnsi" w:eastAsiaTheme="minorEastAsia" w:hAnsiTheme="minorHAnsi" w:cstheme="minorBidi"/>
            <w:b w:val="0"/>
            <w:b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_Toc72828214 \h </w:instrText>
        </w:r>
        <w:r w:rsidR="00D50DEE">
          <w:rPr>
            <w:webHidden/>
          </w:rPr>
        </w:r>
        <w:r w:rsidR="00D50DEE">
          <w:rPr>
            <w:webHidden/>
          </w:rPr>
          <w:fldChar w:fldCharType="separate"/>
        </w:r>
        <w:r w:rsidR="00D50DEE">
          <w:rPr>
            <w:webHidden/>
          </w:rPr>
          <w:t>5</w:t>
        </w:r>
        <w:r w:rsidR="00D50DEE">
          <w:rPr>
            <w:webHidden/>
          </w:rPr>
          <w:fldChar w:fldCharType="end"/>
        </w:r>
      </w:hyperlink>
    </w:p>
    <w:p w14:paraId="4FD7F2CB" w14:textId="67D4B3D6" w:rsidR="00D50DEE" w:rsidRDefault="0023363D">
      <w:pPr>
        <w:pStyle w:val="TOC2"/>
        <w:rPr>
          <w:rFonts w:asciiTheme="minorHAnsi" w:eastAsiaTheme="minorEastAsia" w:hAnsiTheme="minorHAnsi" w:cstheme="minorBidi"/>
          <w:bCs w:val="0"/>
          <w:iCs w:val="0"/>
          <w:sz w:val="22"/>
          <w:szCs w:val="22"/>
        </w:rPr>
      </w:pPr>
      <w:hyperlink w:anchor="_Toc72828215" w:history="1">
        <w:r w:rsidR="00D50DEE" w:rsidRPr="009C1805">
          <w:rPr>
            <w:rStyle w:val="Hyperlink"/>
          </w:rPr>
          <w:t>5.1</w:t>
        </w:r>
        <w:r w:rsidR="00D50DEE">
          <w:rPr>
            <w:rFonts w:asciiTheme="minorHAnsi" w:eastAsiaTheme="minorEastAsia" w:hAnsiTheme="minorHAnsi" w:cstheme="minorBidi"/>
            <w:bCs w:val="0"/>
            <w:iCs w:val="0"/>
            <w:sz w:val="22"/>
            <w:szCs w:val="22"/>
          </w:rPr>
          <w:tab/>
        </w:r>
        <w:r w:rsidR="00D50DEE" w:rsidRPr="009C1805">
          <w:rPr>
            <w:rStyle w:val="Hyperlink"/>
          </w:rPr>
          <w:t>Relationship with the Standards Operation Manual</w:t>
        </w:r>
        <w:r w:rsidR="00D50DEE">
          <w:rPr>
            <w:webHidden/>
          </w:rPr>
          <w:tab/>
        </w:r>
        <w:r w:rsidR="00D50DEE">
          <w:rPr>
            <w:webHidden/>
          </w:rPr>
          <w:fldChar w:fldCharType="begin"/>
        </w:r>
        <w:r w:rsidR="00D50DEE">
          <w:rPr>
            <w:webHidden/>
          </w:rPr>
          <w:instrText xml:space="preserve"> PAGEREF _Toc72828215 \h </w:instrText>
        </w:r>
        <w:r w:rsidR="00D50DEE">
          <w:rPr>
            <w:webHidden/>
          </w:rPr>
        </w:r>
        <w:r w:rsidR="00D50DEE">
          <w:rPr>
            <w:webHidden/>
          </w:rPr>
          <w:fldChar w:fldCharType="separate"/>
        </w:r>
        <w:r w:rsidR="00D50DEE">
          <w:rPr>
            <w:webHidden/>
          </w:rPr>
          <w:t>5</w:t>
        </w:r>
        <w:r w:rsidR="00D50DEE">
          <w:rPr>
            <w:webHidden/>
          </w:rPr>
          <w:fldChar w:fldCharType="end"/>
        </w:r>
      </w:hyperlink>
    </w:p>
    <w:p w14:paraId="2A8A3CB3" w14:textId="16C053F3" w:rsidR="00D50DEE" w:rsidRDefault="0023363D">
      <w:pPr>
        <w:pStyle w:val="TOC2"/>
        <w:rPr>
          <w:rFonts w:asciiTheme="minorHAnsi" w:eastAsiaTheme="minorEastAsia" w:hAnsiTheme="minorHAnsi" w:cstheme="minorBidi"/>
          <w:bCs w:val="0"/>
          <w:iCs w:val="0"/>
          <w:sz w:val="22"/>
          <w:szCs w:val="22"/>
        </w:rPr>
      </w:pPr>
      <w:hyperlink w:anchor="_Toc72828216" w:history="1">
        <w:r w:rsidR="00D50DEE" w:rsidRPr="009C1805">
          <w:rPr>
            <w:rStyle w:val="Hyperlink"/>
          </w:rPr>
          <w:t>5.2</w:t>
        </w:r>
        <w:r w:rsidR="00D50DEE">
          <w:rPr>
            <w:rFonts w:asciiTheme="minorHAnsi" w:eastAsiaTheme="minorEastAsia" w:hAnsiTheme="minorHAnsi" w:cstheme="minorBidi"/>
            <w:bCs w:val="0"/>
            <w:iCs w:val="0"/>
            <w:sz w:val="22"/>
            <w:szCs w:val="22"/>
          </w:rPr>
          <w:tab/>
        </w:r>
        <w:r w:rsidR="00D50DEE" w:rsidRPr="009C1805">
          <w:rPr>
            <w:rStyle w:val="Hyperlink"/>
          </w:rPr>
          <w:t>Relationship with Metadata Register Structure Document</w:t>
        </w:r>
        <w:r w:rsidR="00D50DEE">
          <w:rPr>
            <w:webHidden/>
          </w:rPr>
          <w:tab/>
        </w:r>
        <w:r w:rsidR="00D50DEE">
          <w:rPr>
            <w:webHidden/>
          </w:rPr>
          <w:fldChar w:fldCharType="begin"/>
        </w:r>
        <w:r w:rsidR="00D50DEE">
          <w:rPr>
            <w:webHidden/>
          </w:rPr>
          <w:instrText xml:space="preserve"> PAGEREF _Toc72828216 \h </w:instrText>
        </w:r>
        <w:r w:rsidR="00D50DEE">
          <w:rPr>
            <w:webHidden/>
          </w:rPr>
        </w:r>
        <w:r w:rsidR="00D50DEE">
          <w:rPr>
            <w:webHidden/>
          </w:rPr>
          <w:fldChar w:fldCharType="separate"/>
        </w:r>
        <w:r w:rsidR="00D50DEE">
          <w:rPr>
            <w:webHidden/>
          </w:rPr>
          <w:t>5</w:t>
        </w:r>
        <w:r w:rsidR="00D50DEE">
          <w:rPr>
            <w:webHidden/>
          </w:rPr>
          <w:fldChar w:fldCharType="end"/>
        </w:r>
      </w:hyperlink>
    </w:p>
    <w:p w14:paraId="14476889" w14:textId="75225188" w:rsidR="00D50DEE" w:rsidRDefault="0023363D">
      <w:pPr>
        <w:pStyle w:val="TOC2"/>
        <w:rPr>
          <w:rFonts w:asciiTheme="minorHAnsi" w:eastAsiaTheme="minorEastAsia" w:hAnsiTheme="minorHAnsi" w:cstheme="minorBidi"/>
          <w:bCs w:val="0"/>
          <w:iCs w:val="0"/>
          <w:sz w:val="22"/>
          <w:szCs w:val="22"/>
        </w:rPr>
      </w:pPr>
      <w:hyperlink w:anchor="_Toc72828217" w:history="1">
        <w:r w:rsidR="00D50DEE" w:rsidRPr="009C1805">
          <w:rPr>
            <w:rStyle w:val="Hyperlink"/>
          </w:rPr>
          <w:t>5.3</w:t>
        </w:r>
        <w:r w:rsidR="00D50DEE">
          <w:rPr>
            <w:rFonts w:asciiTheme="minorHAnsi" w:eastAsiaTheme="minorEastAsia" w:hAnsiTheme="minorHAnsi" w:cstheme="minorBidi"/>
            <w:bCs w:val="0"/>
            <w:iCs w:val="0"/>
            <w:sz w:val="22"/>
            <w:szCs w:val="22"/>
          </w:rPr>
          <w:tab/>
        </w:r>
        <w:r w:rsidR="00D50DEE" w:rsidRPr="009C1805">
          <w:rPr>
            <w:rStyle w:val="Hyperlink"/>
          </w:rPr>
          <w:t>Metadata Register Sub Group</w:t>
        </w:r>
        <w:r w:rsidR="00D50DEE">
          <w:rPr>
            <w:webHidden/>
          </w:rPr>
          <w:tab/>
        </w:r>
        <w:r w:rsidR="00D50DEE">
          <w:rPr>
            <w:webHidden/>
          </w:rPr>
          <w:fldChar w:fldCharType="begin"/>
        </w:r>
        <w:r w:rsidR="00D50DEE">
          <w:rPr>
            <w:webHidden/>
          </w:rPr>
          <w:instrText xml:space="preserve"> PAGEREF _Toc72828217 \h </w:instrText>
        </w:r>
        <w:r w:rsidR="00D50DEE">
          <w:rPr>
            <w:webHidden/>
          </w:rPr>
        </w:r>
        <w:r w:rsidR="00D50DEE">
          <w:rPr>
            <w:webHidden/>
          </w:rPr>
          <w:fldChar w:fldCharType="separate"/>
        </w:r>
        <w:r w:rsidR="00D50DEE">
          <w:rPr>
            <w:webHidden/>
          </w:rPr>
          <w:t>5</w:t>
        </w:r>
        <w:r w:rsidR="00D50DEE">
          <w:rPr>
            <w:webHidden/>
          </w:rPr>
          <w:fldChar w:fldCharType="end"/>
        </w:r>
      </w:hyperlink>
    </w:p>
    <w:p w14:paraId="12820A84" w14:textId="6FFC3A96" w:rsidR="00D50DEE" w:rsidRDefault="0023363D">
      <w:pPr>
        <w:pStyle w:val="TOC2"/>
        <w:rPr>
          <w:rFonts w:asciiTheme="minorHAnsi" w:eastAsiaTheme="minorEastAsia" w:hAnsiTheme="minorHAnsi" w:cstheme="minorBidi"/>
          <w:bCs w:val="0"/>
          <w:iCs w:val="0"/>
          <w:sz w:val="22"/>
          <w:szCs w:val="22"/>
        </w:rPr>
      </w:pPr>
      <w:hyperlink w:anchor="_Toc72828218" w:history="1">
        <w:r w:rsidR="00D50DEE" w:rsidRPr="009C1805">
          <w:rPr>
            <w:rStyle w:val="Hyperlink"/>
          </w:rPr>
          <w:t>5.4</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Documents</w:t>
        </w:r>
        <w:r w:rsidR="00D50DEE">
          <w:rPr>
            <w:webHidden/>
          </w:rPr>
          <w:tab/>
        </w:r>
        <w:r w:rsidR="00D50DEE">
          <w:rPr>
            <w:webHidden/>
          </w:rPr>
          <w:fldChar w:fldCharType="begin"/>
        </w:r>
        <w:r w:rsidR="00D50DEE">
          <w:rPr>
            <w:webHidden/>
          </w:rPr>
          <w:instrText xml:space="preserve"> PAGEREF _Toc72828218 \h </w:instrText>
        </w:r>
        <w:r w:rsidR="00D50DEE">
          <w:rPr>
            <w:webHidden/>
          </w:rPr>
        </w:r>
        <w:r w:rsidR="00D50DEE">
          <w:rPr>
            <w:webHidden/>
          </w:rPr>
          <w:fldChar w:fldCharType="separate"/>
        </w:r>
        <w:r w:rsidR="00D50DEE">
          <w:rPr>
            <w:webHidden/>
          </w:rPr>
          <w:t>6</w:t>
        </w:r>
        <w:r w:rsidR="00D50DEE">
          <w:rPr>
            <w:webHidden/>
          </w:rPr>
          <w:fldChar w:fldCharType="end"/>
        </w:r>
      </w:hyperlink>
    </w:p>
    <w:p w14:paraId="21DA2D04" w14:textId="2726F856" w:rsidR="00D50DEE" w:rsidRDefault="0023363D">
      <w:pPr>
        <w:pStyle w:val="TOC2"/>
        <w:rPr>
          <w:rFonts w:asciiTheme="minorHAnsi" w:eastAsiaTheme="minorEastAsia" w:hAnsiTheme="minorHAnsi" w:cstheme="minorBidi"/>
          <w:bCs w:val="0"/>
          <w:iCs w:val="0"/>
          <w:sz w:val="22"/>
          <w:szCs w:val="22"/>
        </w:rPr>
      </w:pPr>
      <w:hyperlink w:anchor="_Toc72828219" w:history="1">
        <w:r w:rsidR="00D50DEE" w:rsidRPr="009C1805">
          <w:rPr>
            <w:rStyle w:val="Hyperlink"/>
          </w:rPr>
          <w:t>5.5</w:t>
        </w:r>
        <w:r w:rsidR="00D50DEE">
          <w:rPr>
            <w:rFonts w:asciiTheme="minorHAnsi" w:eastAsiaTheme="minorEastAsia" w:hAnsiTheme="minorHAnsi" w:cstheme="minorBidi"/>
            <w:bCs w:val="0"/>
            <w:iCs w:val="0"/>
            <w:sz w:val="22"/>
            <w:szCs w:val="22"/>
          </w:rPr>
          <w:tab/>
        </w:r>
        <w:r w:rsidR="00D50DEE" w:rsidRPr="009C1805">
          <w:rPr>
            <w:rStyle w:val="Hyperlink"/>
          </w:rPr>
          <w:t>Current Version Byte</w:t>
        </w:r>
        <w:r w:rsidR="00D50DEE">
          <w:rPr>
            <w:webHidden/>
          </w:rPr>
          <w:tab/>
        </w:r>
        <w:r w:rsidR="00D50DEE">
          <w:rPr>
            <w:webHidden/>
          </w:rPr>
          <w:fldChar w:fldCharType="begin"/>
        </w:r>
        <w:r w:rsidR="00D50DEE">
          <w:rPr>
            <w:webHidden/>
          </w:rPr>
          <w:instrText xml:space="preserve"> PAGEREF _Toc72828219 \h </w:instrText>
        </w:r>
        <w:r w:rsidR="00D50DEE">
          <w:rPr>
            <w:webHidden/>
          </w:rPr>
        </w:r>
        <w:r w:rsidR="00D50DEE">
          <w:rPr>
            <w:webHidden/>
          </w:rPr>
          <w:fldChar w:fldCharType="separate"/>
        </w:r>
        <w:r w:rsidR="00D50DEE">
          <w:rPr>
            <w:webHidden/>
          </w:rPr>
          <w:t>6</w:t>
        </w:r>
        <w:r w:rsidR="00D50DEE">
          <w:rPr>
            <w:webHidden/>
          </w:rPr>
          <w:fldChar w:fldCharType="end"/>
        </w:r>
      </w:hyperlink>
    </w:p>
    <w:p w14:paraId="49FDBBBC" w14:textId="0016760C" w:rsidR="00D50DEE" w:rsidRDefault="0023363D">
      <w:pPr>
        <w:pStyle w:val="TOC1"/>
        <w:rPr>
          <w:rFonts w:asciiTheme="minorHAnsi" w:eastAsiaTheme="minorEastAsia" w:hAnsiTheme="minorHAnsi" w:cstheme="minorBidi"/>
          <w:b w:val="0"/>
          <w:bCs w:val="0"/>
          <w:sz w:val="22"/>
          <w:szCs w:val="22"/>
        </w:rPr>
      </w:pPr>
      <w:hyperlink w:anchor="_Toc72828220" w:history="1">
        <w:r w:rsidR="00D50DEE" w:rsidRPr="009C1805">
          <w:rPr>
            <w:rStyle w:val="Hyperlink"/>
          </w:rPr>
          <w:t>6</w:t>
        </w:r>
        <w:r w:rsidR="00D50DEE">
          <w:rPr>
            <w:rFonts w:asciiTheme="minorHAnsi" w:eastAsiaTheme="minorEastAsia" w:hAnsiTheme="minorHAnsi" w:cstheme="minorBidi"/>
            <w:b w:val="0"/>
            <w:bCs w:val="0"/>
            <w:sz w:val="22"/>
            <w:szCs w:val="22"/>
          </w:rPr>
          <w:tab/>
        </w:r>
        <w:r w:rsidR="00D50DEE" w:rsidRPr="009C1805">
          <w:rPr>
            <w:rStyle w:val="Hyperlink"/>
          </w:rPr>
          <w:t>Entry Management and Publication</w:t>
        </w:r>
        <w:r w:rsidR="00D50DEE">
          <w:rPr>
            <w:webHidden/>
          </w:rPr>
          <w:tab/>
        </w:r>
        <w:r w:rsidR="00D50DEE">
          <w:rPr>
            <w:webHidden/>
          </w:rPr>
          <w:fldChar w:fldCharType="begin"/>
        </w:r>
        <w:r w:rsidR="00D50DEE">
          <w:rPr>
            <w:webHidden/>
          </w:rPr>
          <w:instrText xml:space="preserve"> PAGEREF _Toc72828220 \h </w:instrText>
        </w:r>
        <w:r w:rsidR="00D50DEE">
          <w:rPr>
            <w:webHidden/>
          </w:rPr>
        </w:r>
        <w:r w:rsidR="00D50DEE">
          <w:rPr>
            <w:webHidden/>
          </w:rPr>
          <w:fldChar w:fldCharType="separate"/>
        </w:r>
        <w:r w:rsidR="00D50DEE">
          <w:rPr>
            <w:webHidden/>
          </w:rPr>
          <w:t>6</w:t>
        </w:r>
        <w:r w:rsidR="00D50DEE">
          <w:rPr>
            <w:webHidden/>
          </w:rPr>
          <w:fldChar w:fldCharType="end"/>
        </w:r>
      </w:hyperlink>
    </w:p>
    <w:p w14:paraId="2617E780" w14:textId="6B9CCAD7" w:rsidR="00D50DEE" w:rsidRDefault="0023363D">
      <w:pPr>
        <w:pStyle w:val="TOC2"/>
        <w:rPr>
          <w:rFonts w:asciiTheme="minorHAnsi" w:eastAsiaTheme="minorEastAsia" w:hAnsiTheme="minorHAnsi" w:cstheme="minorBidi"/>
          <w:bCs w:val="0"/>
          <w:iCs w:val="0"/>
          <w:sz w:val="22"/>
          <w:szCs w:val="22"/>
        </w:rPr>
      </w:pPr>
      <w:hyperlink w:anchor="_Toc72828221" w:history="1">
        <w:r w:rsidR="00D50DEE" w:rsidRPr="009C1805">
          <w:rPr>
            <w:rStyle w:val="Hyperlink"/>
          </w:rPr>
          <w:t>6.1</w:t>
        </w:r>
        <w:r w:rsidR="00D50DEE">
          <w:rPr>
            <w:rFonts w:asciiTheme="minorHAnsi" w:eastAsiaTheme="minorEastAsia" w:hAnsiTheme="minorHAnsi" w:cstheme="minorBidi"/>
            <w:bCs w:val="0"/>
            <w:iCs w:val="0"/>
            <w:sz w:val="22"/>
            <w:szCs w:val="22"/>
          </w:rPr>
          <w:tab/>
        </w:r>
        <w:r w:rsidR="00D50DEE" w:rsidRPr="009C1805">
          <w:rPr>
            <w:rStyle w:val="Hyperlink"/>
          </w:rPr>
          <w:t>Private-Use Entries</w:t>
        </w:r>
        <w:r w:rsidR="00D50DEE">
          <w:rPr>
            <w:webHidden/>
          </w:rPr>
          <w:tab/>
        </w:r>
        <w:r w:rsidR="00D50DEE">
          <w:rPr>
            <w:webHidden/>
          </w:rPr>
          <w:fldChar w:fldCharType="begin"/>
        </w:r>
        <w:r w:rsidR="00D50DEE">
          <w:rPr>
            <w:webHidden/>
          </w:rPr>
          <w:instrText xml:space="preserve"> PAGEREF _Toc72828221 \h </w:instrText>
        </w:r>
        <w:r w:rsidR="00D50DEE">
          <w:rPr>
            <w:webHidden/>
          </w:rPr>
        </w:r>
        <w:r w:rsidR="00D50DEE">
          <w:rPr>
            <w:webHidden/>
          </w:rPr>
          <w:fldChar w:fldCharType="separate"/>
        </w:r>
        <w:r w:rsidR="00D50DEE">
          <w:rPr>
            <w:webHidden/>
          </w:rPr>
          <w:t>6</w:t>
        </w:r>
        <w:r w:rsidR="00D50DEE">
          <w:rPr>
            <w:webHidden/>
          </w:rPr>
          <w:fldChar w:fldCharType="end"/>
        </w:r>
      </w:hyperlink>
    </w:p>
    <w:p w14:paraId="7E18E8EC" w14:textId="56BE8692" w:rsidR="00D50DEE" w:rsidRDefault="0023363D">
      <w:pPr>
        <w:pStyle w:val="TOC2"/>
        <w:rPr>
          <w:rFonts w:asciiTheme="minorHAnsi" w:eastAsiaTheme="minorEastAsia" w:hAnsiTheme="minorHAnsi" w:cstheme="minorBidi"/>
          <w:bCs w:val="0"/>
          <w:iCs w:val="0"/>
          <w:sz w:val="22"/>
          <w:szCs w:val="22"/>
        </w:rPr>
      </w:pPr>
      <w:hyperlink w:anchor="_Toc72828222" w:history="1">
        <w:r w:rsidR="00D50DEE" w:rsidRPr="009C1805">
          <w:rPr>
            <w:rStyle w:val="Hyperlink"/>
          </w:rPr>
          <w:t>6.2</w:t>
        </w:r>
        <w:r w:rsidR="00D50DEE">
          <w:rPr>
            <w:rFonts w:asciiTheme="minorHAnsi" w:eastAsiaTheme="minorEastAsia" w:hAnsiTheme="minorHAnsi" w:cstheme="minorBidi"/>
            <w:bCs w:val="0"/>
            <w:iCs w:val="0"/>
            <w:sz w:val="22"/>
            <w:szCs w:val="22"/>
          </w:rPr>
          <w:tab/>
        </w:r>
        <w:r w:rsidR="00D50DEE" w:rsidRPr="009C1805">
          <w:rPr>
            <w:rStyle w:val="Hyperlink"/>
          </w:rPr>
          <w:t>Public-Use Entries</w:t>
        </w:r>
        <w:r w:rsidR="00D50DEE">
          <w:rPr>
            <w:webHidden/>
          </w:rPr>
          <w:tab/>
        </w:r>
        <w:r w:rsidR="00D50DEE">
          <w:rPr>
            <w:webHidden/>
          </w:rPr>
          <w:fldChar w:fldCharType="begin"/>
        </w:r>
        <w:r w:rsidR="00D50DEE">
          <w:rPr>
            <w:webHidden/>
          </w:rPr>
          <w:instrText xml:space="preserve"> PAGEREF _Toc72828222 \h </w:instrText>
        </w:r>
        <w:r w:rsidR="00D50DEE">
          <w:rPr>
            <w:webHidden/>
          </w:rPr>
        </w:r>
        <w:r w:rsidR="00D50DEE">
          <w:rPr>
            <w:webHidden/>
          </w:rPr>
          <w:fldChar w:fldCharType="separate"/>
        </w:r>
        <w:r w:rsidR="00D50DEE">
          <w:rPr>
            <w:webHidden/>
          </w:rPr>
          <w:t>6</w:t>
        </w:r>
        <w:r w:rsidR="00D50DEE">
          <w:rPr>
            <w:webHidden/>
          </w:rPr>
          <w:fldChar w:fldCharType="end"/>
        </w:r>
      </w:hyperlink>
    </w:p>
    <w:p w14:paraId="1CAC9442" w14:textId="4DE6CF5E" w:rsidR="00D50DEE" w:rsidRDefault="0023363D">
      <w:pPr>
        <w:pStyle w:val="TOC2"/>
        <w:rPr>
          <w:rFonts w:asciiTheme="minorHAnsi" w:eastAsiaTheme="minorEastAsia" w:hAnsiTheme="minorHAnsi" w:cstheme="minorBidi"/>
          <w:bCs w:val="0"/>
          <w:iCs w:val="0"/>
          <w:sz w:val="22"/>
          <w:szCs w:val="22"/>
        </w:rPr>
      </w:pPr>
      <w:hyperlink w:anchor="_Toc72828223" w:history="1">
        <w:r w:rsidR="00D50DEE" w:rsidRPr="009C1805">
          <w:rPr>
            <w:rStyle w:val="Hyperlink"/>
          </w:rPr>
          <w:t>6.3</w:t>
        </w:r>
        <w:r w:rsidR="00D50DEE">
          <w:rPr>
            <w:rFonts w:asciiTheme="minorHAnsi" w:eastAsiaTheme="minorEastAsia" w:hAnsiTheme="minorHAnsi" w:cstheme="minorBidi"/>
            <w:bCs w:val="0"/>
            <w:iCs w:val="0"/>
            <w:sz w:val="22"/>
            <w:szCs w:val="22"/>
          </w:rPr>
          <w:tab/>
        </w:r>
        <w:r w:rsidR="00D50DEE" w:rsidRPr="009C1805">
          <w:rPr>
            <w:rStyle w:val="Hyperlink"/>
          </w:rPr>
          <w:t>SMPTE-Controlled Entry</w:t>
        </w:r>
        <w:r w:rsidR="00D50DEE">
          <w:rPr>
            <w:webHidden/>
          </w:rPr>
          <w:tab/>
        </w:r>
        <w:r w:rsidR="00D50DEE">
          <w:rPr>
            <w:webHidden/>
          </w:rPr>
          <w:fldChar w:fldCharType="begin"/>
        </w:r>
        <w:r w:rsidR="00D50DEE">
          <w:rPr>
            <w:webHidden/>
          </w:rPr>
          <w:instrText xml:space="preserve"> PAGEREF _Toc72828223 \h </w:instrText>
        </w:r>
        <w:r w:rsidR="00D50DEE">
          <w:rPr>
            <w:webHidden/>
          </w:rPr>
        </w:r>
        <w:r w:rsidR="00D50DEE">
          <w:rPr>
            <w:webHidden/>
          </w:rPr>
          <w:fldChar w:fldCharType="separate"/>
        </w:r>
        <w:r w:rsidR="00D50DEE">
          <w:rPr>
            <w:webHidden/>
          </w:rPr>
          <w:t>6</w:t>
        </w:r>
        <w:r w:rsidR="00D50DEE">
          <w:rPr>
            <w:webHidden/>
          </w:rPr>
          <w:fldChar w:fldCharType="end"/>
        </w:r>
      </w:hyperlink>
    </w:p>
    <w:p w14:paraId="23C05875" w14:textId="32BC053F" w:rsidR="00D50DEE" w:rsidRDefault="0023363D">
      <w:pPr>
        <w:pStyle w:val="TOC1"/>
        <w:rPr>
          <w:rFonts w:asciiTheme="minorHAnsi" w:eastAsiaTheme="minorEastAsia" w:hAnsiTheme="minorHAnsi" w:cstheme="minorBidi"/>
          <w:b w:val="0"/>
          <w:bCs w:val="0"/>
          <w:sz w:val="22"/>
          <w:szCs w:val="22"/>
        </w:rPr>
      </w:pPr>
      <w:hyperlink w:anchor="_Toc72828224" w:history="1">
        <w:r w:rsidR="00D50DEE" w:rsidRPr="009C1805">
          <w:rPr>
            <w:rStyle w:val="Hyperlink"/>
          </w:rPr>
          <w:t>7</w:t>
        </w:r>
        <w:r w:rsidR="00D50DEE">
          <w:rPr>
            <w:rFonts w:asciiTheme="minorHAnsi" w:eastAsiaTheme="minorEastAsia" w:hAnsiTheme="minorHAnsi" w:cstheme="minorBidi"/>
            <w:b w:val="0"/>
            <w:bCs w:val="0"/>
            <w:sz w:val="22"/>
            <w:szCs w:val="22"/>
          </w:rPr>
          <w:tab/>
        </w:r>
        <w:r w:rsidR="00D50DEE" w:rsidRPr="009C1805">
          <w:rPr>
            <w:rStyle w:val="Hyperlink"/>
          </w:rPr>
          <w:t>Development and Publication of a Release</w:t>
        </w:r>
        <w:r w:rsidR="00D50DEE">
          <w:rPr>
            <w:webHidden/>
          </w:rPr>
          <w:tab/>
        </w:r>
        <w:r w:rsidR="00D50DEE">
          <w:rPr>
            <w:webHidden/>
          </w:rPr>
          <w:fldChar w:fldCharType="begin"/>
        </w:r>
        <w:r w:rsidR="00D50DEE">
          <w:rPr>
            <w:webHidden/>
          </w:rPr>
          <w:instrText xml:space="preserve"> PAGEREF _Toc72828224 \h </w:instrText>
        </w:r>
        <w:r w:rsidR="00D50DEE">
          <w:rPr>
            <w:webHidden/>
          </w:rPr>
        </w:r>
        <w:r w:rsidR="00D50DEE">
          <w:rPr>
            <w:webHidden/>
          </w:rPr>
          <w:fldChar w:fldCharType="separate"/>
        </w:r>
        <w:r w:rsidR="00D50DEE">
          <w:rPr>
            <w:webHidden/>
          </w:rPr>
          <w:t>7</w:t>
        </w:r>
        <w:r w:rsidR="00D50DEE">
          <w:rPr>
            <w:webHidden/>
          </w:rPr>
          <w:fldChar w:fldCharType="end"/>
        </w:r>
      </w:hyperlink>
    </w:p>
    <w:p w14:paraId="250E47FD" w14:textId="090D6A7A" w:rsidR="00D50DEE" w:rsidRDefault="0023363D">
      <w:pPr>
        <w:pStyle w:val="TOC2"/>
        <w:rPr>
          <w:rFonts w:asciiTheme="minorHAnsi" w:eastAsiaTheme="minorEastAsia" w:hAnsiTheme="minorHAnsi" w:cstheme="minorBidi"/>
          <w:bCs w:val="0"/>
          <w:iCs w:val="0"/>
          <w:sz w:val="22"/>
          <w:szCs w:val="22"/>
        </w:rPr>
      </w:pPr>
      <w:hyperlink w:anchor="_Toc72828225" w:history="1">
        <w:r w:rsidR="00D50DEE" w:rsidRPr="009C1805">
          <w:rPr>
            <w:rStyle w:val="Hyperlink"/>
          </w:rPr>
          <w:t>7.1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_Toc72828225 \h </w:instrText>
        </w:r>
        <w:r w:rsidR="00D50DEE">
          <w:rPr>
            <w:webHidden/>
          </w:rPr>
        </w:r>
        <w:r w:rsidR="00D50DEE">
          <w:rPr>
            <w:webHidden/>
          </w:rPr>
          <w:fldChar w:fldCharType="separate"/>
        </w:r>
        <w:r w:rsidR="00D50DEE">
          <w:rPr>
            <w:webHidden/>
          </w:rPr>
          <w:t>7</w:t>
        </w:r>
        <w:r w:rsidR="00D50DEE">
          <w:rPr>
            <w:webHidden/>
          </w:rPr>
          <w:fldChar w:fldCharType="end"/>
        </w:r>
      </w:hyperlink>
    </w:p>
    <w:p w14:paraId="2FEC7354" w14:textId="4FDF544D" w:rsidR="00D50DEE" w:rsidRDefault="0023363D">
      <w:pPr>
        <w:pStyle w:val="TOC2"/>
        <w:rPr>
          <w:rFonts w:asciiTheme="minorHAnsi" w:eastAsiaTheme="minorEastAsia" w:hAnsiTheme="minorHAnsi" w:cstheme="minorBidi"/>
          <w:bCs w:val="0"/>
          <w:iCs w:val="0"/>
          <w:sz w:val="22"/>
          <w:szCs w:val="22"/>
        </w:rPr>
      </w:pPr>
      <w:hyperlink w:anchor="_Toc72828226" w:history="1">
        <w:r w:rsidR="00D50DEE" w:rsidRPr="009C1805">
          <w:rPr>
            <w:rStyle w:val="Hyperlink"/>
          </w:rPr>
          <w:t>7.2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_Toc72828226 \h </w:instrText>
        </w:r>
        <w:r w:rsidR="00D50DEE">
          <w:rPr>
            <w:webHidden/>
          </w:rPr>
        </w:r>
        <w:r w:rsidR="00D50DEE">
          <w:rPr>
            <w:webHidden/>
          </w:rPr>
          <w:fldChar w:fldCharType="separate"/>
        </w:r>
        <w:r w:rsidR="00D50DEE">
          <w:rPr>
            <w:webHidden/>
          </w:rPr>
          <w:t>7</w:t>
        </w:r>
        <w:r w:rsidR="00D50DEE">
          <w:rPr>
            <w:webHidden/>
          </w:rPr>
          <w:fldChar w:fldCharType="end"/>
        </w:r>
      </w:hyperlink>
    </w:p>
    <w:p w14:paraId="1D111CC2" w14:textId="4AC21F5A" w:rsidR="00D50DEE" w:rsidRDefault="0023363D">
      <w:pPr>
        <w:pStyle w:val="TOC2"/>
        <w:rPr>
          <w:rFonts w:asciiTheme="minorHAnsi" w:eastAsiaTheme="minorEastAsia" w:hAnsiTheme="minorHAnsi" w:cstheme="minorBidi"/>
          <w:bCs w:val="0"/>
          <w:iCs w:val="0"/>
          <w:sz w:val="22"/>
          <w:szCs w:val="22"/>
        </w:rPr>
      </w:pPr>
      <w:hyperlink w:anchor="_Toc72828227" w:history="1">
        <w:r w:rsidR="00D50DEE" w:rsidRPr="009C1805">
          <w:rPr>
            <w:rStyle w:val="Hyperlink"/>
          </w:rPr>
          <w:t>7.3</w:t>
        </w:r>
        <w:r w:rsidR="00D50DEE">
          <w:rPr>
            <w:rFonts w:asciiTheme="minorHAnsi" w:eastAsiaTheme="minorEastAsia" w:hAnsiTheme="minorHAnsi" w:cstheme="minorBidi"/>
            <w:bCs w:val="0"/>
            <w:iCs w:val="0"/>
            <w:sz w:val="22"/>
            <w:szCs w:val="22"/>
          </w:rPr>
          <w:tab/>
        </w:r>
        <w:r w:rsidR="00D50DEE" w:rsidRPr="009C1805">
          <w:rPr>
            <w:rStyle w:val="Hyperlink"/>
          </w:rPr>
          <w:t>Modification of a Release during Development</w:t>
        </w:r>
        <w:r w:rsidR="00D50DEE">
          <w:rPr>
            <w:webHidden/>
          </w:rPr>
          <w:tab/>
        </w:r>
        <w:r w:rsidR="00D50DEE">
          <w:rPr>
            <w:webHidden/>
          </w:rPr>
          <w:fldChar w:fldCharType="begin"/>
        </w:r>
        <w:r w:rsidR="00D50DEE">
          <w:rPr>
            <w:webHidden/>
          </w:rPr>
          <w:instrText xml:space="preserve"> PAGEREF _Toc72828227 \h </w:instrText>
        </w:r>
        <w:r w:rsidR="00D50DEE">
          <w:rPr>
            <w:webHidden/>
          </w:rPr>
        </w:r>
        <w:r w:rsidR="00D50DEE">
          <w:rPr>
            <w:webHidden/>
          </w:rPr>
          <w:fldChar w:fldCharType="separate"/>
        </w:r>
        <w:r w:rsidR="00D50DEE">
          <w:rPr>
            <w:webHidden/>
          </w:rPr>
          <w:t>7</w:t>
        </w:r>
        <w:r w:rsidR="00D50DEE">
          <w:rPr>
            <w:webHidden/>
          </w:rPr>
          <w:fldChar w:fldCharType="end"/>
        </w:r>
      </w:hyperlink>
    </w:p>
    <w:p w14:paraId="3488FDA4" w14:textId="70FCFB6B" w:rsidR="00D50DEE" w:rsidRDefault="0023363D">
      <w:pPr>
        <w:pStyle w:val="TOC2"/>
        <w:rPr>
          <w:rFonts w:asciiTheme="minorHAnsi" w:eastAsiaTheme="minorEastAsia" w:hAnsiTheme="minorHAnsi" w:cstheme="minorBidi"/>
          <w:bCs w:val="0"/>
          <w:iCs w:val="0"/>
          <w:sz w:val="22"/>
          <w:szCs w:val="22"/>
        </w:rPr>
      </w:pPr>
      <w:hyperlink w:anchor="_Toc72828228" w:history="1">
        <w:r w:rsidR="00D50DEE" w:rsidRPr="009C1805">
          <w:rPr>
            <w:rStyle w:val="Hyperlink"/>
          </w:rPr>
          <w:t>7.4</w:t>
        </w:r>
        <w:r w:rsidR="00D50DEE">
          <w:rPr>
            <w:rFonts w:asciiTheme="minorHAnsi" w:eastAsiaTheme="minorEastAsia" w:hAnsiTheme="minorHAnsi" w:cstheme="minorBidi"/>
            <w:bCs w:val="0"/>
            <w:iCs w:val="0"/>
            <w:sz w:val="22"/>
            <w:szCs w:val="22"/>
          </w:rPr>
          <w:tab/>
        </w:r>
        <w:r w:rsidR="00D50DEE" w:rsidRPr="009C1805">
          <w:rPr>
            <w:rStyle w:val="Hyperlink"/>
          </w:rPr>
          <w:t>Release Project</w:t>
        </w:r>
        <w:r w:rsidR="00D50DEE">
          <w:rPr>
            <w:webHidden/>
          </w:rPr>
          <w:tab/>
        </w:r>
        <w:r w:rsidR="00D50DEE">
          <w:rPr>
            <w:webHidden/>
          </w:rPr>
          <w:fldChar w:fldCharType="begin"/>
        </w:r>
        <w:r w:rsidR="00D50DEE">
          <w:rPr>
            <w:webHidden/>
          </w:rPr>
          <w:instrText xml:space="preserve"> PAGEREF _Toc72828228 \h </w:instrText>
        </w:r>
        <w:r w:rsidR="00D50DEE">
          <w:rPr>
            <w:webHidden/>
          </w:rPr>
        </w:r>
        <w:r w:rsidR="00D50DEE">
          <w:rPr>
            <w:webHidden/>
          </w:rPr>
          <w:fldChar w:fldCharType="separate"/>
        </w:r>
        <w:r w:rsidR="00D50DEE">
          <w:rPr>
            <w:webHidden/>
          </w:rPr>
          <w:t>7</w:t>
        </w:r>
        <w:r w:rsidR="00D50DEE">
          <w:rPr>
            <w:webHidden/>
          </w:rPr>
          <w:fldChar w:fldCharType="end"/>
        </w:r>
      </w:hyperlink>
    </w:p>
    <w:p w14:paraId="06775B24" w14:textId="3C4CB3FF" w:rsidR="00D50DEE" w:rsidRDefault="0023363D">
      <w:pPr>
        <w:pStyle w:val="TOC2"/>
        <w:rPr>
          <w:rFonts w:asciiTheme="minorHAnsi" w:eastAsiaTheme="minorEastAsia" w:hAnsiTheme="minorHAnsi" w:cstheme="minorBidi"/>
          <w:bCs w:val="0"/>
          <w:iCs w:val="0"/>
          <w:sz w:val="22"/>
          <w:szCs w:val="22"/>
        </w:rPr>
      </w:pPr>
      <w:hyperlink w:anchor="_Toc72828229" w:history="1">
        <w:r w:rsidR="00D50DEE" w:rsidRPr="009C1805">
          <w:rPr>
            <w:rStyle w:val="Hyperlink"/>
          </w:rPr>
          <w:t>7.5</w:t>
        </w:r>
        <w:r w:rsidR="00D50DEE">
          <w:rPr>
            <w:rFonts w:asciiTheme="minorHAnsi" w:eastAsiaTheme="minorEastAsia" w:hAnsiTheme="minorHAnsi" w:cstheme="minorBidi"/>
            <w:bCs w:val="0"/>
            <w:iCs w:val="0"/>
            <w:sz w:val="22"/>
            <w:szCs w:val="22"/>
          </w:rPr>
          <w:tab/>
        </w:r>
        <w:r w:rsidR="00D50DEE" w:rsidRPr="009C1805">
          <w:rPr>
            <w:rStyle w:val="Hyperlink"/>
          </w:rPr>
          <w:t>Release Numbering</w:t>
        </w:r>
        <w:r w:rsidR="00D50DEE">
          <w:rPr>
            <w:webHidden/>
          </w:rPr>
          <w:tab/>
        </w:r>
        <w:r w:rsidR="00D50DEE">
          <w:rPr>
            <w:webHidden/>
          </w:rPr>
          <w:fldChar w:fldCharType="begin"/>
        </w:r>
        <w:r w:rsidR="00D50DEE">
          <w:rPr>
            <w:webHidden/>
          </w:rPr>
          <w:instrText xml:space="preserve"> PAGEREF _Toc72828229 \h </w:instrText>
        </w:r>
        <w:r w:rsidR="00D50DEE">
          <w:rPr>
            <w:webHidden/>
          </w:rPr>
        </w:r>
        <w:r w:rsidR="00D50DEE">
          <w:rPr>
            <w:webHidden/>
          </w:rPr>
          <w:fldChar w:fldCharType="separate"/>
        </w:r>
        <w:r w:rsidR="00D50DEE">
          <w:rPr>
            <w:webHidden/>
          </w:rPr>
          <w:t>7</w:t>
        </w:r>
        <w:r w:rsidR="00D50DEE">
          <w:rPr>
            <w:webHidden/>
          </w:rPr>
          <w:fldChar w:fldCharType="end"/>
        </w:r>
      </w:hyperlink>
    </w:p>
    <w:p w14:paraId="2BF03066" w14:textId="52D831D3" w:rsidR="00D50DEE" w:rsidRDefault="0023363D">
      <w:pPr>
        <w:pStyle w:val="TOC2"/>
        <w:rPr>
          <w:rFonts w:asciiTheme="minorHAnsi" w:eastAsiaTheme="minorEastAsia" w:hAnsiTheme="minorHAnsi" w:cstheme="minorBidi"/>
          <w:bCs w:val="0"/>
          <w:iCs w:val="0"/>
          <w:sz w:val="22"/>
          <w:szCs w:val="22"/>
        </w:rPr>
      </w:pPr>
      <w:hyperlink w:anchor="_Toc72828230" w:history="1">
        <w:r w:rsidR="00D50DEE" w:rsidRPr="009C1805">
          <w:rPr>
            <w:rStyle w:val="Hyperlink"/>
          </w:rPr>
          <w:t>7.6</w:t>
        </w:r>
        <w:r w:rsidR="00D50DEE">
          <w:rPr>
            <w:rFonts w:asciiTheme="minorHAnsi" w:eastAsiaTheme="minorEastAsia" w:hAnsiTheme="minorHAnsi" w:cstheme="minorBidi"/>
            <w:bCs w:val="0"/>
            <w:iCs w:val="0"/>
            <w:sz w:val="22"/>
            <w:szCs w:val="22"/>
          </w:rPr>
          <w:tab/>
        </w:r>
        <w:r w:rsidR="00D50DEE" w:rsidRPr="009C1805">
          <w:rPr>
            <w:rStyle w:val="Hyperlink"/>
          </w:rPr>
          <w:t>Publication</w:t>
        </w:r>
        <w:r w:rsidR="00D50DEE">
          <w:rPr>
            <w:webHidden/>
          </w:rPr>
          <w:tab/>
        </w:r>
        <w:r w:rsidR="00D50DEE">
          <w:rPr>
            <w:webHidden/>
          </w:rPr>
          <w:fldChar w:fldCharType="begin"/>
        </w:r>
        <w:r w:rsidR="00D50DEE">
          <w:rPr>
            <w:webHidden/>
          </w:rPr>
          <w:instrText xml:space="preserve"> PAGEREF _Toc72828230 \h </w:instrText>
        </w:r>
        <w:r w:rsidR="00D50DEE">
          <w:rPr>
            <w:webHidden/>
          </w:rPr>
        </w:r>
        <w:r w:rsidR="00D50DEE">
          <w:rPr>
            <w:webHidden/>
          </w:rPr>
          <w:fldChar w:fldCharType="separate"/>
        </w:r>
        <w:r w:rsidR="00D50DEE">
          <w:rPr>
            <w:webHidden/>
          </w:rPr>
          <w:t>7</w:t>
        </w:r>
        <w:r w:rsidR="00D50DEE">
          <w:rPr>
            <w:webHidden/>
          </w:rPr>
          <w:fldChar w:fldCharType="end"/>
        </w:r>
      </w:hyperlink>
    </w:p>
    <w:p w14:paraId="387D7500" w14:textId="4B23E0B7" w:rsidR="00D50DEE" w:rsidRDefault="0023363D">
      <w:pPr>
        <w:pStyle w:val="TOC2"/>
        <w:rPr>
          <w:rFonts w:asciiTheme="minorHAnsi" w:eastAsiaTheme="minorEastAsia" w:hAnsiTheme="minorHAnsi" w:cstheme="minorBidi"/>
          <w:bCs w:val="0"/>
          <w:iCs w:val="0"/>
          <w:sz w:val="22"/>
          <w:szCs w:val="22"/>
        </w:rPr>
      </w:pPr>
      <w:hyperlink w:anchor="_Toc72828231" w:history="1">
        <w:r w:rsidR="00D50DEE" w:rsidRPr="009C1805">
          <w:rPr>
            <w:rStyle w:val="Hyperlink"/>
          </w:rPr>
          <w:t>7.7</w:t>
        </w:r>
        <w:r w:rsidR="00D50DEE">
          <w:rPr>
            <w:rFonts w:asciiTheme="minorHAnsi" w:eastAsiaTheme="minorEastAsia" w:hAnsiTheme="minorHAnsi" w:cstheme="minorBidi"/>
            <w:bCs w:val="0"/>
            <w:iCs w:val="0"/>
            <w:sz w:val="22"/>
            <w:szCs w:val="22"/>
          </w:rPr>
          <w:tab/>
        </w:r>
        <w:r w:rsidR="00D50DEE" w:rsidRPr="009C1805">
          <w:rPr>
            <w:rStyle w:val="Hyperlink"/>
          </w:rPr>
          <w:t>Amendment</w:t>
        </w:r>
        <w:r w:rsidR="00D50DEE">
          <w:rPr>
            <w:webHidden/>
          </w:rPr>
          <w:tab/>
        </w:r>
        <w:r w:rsidR="00D50DEE">
          <w:rPr>
            <w:webHidden/>
          </w:rPr>
          <w:fldChar w:fldCharType="begin"/>
        </w:r>
        <w:r w:rsidR="00D50DEE">
          <w:rPr>
            <w:webHidden/>
          </w:rPr>
          <w:instrText xml:space="preserve"> PAGEREF _Toc72828231 \h </w:instrText>
        </w:r>
        <w:r w:rsidR="00D50DEE">
          <w:rPr>
            <w:webHidden/>
          </w:rPr>
        </w:r>
        <w:r w:rsidR="00D50DEE">
          <w:rPr>
            <w:webHidden/>
          </w:rPr>
          <w:fldChar w:fldCharType="separate"/>
        </w:r>
        <w:r w:rsidR="00D50DEE">
          <w:rPr>
            <w:webHidden/>
          </w:rPr>
          <w:t>8</w:t>
        </w:r>
        <w:r w:rsidR="00D50DEE">
          <w:rPr>
            <w:webHidden/>
          </w:rPr>
          <w:fldChar w:fldCharType="end"/>
        </w:r>
      </w:hyperlink>
    </w:p>
    <w:p w14:paraId="3FFE4077" w14:textId="1CBECFDB" w:rsidR="00D50DEE" w:rsidRDefault="0023363D">
      <w:pPr>
        <w:pStyle w:val="TOC1"/>
        <w:rPr>
          <w:rFonts w:asciiTheme="minorHAnsi" w:eastAsiaTheme="minorEastAsia" w:hAnsiTheme="minorHAnsi" w:cstheme="minorBidi"/>
          <w:b w:val="0"/>
          <w:bCs w:val="0"/>
          <w:sz w:val="22"/>
          <w:szCs w:val="22"/>
        </w:rPr>
      </w:pPr>
      <w:hyperlink w:anchor="_Toc72828232" w:history="1">
        <w:r w:rsidR="00D50DEE" w:rsidRPr="009C1805">
          <w:rPr>
            <w:rStyle w:val="Hyperlink"/>
          </w:rPr>
          <w:t>8</w:t>
        </w:r>
        <w:r w:rsidR="00D50DEE">
          <w:rPr>
            <w:rFonts w:asciiTheme="minorHAnsi" w:eastAsiaTheme="minorEastAsia" w:hAnsiTheme="minorHAnsi" w:cstheme="minorBidi"/>
            <w:b w:val="0"/>
            <w:bCs w:val="0"/>
            <w:sz w:val="22"/>
            <w:szCs w:val="22"/>
          </w:rPr>
          <w:tab/>
        </w:r>
        <w:r w:rsidR="00D50DEE" w:rsidRPr="009C1805">
          <w:rPr>
            <w:rStyle w:val="Hyperlink"/>
          </w:rPr>
          <w:t>Submission Process</w:t>
        </w:r>
        <w:r w:rsidR="00D50DEE">
          <w:rPr>
            <w:webHidden/>
          </w:rPr>
          <w:tab/>
        </w:r>
        <w:r w:rsidR="00D50DEE">
          <w:rPr>
            <w:webHidden/>
          </w:rPr>
          <w:fldChar w:fldCharType="begin"/>
        </w:r>
        <w:r w:rsidR="00D50DEE">
          <w:rPr>
            <w:webHidden/>
          </w:rPr>
          <w:instrText xml:space="preserve"> PAGEREF _Toc72828232 \h </w:instrText>
        </w:r>
        <w:r w:rsidR="00D50DEE">
          <w:rPr>
            <w:webHidden/>
          </w:rPr>
        </w:r>
        <w:r w:rsidR="00D50DEE">
          <w:rPr>
            <w:webHidden/>
          </w:rPr>
          <w:fldChar w:fldCharType="separate"/>
        </w:r>
        <w:r w:rsidR="00D50DEE">
          <w:rPr>
            <w:webHidden/>
          </w:rPr>
          <w:t>8</w:t>
        </w:r>
        <w:r w:rsidR="00D50DEE">
          <w:rPr>
            <w:webHidden/>
          </w:rPr>
          <w:fldChar w:fldCharType="end"/>
        </w:r>
      </w:hyperlink>
    </w:p>
    <w:p w14:paraId="17FBE94E" w14:textId="647EA8AA" w:rsidR="00D50DEE" w:rsidRDefault="0023363D">
      <w:pPr>
        <w:pStyle w:val="TOC2"/>
        <w:rPr>
          <w:rFonts w:asciiTheme="minorHAnsi" w:eastAsiaTheme="minorEastAsia" w:hAnsiTheme="minorHAnsi" w:cstheme="minorBidi"/>
          <w:bCs w:val="0"/>
          <w:iCs w:val="0"/>
          <w:sz w:val="22"/>
          <w:szCs w:val="22"/>
        </w:rPr>
      </w:pPr>
      <w:hyperlink w:anchor="_Toc72828233" w:history="1">
        <w:r w:rsidR="00D50DEE" w:rsidRPr="009C1805">
          <w:rPr>
            <w:rStyle w:val="Hyperlink"/>
          </w:rPr>
          <w:t>8.1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_Toc72828233 \h </w:instrText>
        </w:r>
        <w:r w:rsidR="00D50DEE">
          <w:rPr>
            <w:webHidden/>
          </w:rPr>
        </w:r>
        <w:r w:rsidR="00D50DEE">
          <w:rPr>
            <w:webHidden/>
          </w:rPr>
          <w:fldChar w:fldCharType="separate"/>
        </w:r>
        <w:r w:rsidR="00D50DEE">
          <w:rPr>
            <w:webHidden/>
          </w:rPr>
          <w:t>8</w:t>
        </w:r>
        <w:r w:rsidR="00D50DEE">
          <w:rPr>
            <w:webHidden/>
          </w:rPr>
          <w:fldChar w:fldCharType="end"/>
        </w:r>
      </w:hyperlink>
    </w:p>
    <w:p w14:paraId="3632012B" w14:textId="244E210B" w:rsidR="00D50DEE" w:rsidRDefault="0023363D">
      <w:pPr>
        <w:pStyle w:val="TOC2"/>
        <w:rPr>
          <w:rFonts w:asciiTheme="minorHAnsi" w:eastAsiaTheme="minorEastAsia" w:hAnsiTheme="minorHAnsi" w:cstheme="minorBidi"/>
          <w:bCs w:val="0"/>
          <w:iCs w:val="0"/>
          <w:sz w:val="22"/>
          <w:szCs w:val="22"/>
        </w:rPr>
      </w:pPr>
      <w:hyperlink w:anchor="_Toc72828234" w:history="1">
        <w:r w:rsidR="00D50DEE" w:rsidRPr="009C1805">
          <w:rPr>
            <w:rStyle w:val="Hyperlink"/>
          </w:rPr>
          <w:t>8.2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_Toc72828234 \h </w:instrText>
        </w:r>
        <w:r w:rsidR="00D50DEE">
          <w:rPr>
            <w:webHidden/>
          </w:rPr>
        </w:r>
        <w:r w:rsidR="00D50DEE">
          <w:rPr>
            <w:webHidden/>
          </w:rPr>
          <w:fldChar w:fldCharType="separate"/>
        </w:r>
        <w:r w:rsidR="00D50DEE">
          <w:rPr>
            <w:webHidden/>
          </w:rPr>
          <w:t>8</w:t>
        </w:r>
        <w:r w:rsidR="00D50DEE">
          <w:rPr>
            <w:webHidden/>
          </w:rPr>
          <w:fldChar w:fldCharType="end"/>
        </w:r>
      </w:hyperlink>
    </w:p>
    <w:p w14:paraId="3763B26D" w14:textId="59C56F16" w:rsidR="00D50DEE" w:rsidRDefault="0023363D">
      <w:pPr>
        <w:pStyle w:val="TOC2"/>
        <w:rPr>
          <w:rFonts w:asciiTheme="minorHAnsi" w:eastAsiaTheme="minorEastAsia" w:hAnsiTheme="minorHAnsi" w:cstheme="minorBidi"/>
          <w:bCs w:val="0"/>
          <w:iCs w:val="0"/>
          <w:sz w:val="22"/>
          <w:szCs w:val="22"/>
        </w:rPr>
      </w:pPr>
      <w:hyperlink w:anchor="_Toc72828235" w:history="1">
        <w:r w:rsidR="00D50DEE" w:rsidRPr="009C1805">
          <w:rPr>
            <w:rStyle w:val="Hyperlink"/>
          </w:rPr>
          <w:t>8.3</w:t>
        </w:r>
        <w:r w:rsidR="00D50DEE">
          <w:rPr>
            <w:rFonts w:asciiTheme="minorHAnsi" w:eastAsiaTheme="minorEastAsia" w:hAnsiTheme="minorHAnsi" w:cstheme="minorBidi"/>
            <w:bCs w:val="0"/>
            <w:iCs w:val="0"/>
            <w:sz w:val="22"/>
            <w:szCs w:val="22"/>
          </w:rPr>
          <w:tab/>
        </w:r>
        <w:r w:rsidR="00D50DEE" w:rsidRPr="009C1805">
          <w:rPr>
            <w:rStyle w:val="Hyperlink"/>
          </w:rPr>
          <w:t>Initial_draft State</w:t>
        </w:r>
        <w:r w:rsidR="00D50DEE">
          <w:rPr>
            <w:webHidden/>
          </w:rPr>
          <w:tab/>
        </w:r>
        <w:r w:rsidR="00D50DEE">
          <w:rPr>
            <w:webHidden/>
          </w:rPr>
          <w:fldChar w:fldCharType="begin"/>
        </w:r>
        <w:r w:rsidR="00D50DEE">
          <w:rPr>
            <w:webHidden/>
          </w:rPr>
          <w:instrText xml:space="preserve"> PAGEREF _Toc72828235 \h </w:instrText>
        </w:r>
        <w:r w:rsidR="00D50DEE">
          <w:rPr>
            <w:webHidden/>
          </w:rPr>
        </w:r>
        <w:r w:rsidR="00D50DEE">
          <w:rPr>
            <w:webHidden/>
          </w:rPr>
          <w:fldChar w:fldCharType="separate"/>
        </w:r>
        <w:r w:rsidR="00D50DEE">
          <w:rPr>
            <w:webHidden/>
          </w:rPr>
          <w:t>9</w:t>
        </w:r>
        <w:r w:rsidR="00D50DEE">
          <w:rPr>
            <w:webHidden/>
          </w:rPr>
          <w:fldChar w:fldCharType="end"/>
        </w:r>
      </w:hyperlink>
    </w:p>
    <w:p w14:paraId="06C0D758" w14:textId="35E1CC10" w:rsidR="00D50DEE" w:rsidRDefault="0023363D">
      <w:pPr>
        <w:pStyle w:val="TOC2"/>
        <w:rPr>
          <w:rFonts w:asciiTheme="minorHAnsi" w:eastAsiaTheme="minorEastAsia" w:hAnsiTheme="minorHAnsi" w:cstheme="minorBidi"/>
          <w:bCs w:val="0"/>
          <w:iCs w:val="0"/>
          <w:sz w:val="22"/>
          <w:szCs w:val="22"/>
        </w:rPr>
      </w:pPr>
      <w:hyperlink w:anchor="_Toc72828236" w:history="1">
        <w:r w:rsidR="00D50DEE" w:rsidRPr="009C1805">
          <w:rPr>
            <w:rStyle w:val="Hyperlink"/>
            <w:lang w:val="en-GB"/>
          </w:rPr>
          <w:t>8.4</w:t>
        </w:r>
        <w:r w:rsidR="00D50DEE">
          <w:rPr>
            <w:rFonts w:asciiTheme="minorHAnsi" w:eastAsiaTheme="minorEastAsia" w:hAnsiTheme="minorHAnsi" w:cstheme="minorBidi"/>
            <w:bCs w:val="0"/>
            <w:iCs w:val="0"/>
            <w:sz w:val="22"/>
            <w:szCs w:val="22"/>
          </w:rPr>
          <w:tab/>
        </w:r>
        <w:r w:rsidR="00D50DEE" w:rsidRPr="009C1805">
          <w:rPr>
            <w:rStyle w:val="Hyperlink"/>
            <w:lang w:val="en-GB"/>
          </w:rPr>
          <w:t>Draft State</w:t>
        </w:r>
        <w:r w:rsidR="00D50DEE">
          <w:rPr>
            <w:webHidden/>
          </w:rPr>
          <w:tab/>
        </w:r>
        <w:r w:rsidR="00D50DEE">
          <w:rPr>
            <w:webHidden/>
          </w:rPr>
          <w:fldChar w:fldCharType="begin"/>
        </w:r>
        <w:r w:rsidR="00D50DEE">
          <w:rPr>
            <w:webHidden/>
          </w:rPr>
          <w:instrText xml:space="preserve"> PAGEREF _Toc72828236 \h </w:instrText>
        </w:r>
        <w:r w:rsidR="00D50DEE">
          <w:rPr>
            <w:webHidden/>
          </w:rPr>
        </w:r>
        <w:r w:rsidR="00D50DEE">
          <w:rPr>
            <w:webHidden/>
          </w:rPr>
          <w:fldChar w:fldCharType="separate"/>
        </w:r>
        <w:r w:rsidR="00D50DEE">
          <w:rPr>
            <w:webHidden/>
          </w:rPr>
          <w:t>9</w:t>
        </w:r>
        <w:r w:rsidR="00D50DEE">
          <w:rPr>
            <w:webHidden/>
          </w:rPr>
          <w:fldChar w:fldCharType="end"/>
        </w:r>
      </w:hyperlink>
    </w:p>
    <w:p w14:paraId="2F11F2FB" w14:textId="05791E32" w:rsidR="00D50DEE" w:rsidRDefault="0023363D">
      <w:pPr>
        <w:pStyle w:val="TOC2"/>
        <w:rPr>
          <w:rFonts w:asciiTheme="minorHAnsi" w:eastAsiaTheme="minorEastAsia" w:hAnsiTheme="minorHAnsi" w:cstheme="minorBidi"/>
          <w:bCs w:val="0"/>
          <w:iCs w:val="0"/>
          <w:sz w:val="22"/>
          <w:szCs w:val="22"/>
        </w:rPr>
      </w:pPr>
      <w:hyperlink w:anchor="_Toc72828237" w:history="1">
        <w:r w:rsidR="00D50DEE" w:rsidRPr="009C1805">
          <w:rPr>
            <w:rStyle w:val="Hyperlink"/>
            <w:lang w:val="en-GB"/>
          </w:rPr>
          <w:t>8.5</w:t>
        </w:r>
        <w:r w:rsidR="00D50DEE">
          <w:rPr>
            <w:rFonts w:asciiTheme="minorHAnsi" w:eastAsiaTheme="minorEastAsia" w:hAnsiTheme="minorHAnsi" w:cstheme="minorBidi"/>
            <w:bCs w:val="0"/>
            <w:iCs w:val="0"/>
            <w:sz w:val="22"/>
            <w:szCs w:val="22"/>
          </w:rPr>
          <w:tab/>
        </w:r>
        <w:r w:rsidR="00D50DEE" w:rsidRPr="009C1805">
          <w:rPr>
            <w:rStyle w:val="Hyperlink"/>
            <w:lang w:val="en-GB"/>
          </w:rPr>
          <w:t>Mature State</w:t>
        </w:r>
        <w:r w:rsidR="00D50DEE">
          <w:rPr>
            <w:webHidden/>
          </w:rPr>
          <w:tab/>
        </w:r>
        <w:r w:rsidR="00D50DEE">
          <w:rPr>
            <w:webHidden/>
          </w:rPr>
          <w:fldChar w:fldCharType="begin"/>
        </w:r>
        <w:r w:rsidR="00D50DEE">
          <w:rPr>
            <w:webHidden/>
          </w:rPr>
          <w:instrText xml:space="preserve"> PAGEREF _Toc72828237 \h </w:instrText>
        </w:r>
        <w:r w:rsidR="00D50DEE">
          <w:rPr>
            <w:webHidden/>
          </w:rPr>
        </w:r>
        <w:r w:rsidR="00D50DEE">
          <w:rPr>
            <w:webHidden/>
          </w:rPr>
          <w:fldChar w:fldCharType="separate"/>
        </w:r>
        <w:r w:rsidR="00D50DEE">
          <w:rPr>
            <w:webHidden/>
          </w:rPr>
          <w:t>10</w:t>
        </w:r>
        <w:r w:rsidR="00D50DEE">
          <w:rPr>
            <w:webHidden/>
          </w:rPr>
          <w:fldChar w:fldCharType="end"/>
        </w:r>
      </w:hyperlink>
    </w:p>
    <w:p w14:paraId="5EA360DF" w14:textId="75BE3ED7" w:rsidR="00D50DEE" w:rsidRDefault="0023363D">
      <w:pPr>
        <w:pStyle w:val="TOC2"/>
        <w:rPr>
          <w:rFonts w:asciiTheme="minorHAnsi" w:eastAsiaTheme="minorEastAsia" w:hAnsiTheme="minorHAnsi" w:cstheme="minorBidi"/>
          <w:bCs w:val="0"/>
          <w:iCs w:val="0"/>
          <w:sz w:val="22"/>
          <w:szCs w:val="22"/>
        </w:rPr>
      </w:pPr>
      <w:hyperlink w:anchor="_Toc72828238" w:history="1">
        <w:r w:rsidR="00D50DEE" w:rsidRPr="009C1805">
          <w:rPr>
            <w:rStyle w:val="Hyperlink"/>
            <w:lang w:val="en-GB"/>
          </w:rPr>
          <w:t>8.6</w:t>
        </w:r>
        <w:r w:rsidR="00D50DEE">
          <w:rPr>
            <w:rFonts w:asciiTheme="minorHAnsi" w:eastAsiaTheme="minorEastAsia" w:hAnsiTheme="minorHAnsi" w:cstheme="minorBidi"/>
            <w:bCs w:val="0"/>
            <w:iCs w:val="0"/>
            <w:sz w:val="22"/>
            <w:szCs w:val="22"/>
          </w:rPr>
          <w:tab/>
        </w:r>
        <w:r w:rsidR="00D50DEE" w:rsidRPr="009C1805">
          <w:rPr>
            <w:rStyle w:val="Hyperlink"/>
            <w:lang w:val="en-GB"/>
          </w:rPr>
          <w:t>Accepted State</w:t>
        </w:r>
        <w:r w:rsidR="00D50DEE">
          <w:rPr>
            <w:webHidden/>
          </w:rPr>
          <w:tab/>
        </w:r>
        <w:r w:rsidR="00D50DEE">
          <w:rPr>
            <w:webHidden/>
          </w:rPr>
          <w:fldChar w:fldCharType="begin"/>
        </w:r>
        <w:r w:rsidR="00D50DEE">
          <w:rPr>
            <w:webHidden/>
          </w:rPr>
          <w:instrText xml:space="preserve"> PAGEREF _Toc72828238 \h </w:instrText>
        </w:r>
        <w:r w:rsidR="00D50DEE">
          <w:rPr>
            <w:webHidden/>
          </w:rPr>
        </w:r>
        <w:r w:rsidR="00D50DEE">
          <w:rPr>
            <w:webHidden/>
          </w:rPr>
          <w:fldChar w:fldCharType="separate"/>
        </w:r>
        <w:r w:rsidR="00D50DEE">
          <w:rPr>
            <w:webHidden/>
          </w:rPr>
          <w:t>10</w:t>
        </w:r>
        <w:r w:rsidR="00D50DEE">
          <w:rPr>
            <w:webHidden/>
          </w:rPr>
          <w:fldChar w:fldCharType="end"/>
        </w:r>
      </w:hyperlink>
    </w:p>
    <w:p w14:paraId="3CC8351C" w14:textId="0C2DD6AD" w:rsidR="00D50DEE" w:rsidRDefault="0023363D">
      <w:pPr>
        <w:pStyle w:val="TOC2"/>
        <w:rPr>
          <w:rFonts w:asciiTheme="minorHAnsi" w:eastAsiaTheme="minorEastAsia" w:hAnsiTheme="minorHAnsi" w:cstheme="minorBidi"/>
          <w:bCs w:val="0"/>
          <w:iCs w:val="0"/>
          <w:sz w:val="22"/>
          <w:szCs w:val="22"/>
        </w:rPr>
      </w:pPr>
      <w:hyperlink w:anchor="_Toc72828239" w:history="1">
        <w:r w:rsidR="00D50DEE" w:rsidRPr="009C1805">
          <w:rPr>
            <w:rStyle w:val="Hyperlink"/>
            <w:lang w:val="en-GB"/>
          </w:rPr>
          <w:t>8.7</w:t>
        </w:r>
        <w:r w:rsidR="00D50DEE">
          <w:rPr>
            <w:rFonts w:asciiTheme="minorHAnsi" w:eastAsiaTheme="minorEastAsia" w:hAnsiTheme="minorHAnsi" w:cstheme="minorBidi"/>
            <w:bCs w:val="0"/>
            <w:iCs w:val="0"/>
            <w:sz w:val="22"/>
            <w:szCs w:val="22"/>
          </w:rPr>
          <w:tab/>
        </w:r>
        <w:r w:rsidR="00D50DEE" w:rsidRPr="009C1805">
          <w:rPr>
            <w:rStyle w:val="Hyperlink"/>
            <w:lang w:val="en-GB"/>
          </w:rPr>
          <w:t>Withdrawn State</w:t>
        </w:r>
        <w:r w:rsidR="00D50DEE">
          <w:rPr>
            <w:webHidden/>
          </w:rPr>
          <w:tab/>
        </w:r>
        <w:r w:rsidR="00D50DEE">
          <w:rPr>
            <w:webHidden/>
          </w:rPr>
          <w:fldChar w:fldCharType="begin"/>
        </w:r>
        <w:r w:rsidR="00D50DEE">
          <w:rPr>
            <w:webHidden/>
          </w:rPr>
          <w:instrText xml:space="preserve"> PAGEREF _Toc72828239 \h </w:instrText>
        </w:r>
        <w:r w:rsidR="00D50DEE">
          <w:rPr>
            <w:webHidden/>
          </w:rPr>
        </w:r>
        <w:r w:rsidR="00D50DEE">
          <w:rPr>
            <w:webHidden/>
          </w:rPr>
          <w:fldChar w:fldCharType="separate"/>
        </w:r>
        <w:r w:rsidR="00D50DEE">
          <w:rPr>
            <w:webHidden/>
          </w:rPr>
          <w:t>10</w:t>
        </w:r>
        <w:r w:rsidR="00D50DEE">
          <w:rPr>
            <w:webHidden/>
          </w:rPr>
          <w:fldChar w:fldCharType="end"/>
        </w:r>
      </w:hyperlink>
    </w:p>
    <w:p w14:paraId="67AA54CD" w14:textId="53E9E651" w:rsidR="00D50DEE" w:rsidRDefault="0023363D">
      <w:pPr>
        <w:pStyle w:val="TOC1"/>
        <w:rPr>
          <w:rFonts w:asciiTheme="minorHAnsi" w:eastAsiaTheme="minorEastAsia" w:hAnsiTheme="minorHAnsi" w:cstheme="minorBidi"/>
          <w:b w:val="0"/>
          <w:bCs w:val="0"/>
          <w:sz w:val="22"/>
          <w:szCs w:val="22"/>
        </w:rPr>
      </w:pPr>
      <w:hyperlink w:anchor="_Toc72828240" w:history="1">
        <w:r w:rsidR="00D50DEE" w:rsidRPr="009C1805">
          <w:rPr>
            <w:rStyle w:val="Hyperlink"/>
          </w:rPr>
          <w:t>Annex A</w:t>
        </w:r>
        <w:r w:rsidR="00D50DEE">
          <w:rPr>
            <w:rFonts w:asciiTheme="minorHAnsi" w:eastAsiaTheme="minorEastAsia" w:hAnsiTheme="minorHAnsi" w:cstheme="minorBidi"/>
            <w:b w:val="0"/>
            <w:bCs w:val="0"/>
            <w:sz w:val="22"/>
            <w:szCs w:val="22"/>
          </w:rPr>
          <w:tab/>
        </w:r>
        <w:r w:rsidR="00D50DEE" w:rsidRPr="009C1805">
          <w:rPr>
            <w:rStyle w:val="Hyperlink"/>
          </w:rPr>
          <w:t>Acceptance Criteria (normative)</w:t>
        </w:r>
        <w:r w:rsidR="00D50DEE">
          <w:rPr>
            <w:webHidden/>
          </w:rPr>
          <w:tab/>
        </w:r>
        <w:r w:rsidR="00D50DEE">
          <w:rPr>
            <w:webHidden/>
          </w:rPr>
          <w:fldChar w:fldCharType="begin"/>
        </w:r>
        <w:r w:rsidR="00D50DEE">
          <w:rPr>
            <w:webHidden/>
          </w:rPr>
          <w:instrText xml:space="preserve"> PAGEREF _Toc72828240 \h </w:instrText>
        </w:r>
        <w:r w:rsidR="00D50DEE">
          <w:rPr>
            <w:webHidden/>
          </w:rPr>
        </w:r>
        <w:r w:rsidR="00D50DEE">
          <w:rPr>
            <w:webHidden/>
          </w:rPr>
          <w:fldChar w:fldCharType="separate"/>
        </w:r>
        <w:r w:rsidR="00D50DEE">
          <w:rPr>
            <w:webHidden/>
          </w:rPr>
          <w:t>12</w:t>
        </w:r>
        <w:r w:rsidR="00D50DEE">
          <w:rPr>
            <w:webHidden/>
          </w:rPr>
          <w:fldChar w:fldCharType="end"/>
        </w:r>
      </w:hyperlink>
    </w:p>
    <w:p w14:paraId="0C843051" w14:textId="6986D69C" w:rsidR="00D50DEE" w:rsidRDefault="0023363D">
      <w:pPr>
        <w:pStyle w:val="TOC2"/>
        <w:rPr>
          <w:rFonts w:asciiTheme="minorHAnsi" w:eastAsiaTheme="minorEastAsia" w:hAnsiTheme="minorHAnsi" w:cstheme="minorBidi"/>
          <w:bCs w:val="0"/>
          <w:iCs w:val="0"/>
          <w:sz w:val="22"/>
          <w:szCs w:val="22"/>
        </w:rPr>
      </w:pPr>
      <w:hyperlink w:anchor="_Toc72828241" w:history="1">
        <w:r w:rsidR="00D50DEE" w:rsidRPr="009C1805">
          <w:rPr>
            <w:rStyle w:val="Hyperlink"/>
          </w:rPr>
          <w:t>A.1 General</w:t>
        </w:r>
        <w:r w:rsidR="00D50DEE">
          <w:rPr>
            <w:webHidden/>
          </w:rPr>
          <w:tab/>
        </w:r>
        <w:r w:rsidR="00D50DEE">
          <w:rPr>
            <w:webHidden/>
          </w:rPr>
          <w:fldChar w:fldCharType="begin"/>
        </w:r>
        <w:r w:rsidR="00D50DEE">
          <w:rPr>
            <w:webHidden/>
          </w:rPr>
          <w:instrText xml:space="preserve"> PAGEREF _Toc72828241 \h </w:instrText>
        </w:r>
        <w:r w:rsidR="00D50DEE">
          <w:rPr>
            <w:webHidden/>
          </w:rPr>
        </w:r>
        <w:r w:rsidR="00D50DEE">
          <w:rPr>
            <w:webHidden/>
          </w:rPr>
          <w:fldChar w:fldCharType="separate"/>
        </w:r>
        <w:r w:rsidR="00D50DEE">
          <w:rPr>
            <w:webHidden/>
          </w:rPr>
          <w:t>12</w:t>
        </w:r>
        <w:r w:rsidR="00D50DEE">
          <w:rPr>
            <w:webHidden/>
          </w:rPr>
          <w:fldChar w:fldCharType="end"/>
        </w:r>
      </w:hyperlink>
    </w:p>
    <w:p w14:paraId="463E3FDC" w14:textId="27208B6C" w:rsidR="00D50DEE" w:rsidRDefault="0023363D">
      <w:pPr>
        <w:pStyle w:val="TOC2"/>
        <w:rPr>
          <w:rFonts w:asciiTheme="minorHAnsi" w:eastAsiaTheme="minorEastAsia" w:hAnsiTheme="minorHAnsi" w:cstheme="minorBidi"/>
          <w:bCs w:val="0"/>
          <w:iCs w:val="0"/>
          <w:sz w:val="22"/>
          <w:szCs w:val="22"/>
        </w:rPr>
      </w:pPr>
      <w:hyperlink w:anchor="_Toc72828242" w:history="1">
        <w:r w:rsidR="00D50DEE" w:rsidRPr="009C1805">
          <w:rPr>
            <w:rStyle w:val="Hyperlink"/>
          </w:rPr>
          <w:t>A.2 Common Criteria</w:t>
        </w:r>
        <w:r w:rsidR="00D50DEE">
          <w:rPr>
            <w:webHidden/>
          </w:rPr>
          <w:tab/>
        </w:r>
        <w:r w:rsidR="00D50DEE">
          <w:rPr>
            <w:webHidden/>
          </w:rPr>
          <w:fldChar w:fldCharType="begin"/>
        </w:r>
        <w:r w:rsidR="00D50DEE">
          <w:rPr>
            <w:webHidden/>
          </w:rPr>
          <w:instrText xml:space="preserve"> PAGEREF _Toc72828242 \h </w:instrText>
        </w:r>
        <w:r w:rsidR="00D50DEE">
          <w:rPr>
            <w:webHidden/>
          </w:rPr>
        </w:r>
        <w:r w:rsidR="00D50DEE">
          <w:rPr>
            <w:webHidden/>
          </w:rPr>
          <w:fldChar w:fldCharType="separate"/>
        </w:r>
        <w:r w:rsidR="00D50DEE">
          <w:rPr>
            <w:webHidden/>
          </w:rPr>
          <w:t>12</w:t>
        </w:r>
        <w:r w:rsidR="00D50DEE">
          <w:rPr>
            <w:webHidden/>
          </w:rPr>
          <w:fldChar w:fldCharType="end"/>
        </w:r>
      </w:hyperlink>
    </w:p>
    <w:p w14:paraId="5D24A9BF" w14:textId="37EACE24" w:rsidR="00D50DEE" w:rsidRDefault="0023363D">
      <w:pPr>
        <w:pStyle w:val="TOC2"/>
        <w:rPr>
          <w:rFonts w:asciiTheme="minorHAnsi" w:eastAsiaTheme="minorEastAsia" w:hAnsiTheme="minorHAnsi" w:cstheme="minorBidi"/>
          <w:bCs w:val="0"/>
          <w:iCs w:val="0"/>
          <w:sz w:val="22"/>
          <w:szCs w:val="22"/>
        </w:rPr>
      </w:pPr>
      <w:hyperlink w:anchor="_Toc72828243" w:history="1">
        <w:r w:rsidR="00D50DEE" w:rsidRPr="009C1805">
          <w:rPr>
            <w:rStyle w:val="Hyperlink"/>
          </w:rPr>
          <w:t>A.3 Top-Level Class 13 or Class 14 Nodes</w:t>
        </w:r>
        <w:r w:rsidR="00D50DEE">
          <w:rPr>
            <w:webHidden/>
          </w:rPr>
          <w:tab/>
        </w:r>
        <w:r w:rsidR="00D50DEE">
          <w:rPr>
            <w:webHidden/>
          </w:rPr>
          <w:fldChar w:fldCharType="begin"/>
        </w:r>
        <w:r w:rsidR="00D50DEE">
          <w:rPr>
            <w:webHidden/>
          </w:rPr>
          <w:instrText xml:space="preserve"> PAGEREF _Toc72828243 \h </w:instrText>
        </w:r>
        <w:r w:rsidR="00D50DEE">
          <w:rPr>
            <w:webHidden/>
          </w:rPr>
        </w:r>
        <w:r w:rsidR="00D50DEE">
          <w:rPr>
            <w:webHidden/>
          </w:rPr>
          <w:fldChar w:fldCharType="separate"/>
        </w:r>
        <w:r w:rsidR="00D50DEE">
          <w:rPr>
            <w:webHidden/>
          </w:rPr>
          <w:t>14</w:t>
        </w:r>
        <w:r w:rsidR="00D50DEE">
          <w:rPr>
            <w:webHidden/>
          </w:rPr>
          <w:fldChar w:fldCharType="end"/>
        </w:r>
      </w:hyperlink>
    </w:p>
    <w:p w14:paraId="6290E185" w14:textId="60E8EF0F" w:rsidR="00D50DEE" w:rsidRDefault="0023363D">
      <w:pPr>
        <w:pStyle w:val="TOC2"/>
        <w:rPr>
          <w:rFonts w:asciiTheme="minorHAnsi" w:eastAsiaTheme="minorEastAsia" w:hAnsiTheme="minorHAnsi" w:cstheme="minorBidi"/>
          <w:bCs w:val="0"/>
          <w:iCs w:val="0"/>
          <w:sz w:val="22"/>
          <w:szCs w:val="22"/>
        </w:rPr>
      </w:pPr>
      <w:hyperlink w:anchor="_Toc72828244" w:history="1">
        <w:r w:rsidR="00D50DEE" w:rsidRPr="009C1805">
          <w:rPr>
            <w:rStyle w:val="Hyperlink"/>
          </w:rPr>
          <w:t>A.4 SMPTE-Controlled Entries</w:t>
        </w:r>
        <w:r w:rsidR="00D50DEE">
          <w:rPr>
            <w:webHidden/>
          </w:rPr>
          <w:tab/>
        </w:r>
        <w:r w:rsidR="00D50DEE">
          <w:rPr>
            <w:webHidden/>
          </w:rPr>
          <w:fldChar w:fldCharType="begin"/>
        </w:r>
        <w:r w:rsidR="00D50DEE">
          <w:rPr>
            <w:webHidden/>
          </w:rPr>
          <w:instrText xml:space="preserve"> PAGEREF _Toc72828244 \h </w:instrText>
        </w:r>
        <w:r w:rsidR="00D50DEE">
          <w:rPr>
            <w:webHidden/>
          </w:rPr>
        </w:r>
        <w:r w:rsidR="00D50DEE">
          <w:rPr>
            <w:webHidden/>
          </w:rPr>
          <w:fldChar w:fldCharType="separate"/>
        </w:r>
        <w:r w:rsidR="00D50DEE">
          <w:rPr>
            <w:webHidden/>
          </w:rPr>
          <w:t>14</w:t>
        </w:r>
        <w:r w:rsidR="00D50DEE">
          <w:rPr>
            <w:webHidden/>
          </w:rPr>
          <w:fldChar w:fldCharType="end"/>
        </w:r>
      </w:hyperlink>
    </w:p>
    <w:p w14:paraId="6B28A30D" w14:textId="6D656F85" w:rsidR="00D50DEE" w:rsidRDefault="0023363D">
      <w:pPr>
        <w:pStyle w:val="TOC2"/>
        <w:rPr>
          <w:rFonts w:asciiTheme="minorHAnsi" w:eastAsiaTheme="minorEastAsia" w:hAnsiTheme="minorHAnsi" w:cstheme="minorBidi"/>
          <w:bCs w:val="0"/>
          <w:iCs w:val="0"/>
          <w:sz w:val="22"/>
          <w:szCs w:val="22"/>
        </w:rPr>
      </w:pPr>
      <w:hyperlink w:anchor="_Toc72828245" w:history="1">
        <w:r w:rsidR="00D50DEE" w:rsidRPr="009C1805">
          <w:rPr>
            <w:rStyle w:val="Hyperlink"/>
          </w:rPr>
          <w:t>A.5 Criteria for Public-Use Entries</w:t>
        </w:r>
        <w:r w:rsidR="00D50DEE">
          <w:rPr>
            <w:webHidden/>
          </w:rPr>
          <w:tab/>
        </w:r>
        <w:r w:rsidR="00D50DEE">
          <w:rPr>
            <w:webHidden/>
          </w:rPr>
          <w:fldChar w:fldCharType="begin"/>
        </w:r>
        <w:r w:rsidR="00D50DEE">
          <w:rPr>
            <w:webHidden/>
          </w:rPr>
          <w:instrText xml:space="preserve"> PAGEREF _Toc72828245 \h </w:instrText>
        </w:r>
        <w:r w:rsidR="00D50DEE">
          <w:rPr>
            <w:webHidden/>
          </w:rPr>
        </w:r>
        <w:r w:rsidR="00D50DEE">
          <w:rPr>
            <w:webHidden/>
          </w:rPr>
          <w:fldChar w:fldCharType="separate"/>
        </w:r>
        <w:r w:rsidR="00D50DEE">
          <w:rPr>
            <w:webHidden/>
          </w:rPr>
          <w:t>14</w:t>
        </w:r>
        <w:r w:rsidR="00D50DEE">
          <w:rPr>
            <w:webHidden/>
          </w:rPr>
          <w:fldChar w:fldCharType="end"/>
        </w:r>
      </w:hyperlink>
    </w:p>
    <w:p w14:paraId="11040D9B" w14:textId="36244D4C" w:rsidR="00D50DEE" w:rsidRDefault="0023363D">
      <w:pPr>
        <w:pStyle w:val="TOC1"/>
        <w:rPr>
          <w:rFonts w:asciiTheme="minorHAnsi" w:eastAsiaTheme="minorEastAsia" w:hAnsiTheme="minorHAnsi" w:cstheme="minorBidi"/>
          <w:b w:val="0"/>
          <w:bCs w:val="0"/>
          <w:sz w:val="22"/>
          <w:szCs w:val="22"/>
        </w:rPr>
      </w:pPr>
      <w:hyperlink w:anchor="_Toc72828246" w:history="1">
        <w:r w:rsidR="00D50DEE" w:rsidRPr="009C1805">
          <w:rPr>
            <w:rStyle w:val="Hyperlink"/>
          </w:rPr>
          <w:t>Annex B</w:t>
        </w:r>
        <w:r w:rsidR="00D50DEE">
          <w:rPr>
            <w:rFonts w:asciiTheme="minorHAnsi" w:eastAsiaTheme="minorEastAsia" w:hAnsiTheme="minorHAnsi" w:cstheme="minorBidi"/>
            <w:b w:val="0"/>
            <w:bCs w:val="0"/>
            <w:sz w:val="22"/>
            <w:szCs w:val="22"/>
          </w:rPr>
          <w:tab/>
        </w:r>
        <w:r w:rsidR="00D50DEE" w:rsidRPr="009C1805">
          <w:rPr>
            <w:rStyle w:val="Hyperlink"/>
          </w:rPr>
          <w:t>Examples (informative)</w:t>
        </w:r>
        <w:r w:rsidR="00D50DEE">
          <w:rPr>
            <w:webHidden/>
          </w:rPr>
          <w:tab/>
        </w:r>
        <w:r w:rsidR="00D50DEE">
          <w:rPr>
            <w:webHidden/>
          </w:rPr>
          <w:fldChar w:fldCharType="begin"/>
        </w:r>
        <w:r w:rsidR="00D50DEE">
          <w:rPr>
            <w:webHidden/>
          </w:rPr>
          <w:instrText xml:space="preserve"> PAGEREF _Toc72828246 \h </w:instrText>
        </w:r>
        <w:r w:rsidR="00D50DEE">
          <w:rPr>
            <w:webHidden/>
          </w:rPr>
        </w:r>
        <w:r w:rsidR="00D50DEE">
          <w:rPr>
            <w:webHidden/>
          </w:rPr>
          <w:fldChar w:fldCharType="separate"/>
        </w:r>
        <w:r w:rsidR="00D50DEE">
          <w:rPr>
            <w:webHidden/>
          </w:rPr>
          <w:t>16</w:t>
        </w:r>
        <w:r w:rsidR="00D50DEE">
          <w:rPr>
            <w:webHidden/>
          </w:rPr>
          <w:fldChar w:fldCharType="end"/>
        </w:r>
      </w:hyperlink>
    </w:p>
    <w:p w14:paraId="638AABBA" w14:textId="582F1B87" w:rsidR="00D50DEE" w:rsidRDefault="0023363D">
      <w:pPr>
        <w:pStyle w:val="TOC2"/>
        <w:rPr>
          <w:rFonts w:asciiTheme="minorHAnsi" w:eastAsiaTheme="minorEastAsia" w:hAnsiTheme="minorHAnsi" w:cstheme="minorBidi"/>
          <w:bCs w:val="0"/>
          <w:iCs w:val="0"/>
          <w:sz w:val="22"/>
          <w:szCs w:val="22"/>
        </w:rPr>
      </w:pPr>
      <w:hyperlink w:anchor="_Toc72828247" w:history="1">
        <w:r w:rsidR="00D50DEE" w:rsidRPr="009C1805">
          <w:rPr>
            <w:rStyle w:val="Hyperlink"/>
          </w:rPr>
          <w:t>B.1 SMPTE Engineering Document as Defining Document</w:t>
        </w:r>
        <w:r w:rsidR="00D50DEE">
          <w:rPr>
            <w:webHidden/>
          </w:rPr>
          <w:tab/>
        </w:r>
        <w:r w:rsidR="00D50DEE">
          <w:rPr>
            <w:webHidden/>
          </w:rPr>
          <w:fldChar w:fldCharType="begin"/>
        </w:r>
        <w:r w:rsidR="00D50DEE">
          <w:rPr>
            <w:webHidden/>
          </w:rPr>
          <w:instrText xml:space="preserve"> PAGEREF _Toc72828247 \h </w:instrText>
        </w:r>
        <w:r w:rsidR="00D50DEE">
          <w:rPr>
            <w:webHidden/>
          </w:rPr>
        </w:r>
        <w:r w:rsidR="00D50DEE">
          <w:rPr>
            <w:webHidden/>
          </w:rPr>
          <w:fldChar w:fldCharType="separate"/>
        </w:r>
        <w:r w:rsidR="00D50DEE">
          <w:rPr>
            <w:webHidden/>
          </w:rPr>
          <w:t>16</w:t>
        </w:r>
        <w:r w:rsidR="00D50DEE">
          <w:rPr>
            <w:webHidden/>
          </w:rPr>
          <w:fldChar w:fldCharType="end"/>
        </w:r>
      </w:hyperlink>
    </w:p>
    <w:p w14:paraId="59EAF628" w14:textId="360B51AA" w:rsidR="00D50DEE" w:rsidRDefault="0023363D">
      <w:pPr>
        <w:pStyle w:val="TOC2"/>
        <w:rPr>
          <w:rFonts w:asciiTheme="minorHAnsi" w:eastAsiaTheme="minorEastAsia" w:hAnsiTheme="minorHAnsi" w:cstheme="minorBidi"/>
          <w:bCs w:val="0"/>
          <w:iCs w:val="0"/>
          <w:sz w:val="22"/>
          <w:szCs w:val="22"/>
        </w:rPr>
      </w:pPr>
      <w:hyperlink w:anchor="_Toc72828248" w:history="1">
        <w:r w:rsidR="00D50DEE" w:rsidRPr="009C1805">
          <w:rPr>
            <w:rStyle w:val="Hyperlink"/>
          </w:rPr>
          <w:t>B.2 SMPTE RDD as Defining Document</w:t>
        </w:r>
        <w:r w:rsidR="00D50DEE">
          <w:rPr>
            <w:webHidden/>
          </w:rPr>
          <w:tab/>
        </w:r>
        <w:r w:rsidR="00D50DEE">
          <w:rPr>
            <w:webHidden/>
          </w:rPr>
          <w:fldChar w:fldCharType="begin"/>
        </w:r>
        <w:r w:rsidR="00D50DEE">
          <w:rPr>
            <w:webHidden/>
          </w:rPr>
          <w:instrText xml:space="preserve"> PAGEREF _Toc72828248 \h </w:instrText>
        </w:r>
        <w:r w:rsidR="00D50DEE">
          <w:rPr>
            <w:webHidden/>
          </w:rPr>
        </w:r>
        <w:r w:rsidR="00D50DEE">
          <w:rPr>
            <w:webHidden/>
          </w:rPr>
          <w:fldChar w:fldCharType="separate"/>
        </w:r>
        <w:r w:rsidR="00D50DEE">
          <w:rPr>
            <w:webHidden/>
          </w:rPr>
          <w:t>16</w:t>
        </w:r>
        <w:r w:rsidR="00D50DEE">
          <w:rPr>
            <w:webHidden/>
          </w:rPr>
          <w:fldChar w:fldCharType="end"/>
        </w:r>
      </w:hyperlink>
    </w:p>
    <w:p w14:paraId="25F2327A" w14:textId="6B06C58E" w:rsidR="00D50DEE" w:rsidRDefault="0023363D">
      <w:pPr>
        <w:pStyle w:val="TOC2"/>
        <w:rPr>
          <w:rFonts w:asciiTheme="minorHAnsi" w:eastAsiaTheme="minorEastAsia" w:hAnsiTheme="minorHAnsi" w:cstheme="minorBidi"/>
          <w:bCs w:val="0"/>
          <w:iCs w:val="0"/>
          <w:sz w:val="22"/>
          <w:szCs w:val="22"/>
        </w:rPr>
      </w:pPr>
      <w:hyperlink w:anchor="_Toc72828249" w:history="1">
        <w:r w:rsidR="00D50DEE" w:rsidRPr="009C1805">
          <w:rPr>
            <w:rStyle w:val="Hyperlink"/>
          </w:rPr>
          <w:t>B.3 AG-03 Reference as Defining Document or Class 13/14 Top-Level Node Allocation</w:t>
        </w:r>
        <w:r w:rsidR="00D50DEE">
          <w:rPr>
            <w:webHidden/>
          </w:rPr>
          <w:tab/>
        </w:r>
        <w:r w:rsidR="00D50DEE">
          <w:rPr>
            <w:webHidden/>
          </w:rPr>
          <w:fldChar w:fldCharType="begin"/>
        </w:r>
        <w:r w:rsidR="00D50DEE">
          <w:rPr>
            <w:webHidden/>
          </w:rPr>
          <w:instrText xml:space="preserve"> PAGEREF _Toc72828249 \h </w:instrText>
        </w:r>
        <w:r w:rsidR="00D50DEE">
          <w:rPr>
            <w:webHidden/>
          </w:rPr>
        </w:r>
        <w:r w:rsidR="00D50DEE">
          <w:rPr>
            <w:webHidden/>
          </w:rPr>
          <w:fldChar w:fldCharType="separate"/>
        </w:r>
        <w:r w:rsidR="00D50DEE">
          <w:rPr>
            <w:webHidden/>
          </w:rPr>
          <w:t>16</w:t>
        </w:r>
        <w:r w:rsidR="00D50DEE">
          <w:rPr>
            <w:webHidden/>
          </w:rPr>
          <w:fldChar w:fldCharType="end"/>
        </w:r>
      </w:hyperlink>
    </w:p>
    <w:p w14:paraId="578732E8" w14:textId="57B2B7D5" w:rsidR="00D50DEE" w:rsidRDefault="0023363D">
      <w:pPr>
        <w:pStyle w:val="TOC1"/>
        <w:rPr>
          <w:rFonts w:asciiTheme="minorHAnsi" w:eastAsiaTheme="minorEastAsia" w:hAnsiTheme="minorHAnsi" w:cstheme="minorBidi"/>
          <w:b w:val="0"/>
          <w:bCs w:val="0"/>
          <w:sz w:val="22"/>
          <w:szCs w:val="22"/>
        </w:rPr>
      </w:pPr>
      <w:hyperlink w:anchor="_Toc72828250" w:history="1">
        <w:r w:rsidR="00D50DEE" w:rsidRPr="009C1805">
          <w:rPr>
            <w:rStyle w:val="Hyperlink"/>
          </w:rPr>
          <w:t>Annex C</w:t>
        </w:r>
        <w:r w:rsidR="00D50DEE">
          <w:rPr>
            <w:rFonts w:asciiTheme="minorHAnsi" w:eastAsiaTheme="minorEastAsia" w:hAnsiTheme="minorHAnsi" w:cstheme="minorBidi"/>
            <w:b w:val="0"/>
            <w:bCs w:val="0"/>
            <w:sz w:val="22"/>
            <w:szCs w:val="22"/>
          </w:rPr>
          <w:tab/>
        </w:r>
        <w:r w:rsidR="00D50DEE" w:rsidRPr="009C1805">
          <w:rPr>
            <w:rStyle w:val="Hyperlink"/>
          </w:rPr>
          <w:t>Allocation and Transfer of Control of Public-Use Entries and Private-Use Entries (normative)</w:t>
        </w:r>
        <w:r w:rsidR="00D50DEE">
          <w:rPr>
            <w:webHidden/>
          </w:rPr>
          <w:tab/>
        </w:r>
        <w:r w:rsidR="00D50DEE">
          <w:rPr>
            <w:webHidden/>
          </w:rPr>
          <w:fldChar w:fldCharType="begin"/>
        </w:r>
        <w:r w:rsidR="00D50DEE">
          <w:rPr>
            <w:webHidden/>
          </w:rPr>
          <w:instrText xml:space="preserve"> PAGEREF _Toc72828250 \h </w:instrText>
        </w:r>
        <w:r w:rsidR="00D50DEE">
          <w:rPr>
            <w:webHidden/>
          </w:rPr>
        </w:r>
        <w:r w:rsidR="00D50DEE">
          <w:rPr>
            <w:webHidden/>
          </w:rPr>
          <w:fldChar w:fldCharType="separate"/>
        </w:r>
        <w:r w:rsidR="00D50DEE">
          <w:rPr>
            <w:webHidden/>
          </w:rPr>
          <w:t>18</w:t>
        </w:r>
        <w:r w:rsidR="00D50DEE">
          <w:rPr>
            <w:webHidden/>
          </w:rPr>
          <w:fldChar w:fldCharType="end"/>
        </w:r>
      </w:hyperlink>
    </w:p>
    <w:p w14:paraId="78B8DE25" w14:textId="4350A65C" w:rsidR="00D50DEE" w:rsidRDefault="0023363D">
      <w:pPr>
        <w:pStyle w:val="TOC2"/>
        <w:rPr>
          <w:rFonts w:asciiTheme="minorHAnsi" w:eastAsiaTheme="minorEastAsia" w:hAnsiTheme="minorHAnsi" w:cstheme="minorBidi"/>
          <w:bCs w:val="0"/>
          <w:iCs w:val="0"/>
          <w:sz w:val="22"/>
          <w:szCs w:val="22"/>
        </w:rPr>
      </w:pPr>
      <w:hyperlink w:anchor="_Toc72828251" w:history="1">
        <w:r w:rsidR="00D50DEE" w:rsidRPr="009C1805">
          <w:rPr>
            <w:rStyle w:val="Hyperlink"/>
          </w:rPr>
          <w:t>C.1 Allocation</w:t>
        </w:r>
        <w:r w:rsidR="00D50DEE">
          <w:rPr>
            <w:webHidden/>
          </w:rPr>
          <w:tab/>
        </w:r>
        <w:r w:rsidR="00D50DEE">
          <w:rPr>
            <w:webHidden/>
          </w:rPr>
          <w:fldChar w:fldCharType="begin"/>
        </w:r>
        <w:r w:rsidR="00D50DEE">
          <w:rPr>
            <w:webHidden/>
          </w:rPr>
          <w:instrText xml:space="preserve"> PAGEREF _Toc72828251 \h </w:instrText>
        </w:r>
        <w:r w:rsidR="00D50DEE">
          <w:rPr>
            <w:webHidden/>
          </w:rPr>
        </w:r>
        <w:r w:rsidR="00D50DEE">
          <w:rPr>
            <w:webHidden/>
          </w:rPr>
          <w:fldChar w:fldCharType="separate"/>
        </w:r>
        <w:r w:rsidR="00D50DEE">
          <w:rPr>
            <w:webHidden/>
          </w:rPr>
          <w:t>18</w:t>
        </w:r>
        <w:r w:rsidR="00D50DEE">
          <w:rPr>
            <w:webHidden/>
          </w:rPr>
          <w:fldChar w:fldCharType="end"/>
        </w:r>
      </w:hyperlink>
    </w:p>
    <w:p w14:paraId="672F38E9" w14:textId="48D8A0DA" w:rsidR="00D50DEE" w:rsidRDefault="0023363D">
      <w:pPr>
        <w:pStyle w:val="TOC2"/>
        <w:rPr>
          <w:rFonts w:asciiTheme="minorHAnsi" w:eastAsiaTheme="minorEastAsia" w:hAnsiTheme="minorHAnsi" w:cstheme="minorBidi"/>
          <w:bCs w:val="0"/>
          <w:iCs w:val="0"/>
          <w:sz w:val="22"/>
          <w:szCs w:val="22"/>
        </w:rPr>
      </w:pPr>
      <w:hyperlink w:anchor="_Toc72828252" w:history="1">
        <w:r w:rsidR="00D50DEE" w:rsidRPr="009C1805">
          <w:rPr>
            <w:rStyle w:val="Hyperlink"/>
          </w:rPr>
          <w:t>C.2 Transfer of Control</w:t>
        </w:r>
        <w:r w:rsidR="00D50DEE">
          <w:rPr>
            <w:webHidden/>
          </w:rPr>
          <w:tab/>
        </w:r>
        <w:r w:rsidR="00D50DEE">
          <w:rPr>
            <w:webHidden/>
          </w:rPr>
          <w:fldChar w:fldCharType="begin"/>
        </w:r>
        <w:r w:rsidR="00D50DEE">
          <w:rPr>
            <w:webHidden/>
          </w:rPr>
          <w:instrText xml:space="preserve"> PAGEREF _Toc72828252 \h </w:instrText>
        </w:r>
        <w:r w:rsidR="00D50DEE">
          <w:rPr>
            <w:webHidden/>
          </w:rPr>
        </w:r>
        <w:r w:rsidR="00D50DEE">
          <w:rPr>
            <w:webHidden/>
          </w:rPr>
          <w:fldChar w:fldCharType="separate"/>
        </w:r>
        <w:r w:rsidR="00D50DEE">
          <w:rPr>
            <w:webHidden/>
          </w:rPr>
          <w:t>18</w:t>
        </w:r>
        <w:r w:rsidR="00D50DEE">
          <w:rPr>
            <w:webHidden/>
          </w:rPr>
          <w:fldChar w:fldCharType="end"/>
        </w:r>
      </w:hyperlink>
    </w:p>
    <w:p w14:paraId="19A72C12" w14:textId="12A5C23B" w:rsidR="00D50DEE" w:rsidRDefault="0023363D">
      <w:pPr>
        <w:pStyle w:val="TOC1"/>
        <w:rPr>
          <w:rFonts w:asciiTheme="minorHAnsi" w:eastAsiaTheme="minorEastAsia" w:hAnsiTheme="minorHAnsi" w:cstheme="minorBidi"/>
          <w:b w:val="0"/>
          <w:bCs w:val="0"/>
          <w:sz w:val="22"/>
          <w:szCs w:val="22"/>
        </w:rPr>
      </w:pPr>
      <w:hyperlink w:anchor="_Toc72828253" w:history="1">
        <w:r w:rsidR="00D50DEE" w:rsidRPr="009C1805">
          <w:rPr>
            <w:rStyle w:val="Hyperlink"/>
          </w:rPr>
          <w:t>Annex D</w:t>
        </w:r>
        <w:r w:rsidR="00D50DEE">
          <w:rPr>
            <w:rFonts w:asciiTheme="minorHAnsi" w:eastAsiaTheme="minorEastAsia" w:hAnsiTheme="minorHAnsi" w:cstheme="minorBidi"/>
            <w:b w:val="0"/>
            <w:bCs w:val="0"/>
            <w:sz w:val="22"/>
            <w:szCs w:val="22"/>
          </w:rPr>
          <w:tab/>
        </w:r>
        <w:r w:rsidR="00D50DEE" w:rsidRPr="009C1805">
          <w:rPr>
            <w:rStyle w:val="Hyperlink"/>
          </w:rPr>
          <w:t>Private-Use Entries under SMPTE Control (normative)</w:t>
        </w:r>
        <w:r w:rsidR="00D50DEE">
          <w:rPr>
            <w:webHidden/>
          </w:rPr>
          <w:tab/>
        </w:r>
        <w:r w:rsidR="00D50DEE">
          <w:rPr>
            <w:webHidden/>
          </w:rPr>
          <w:fldChar w:fldCharType="begin"/>
        </w:r>
        <w:r w:rsidR="00D50DEE">
          <w:rPr>
            <w:webHidden/>
          </w:rPr>
          <w:instrText xml:space="preserve"> PAGEREF _Toc72828253 \h </w:instrText>
        </w:r>
        <w:r w:rsidR="00D50DEE">
          <w:rPr>
            <w:webHidden/>
          </w:rPr>
        </w:r>
        <w:r w:rsidR="00D50DEE">
          <w:rPr>
            <w:webHidden/>
          </w:rPr>
          <w:fldChar w:fldCharType="separate"/>
        </w:r>
        <w:r w:rsidR="00D50DEE">
          <w:rPr>
            <w:webHidden/>
          </w:rPr>
          <w:t>19</w:t>
        </w:r>
        <w:r w:rsidR="00D50DEE">
          <w:rPr>
            <w:webHidden/>
          </w:rPr>
          <w:fldChar w:fldCharType="end"/>
        </w:r>
      </w:hyperlink>
    </w:p>
    <w:p w14:paraId="3D5277D2" w14:textId="31F5599B" w:rsidR="00D50DEE" w:rsidRDefault="0023363D">
      <w:pPr>
        <w:pStyle w:val="TOC1"/>
        <w:rPr>
          <w:rFonts w:asciiTheme="minorHAnsi" w:eastAsiaTheme="minorEastAsia" w:hAnsiTheme="minorHAnsi" w:cstheme="minorBidi"/>
          <w:b w:val="0"/>
          <w:bCs w:val="0"/>
          <w:sz w:val="22"/>
          <w:szCs w:val="22"/>
        </w:rPr>
      </w:pPr>
      <w:hyperlink w:anchor="_Toc72828254" w:history="1">
        <w:r w:rsidR="00D50DEE" w:rsidRPr="009C1805">
          <w:rPr>
            <w:rStyle w:val="Hyperlink"/>
          </w:rPr>
          <w:t>Annex E</w:t>
        </w:r>
        <w:r w:rsidR="00D50DEE">
          <w:rPr>
            <w:rFonts w:asciiTheme="minorHAnsi" w:eastAsiaTheme="minorEastAsia" w:hAnsiTheme="minorHAnsi" w:cstheme="minorBidi"/>
            <w:b w:val="0"/>
            <w:bCs w:val="0"/>
            <w:sz w:val="22"/>
            <w:szCs w:val="22"/>
          </w:rPr>
          <w:tab/>
        </w:r>
        <w:r w:rsidR="00D50DEE" w:rsidRPr="009C1805">
          <w:rPr>
            <w:rStyle w:val="Hyperlink"/>
          </w:rPr>
          <w:t>Public-Use Entries under SMPTE Control (normative)</w:t>
        </w:r>
        <w:r w:rsidR="00D50DEE">
          <w:rPr>
            <w:webHidden/>
          </w:rPr>
          <w:tab/>
        </w:r>
        <w:r w:rsidR="00D50DEE">
          <w:rPr>
            <w:webHidden/>
          </w:rPr>
          <w:fldChar w:fldCharType="begin"/>
        </w:r>
        <w:r w:rsidR="00D50DEE">
          <w:rPr>
            <w:webHidden/>
          </w:rPr>
          <w:instrText xml:space="preserve"> PAGEREF _Toc72828254 \h </w:instrText>
        </w:r>
        <w:r w:rsidR="00D50DEE">
          <w:rPr>
            <w:webHidden/>
          </w:rPr>
        </w:r>
        <w:r w:rsidR="00D50DEE">
          <w:rPr>
            <w:webHidden/>
          </w:rPr>
          <w:fldChar w:fldCharType="separate"/>
        </w:r>
        <w:r w:rsidR="00D50DEE">
          <w:rPr>
            <w:webHidden/>
          </w:rPr>
          <w:t>20</w:t>
        </w:r>
        <w:r w:rsidR="00D50DEE">
          <w:rPr>
            <w:webHidden/>
          </w:rPr>
          <w:fldChar w:fldCharType="end"/>
        </w:r>
      </w:hyperlink>
    </w:p>
    <w:p w14:paraId="7495D397" w14:textId="1FCB7F7E" w:rsidR="00C64D6A" w:rsidRDefault="00111833" w:rsidP="00C64D6A">
      <w:pPr>
        <w:pStyle w:val="SHeadingPlain"/>
      </w:pPr>
      <w:r>
        <w:rPr>
          <w:rFonts w:cs="Courier New"/>
          <w:sz w:val="20"/>
          <w:szCs w:val="20"/>
          <w:lang w:eastAsia="en-US"/>
        </w:rPr>
        <w:fldChar w:fldCharType="end"/>
      </w:r>
      <w:r w:rsidR="00C64D6A">
        <w:t>Foreword</w:t>
      </w:r>
    </w:p>
    <w:p w14:paraId="32E3424A" w14:textId="77777777" w:rsidR="002E7F47" w:rsidRDefault="002E7F47" w:rsidP="002E5505">
      <w:pPr>
        <w:pStyle w:val="BodyText"/>
      </w:pPr>
      <w:r>
        <w:t xml:space="preserve">SMPTE (the Society of Motion Picture and Television Engineers) is an </w:t>
      </w:r>
      <w:proofErr w:type="gramStart"/>
      <w:r>
        <w:t>internationally-recognized</w:t>
      </w:r>
      <w:proofErr w:type="gramEnd"/>
      <w: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w:t>
      </w:r>
      <w:r w:rsidR="00341F1F">
        <w:t xml:space="preserve"> </w:t>
      </w:r>
      <w:r>
        <w:t>Participation in these Committees is open to all with a bona fide interest in their work. SMPTE cooperates closely with other standards-developing organizations, including ISO, IEC and ITU.</w:t>
      </w:r>
    </w:p>
    <w:p w14:paraId="04AFBC68" w14:textId="64DB86B8" w:rsidR="00F45A1B" w:rsidRDefault="00F45A1B" w:rsidP="00D25E20">
      <w:pPr>
        <w:pStyle w:val="SHeadingPlain"/>
      </w:pPr>
      <w:r>
        <w:lastRenderedPageBreak/>
        <w:t>Introduction</w:t>
      </w:r>
    </w:p>
    <w:p w14:paraId="04D43318" w14:textId="28AE31D4" w:rsidR="00F45A1B" w:rsidRDefault="00F45A1B" w:rsidP="00F45A1B">
      <w:pPr>
        <w:pStyle w:val="BodyText"/>
      </w:pPr>
      <w:r>
        <w:t>This section is entirely informative and does not form an integral part of this Administrative Guideline.</w:t>
      </w:r>
    </w:p>
    <w:p w14:paraId="5CA97290" w14:textId="4A31C082" w:rsidR="00F45A1B" w:rsidRDefault="00F45A1B" w:rsidP="00D25E20">
      <w:pPr>
        <w:pStyle w:val="BodyText"/>
      </w:pPr>
      <w:r w:rsidRPr="0073240C">
        <w:t>This A</w:t>
      </w:r>
      <w:r>
        <w:t>dministrative Guideline</w:t>
      </w:r>
      <w:r w:rsidR="00F11687">
        <w:t xml:space="preserve"> covers all classes of Entries defined across all </w:t>
      </w:r>
      <w:r w:rsidR="00387A8D" w:rsidRPr="00387A8D">
        <w:t>Metadata Register Structure Documents</w:t>
      </w:r>
      <w:r w:rsidR="00387A8D" w:rsidRPr="00387A8D" w:rsidDel="00387A8D">
        <w:t xml:space="preserve"> </w:t>
      </w:r>
      <w:r w:rsidR="00F11687">
        <w:t>specified by SMPTE, and</w:t>
      </w:r>
      <w:r w:rsidR="003A613D">
        <w:t xml:space="preserve"> specifies</w:t>
      </w:r>
      <w:r>
        <w:t>:</w:t>
      </w:r>
    </w:p>
    <w:p w14:paraId="3B128C31" w14:textId="732A472F" w:rsidR="003A613D" w:rsidRDefault="003A613D" w:rsidP="00D25E20">
      <w:pPr>
        <w:pStyle w:val="SBodyTextBullet"/>
      </w:pPr>
      <w:r>
        <w:t xml:space="preserve">in Section </w:t>
      </w:r>
      <w:r>
        <w:fldChar w:fldCharType="begin"/>
      </w:r>
      <w:r>
        <w:instrText xml:space="preserve"> REF _Ref479672978 \r \h </w:instrText>
      </w:r>
      <w:r>
        <w:fldChar w:fldCharType="separate"/>
      </w:r>
      <w:r>
        <w:t>6</w:t>
      </w:r>
      <w:r>
        <w:fldChar w:fldCharType="end"/>
      </w:r>
      <w:r>
        <w:t xml:space="preserve">, the process for allocating top-level Class 13 and 14 nodes to external </w:t>
      </w:r>
      <w:proofErr w:type="gramStart"/>
      <w:r>
        <w:t>entities;</w:t>
      </w:r>
      <w:proofErr w:type="gramEnd"/>
    </w:p>
    <w:p w14:paraId="3BE18697" w14:textId="7E7A7074" w:rsidR="00F11687" w:rsidRDefault="00F11687" w:rsidP="00D25E20">
      <w:pPr>
        <w:pStyle w:val="SBodyTextBullet"/>
      </w:pPr>
      <w:r>
        <w:t xml:space="preserve">in Section </w:t>
      </w:r>
      <w:r>
        <w:fldChar w:fldCharType="begin"/>
      </w:r>
      <w:r>
        <w:instrText xml:space="preserve"> REF _Ref479619611 \r \h </w:instrText>
      </w:r>
      <w:r>
        <w:fldChar w:fldCharType="separate"/>
      </w:r>
      <w:r w:rsidR="003A613D">
        <w:t>7</w:t>
      </w:r>
      <w:r>
        <w:fldChar w:fldCharType="end"/>
      </w:r>
      <w:r w:rsidR="003A613D">
        <w:t>,</w:t>
      </w:r>
      <w:r w:rsidR="00F45A1B">
        <w:t xml:space="preserve"> the process of developing and publishing Metadata Registers</w:t>
      </w:r>
      <w:r>
        <w:t xml:space="preserve">, which follows the development process specified in the Standards Operations </w:t>
      </w:r>
      <w:proofErr w:type="gramStart"/>
      <w:r>
        <w:t>Manual;</w:t>
      </w:r>
      <w:proofErr w:type="gramEnd"/>
    </w:p>
    <w:p w14:paraId="15ABB4CE" w14:textId="509F1240" w:rsidR="00F11687" w:rsidRDefault="003A613D" w:rsidP="00D25E20">
      <w:pPr>
        <w:pStyle w:val="SBodyTextBullet"/>
      </w:pPr>
      <w:r>
        <w:t xml:space="preserve">in </w:t>
      </w:r>
      <w:r w:rsidR="00F11687">
        <w:t xml:space="preserve">Section </w:t>
      </w:r>
      <w:r w:rsidR="00F11687">
        <w:fldChar w:fldCharType="begin"/>
      </w:r>
      <w:r w:rsidR="00F11687">
        <w:instrText xml:space="preserve"> REF _Ref478850133 \r \h </w:instrText>
      </w:r>
      <w:r w:rsidR="00F11687">
        <w:fldChar w:fldCharType="separate"/>
      </w:r>
      <w:r>
        <w:t>8</w:t>
      </w:r>
      <w:r w:rsidR="00F11687">
        <w:fldChar w:fldCharType="end"/>
      </w:r>
      <w:r>
        <w:t>,</w:t>
      </w:r>
      <w:r w:rsidR="00F11687">
        <w:t xml:space="preserve"> a process for preparing stable entries for inclusion in a Metadata Register; and</w:t>
      </w:r>
    </w:p>
    <w:p w14:paraId="38E002B2" w14:textId="07DEF817" w:rsidR="00F45A1B" w:rsidRPr="00F45A1B" w:rsidRDefault="00F11687" w:rsidP="00D25E20">
      <w:pPr>
        <w:pStyle w:val="SBodyTextBullet"/>
      </w:pPr>
      <w:r>
        <w:t xml:space="preserve">in </w:t>
      </w:r>
      <w:r>
        <w:fldChar w:fldCharType="begin"/>
      </w:r>
      <w:r>
        <w:instrText xml:space="preserve"> REF _Ref478823140 \r \h </w:instrText>
      </w:r>
      <w:r>
        <w:fldChar w:fldCharType="separate"/>
      </w:r>
      <w:r w:rsidR="003A613D">
        <w:t>Annex A</w:t>
      </w:r>
      <w:r>
        <w:fldChar w:fldCharType="end"/>
      </w:r>
      <w:r w:rsidR="003A613D">
        <w:t>,</w:t>
      </w:r>
      <w:r>
        <w:t xml:space="preserve"> the criteria for accepting entries in Metadata Registers</w:t>
      </w:r>
      <w:r w:rsidR="00F45A1B">
        <w:t>.</w:t>
      </w:r>
    </w:p>
    <w:p w14:paraId="17780504" w14:textId="77777777" w:rsidR="00FF1890" w:rsidRDefault="00FF1890" w:rsidP="001127AA">
      <w:pPr>
        <w:pStyle w:val="Heading1"/>
        <w:rPr>
          <w:lang w:val="en-US"/>
        </w:rPr>
      </w:pPr>
      <w:bookmarkStart w:id="3" w:name="_Toc72828202"/>
      <w:r>
        <w:t>Scope</w:t>
      </w:r>
      <w:bookmarkEnd w:id="3"/>
    </w:p>
    <w:p w14:paraId="72651DB4" w14:textId="089A96FD" w:rsidR="00932808" w:rsidRDefault="0073240C" w:rsidP="002E5505">
      <w:pPr>
        <w:pStyle w:val="BodyText"/>
      </w:pPr>
      <w:r w:rsidRPr="0073240C">
        <w:t>This A</w:t>
      </w:r>
      <w:r w:rsidR="00D325AD">
        <w:t xml:space="preserve">dministrative Guideline </w:t>
      </w:r>
      <w:r w:rsidR="008D7098">
        <w:t>specifies</w:t>
      </w:r>
      <w:r w:rsidR="00181B32">
        <w:t xml:space="preserve"> mai</w:t>
      </w:r>
      <w:r w:rsidR="008D7098">
        <w:t xml:space="preserve">ntenance and publication </w:t>
      </w:r>
      <w:r w:rsidR="00B65D34">
        <w:t>process</w:t>
      </w:r>
      <w:r w:rsidR="007C553F">
        <w:t>es</w:t>
      </w:r>
      <w:r w:rsidR="00B65D34">
        <w:t xml:space="preserve"> specific to the </w:t>
      </w:r>
      <w:r w:rsidR="008D7098">
        <w:t xml:space="preserve">SMPTE </w:t>
      </w:r>
      <w:r w:rsidR="00181B32">
        <w:t>Metadata Registers</w:t>
      </w:r>
      <w:r>
        <w:t>.</w:t>
      </w:r>
    </w:p>
    <w:p w14:paraId="2C316586" w14:textId="77777777" w:rsidR="00C64D6A" w:rsidRPr="009F7A05" w:rsidRDefault="00C64D6A" w:rsidP="00C64D6A">
      <w:pPr>
        <w:pStyle w:val="Heading1"/>
      </w:pPr>
      <w:bookmarkStart w:id="4" w:name="_Toc72828203"/>
      <w:r w:rsidRPr="009F7A05">
        <w:t>Conformance Notation</w:t>
      </w:r>
      <w:bookmarkEnd w:id="4"/>
    </w:p>
    <w:p w14:paraId="7E108524" w14:textId="77777777" w:rsidR="00E63A2A" w:rsidRPr="00A05543" w:rsidRDefault="00E63A2A" w:rsidP="002E5505">
      <w:pPr>
        <w:pStyle w:val="BodyText"/>
      </w:pPr>
      <w:bookmarkStart w:id="5" w:name="_Toc287601594"/>
      <w:bookmarkEnd w:id="5"/>
      <w:r w:rsidRPr="00A05543">
        <w:t xml:space="preserve">Normative text is text that describes elements of the design that are indispensable or contains the conformance language keywords: </w:t>
      </w:r>
      <w:r w:rsidR="003E2178">
        <w:t>"</w:t>
      </w:r>
      <w:r w:rsidRPr="00A05543">
        <w:t>shall</w:t>
      </w:r>
      <w:r w:rsidR="003E2178">
        <w:t>"</w:t>
      </w:r>
      <w:r w:rsidRPr="00A05543">
        <w:t xml:space="preserve">, </w:t>
      </w:r>
      <w:r w:rsidR="003E2178">
        <w:t>"</w:t>
      </w:r>
      <w:r w:rsidRPr="00A05543">
        <w:t>should</w:t>
      </w:r>
      <w:r w:rsidR="003E2178">
        <w:t>"</w:t>
      </w:r>
      <w:r w:rsidRPr="00A05543">
        <w:t xml:space="preserve">, or </w:t>
      </w:r>
      <w:r w:rsidR="003E2178">
        <w:t>"</w:t>
      </w:r>
      <w:r w:rsidRPr="00A05543">
        <w:t>may</w:t>
      </w:r>
      <w:r w:rsidR="003E2178">
        <w:t>"</w:t>
      </w:r>
      <w:r w:rsidRPr="00A05543">
        <w:t xml:space="preserve">. Informative text is text that is potentially helpful to the user, but not indispensable, and can be removed, changed, or added editorially without affecting interoperability. Informative text does not contain any conformance keywords. </w:t>
      </w:r>
    </w:p>
    <w:p w14:paraId="5AD0B082" w14:textId="77777777" w:rsidR="00E63A2A" w:rsidRPr="00A05543" w:rsidRDefault="00E63A2A" w:rsidP="002E5505">
      <w:pPr>
        <w:pStyle w:val="BodyText"/>
      </w:pPr>
      <w:r w:rsidRPr="00A05543">
        <w:t xml:space="preserve">All text in this document is, by default, normative, </w:t>
      </w:r>
      <w:proofErr w:type="gramStart"/>
      <w:r w:rsidRPr="00A05543">
        <w:t>except:</w:t>
      </w:r>
      <w:proofErr w:type="gramEnd"/>
      <w:r w:rsidRPr="00A05543">
        <w:t xml:space="preserve"> the Introduction, any section explicitly labeled as </w:t>
      </w:r>
      <w:r w:rsidR="003E2178">
        <w:t>"</w:t>
      </w:r>
      <w:r w:rsidRPr="00A05543">
        <w:t>Informative</w:t>
      </w:r>
      <w:r w:rsidR="003E2178">
        <w:t>"</w:t>
      </w:r>
      <w:r w:rsidRPr="00A05543">
        <w:t xml:space="preserve"> or individual paragraphs that start with </w:t>
      </w:r>
      <w:r w:rsidR="003E2178">
        <w:t>"</w:t>
      </w:r>
      <w:r w:rsidRPr="00A05543">
        <w:t>Note:</w:t>
      </w:r>
      <w:r w:rsidR="003E2178">
        <w:t>"</w:t>
      </w:r>
      <w:r w:rsidRPr="00A05543">
        <w:t xml:space="preserve"> </w:t>
      </w:r>
    </w:p>
    <w:p w14:paraId="131063F0" w14:textId="77777777" w:rsidR="00E63A2A" w:rsidRPr="00A05543" w:rsidRDefault="00E63A2A" w:rsidP="002E5505">
      <w:pPr>
        <w:pStyle w:val="BodyText"/>
      </w:pPr>
      <w:r w:rsidRPr="00A05543">
        <w:t xml:space="preserve">The keywords </w:t>
      </w:r>
      <w:r w:rsidR="003E2178">
        <w:t>"</w:t>
      </w:r>
      <w:r w:rsidRPr="00A05543">
        <w:t>shall</w:t>
      </w:r>
      <w:r w:rsidR="003E2178">
        <w:t>"</w:t>
      </w:r>
      <w:r w:rsidRPr="00A05543">
        <w:t xml:space="preserve"> and </w:t>
      </w:r>
      <w:r w:rsidR="003E2178">
        <w:t>"</w:t>
      </w:r>
      <w:r w:rsidRPr="00A05543">
        <w:t>shall not</w:t>
      </w:r>
      <w:r w:rsidR="003E2178">
        <w:t>"</w:t>
      </w:r>
      <w:r w:rsidRPr="00A05543">
        <w:t xml:space="preserve"> indicate requirements strictly to be followed </w:t>
      </w:r>
      <w:proofErr w:type="gramStart"/>
      <w:r w:rsidRPr="00A05543">
        <w:t>in order to</w:t>
      </w:r>
      <w:proofErr w:type="gramEnd"/>
      <w:r w:rsidRPr="00A05543">
        <w:t xml:space="preserve"> conform to the document and from which no deviation is permitted.</w:t>
      </w:r>
    </w:p>
    <w:p w14:paraId="76D6B990" w14:textId="77777777" w:rsidR="00E63A2A" w:rsidRPr="00A05543" w:rsidRDefault="00E63A2A" w:rsidP="002E5505">
      <w:pPr>
        <w:pStyle w:val="BodyText"/>
      </w:pPr>
      <w:proofErr w:type="gramStart"/>
      <w:r w:rsidRPr="00A05543">
        <w:t>The keywords,</w:t>
      </w:r>
      <w:proofErr w:type="gramEnd"/>
      <w:r w:rsidRPr="00A05543">
        <w:t xml:space="preserve"> </w:t>
      </w:r>
      <w:r w:rsidR="003E2178">
        <w:t>"</w:t>
      </w:r>
      <w:r w:rsidRPr="00A05543">
        <w:t>should</w:t>
      </w:r>
      <w:r w:rsidR="003E2178">
        <w:t>"</w:t>
      </w:r>
      <w:r w:rsidRPr="00A05543">
        <w:t xml:space="preserve"> and </w:t>
      </w:r>
      <w:r w:rsidR="003E2178">
        <w:t>"</w:t>
      </w:r>
      <w:r w:rsidRPr="00A05543">
        <w:t>should not</w:t>
      </w:r>
      <w:r w:rsidR="003E2178">
        <w:t>"</w:t>
      </w:r>
      <w:r w:rsidRPr="00A05543">
        <w:t xml:space="preserve">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2699BF2D" w14:textId="77777777" w:rsidR="00E63A2A" w:rsidRPr="00A05543" w:rsidRDefault="00E63A2A" w:rsidP="002E5505">
      <w:pPr>
        <w:pStyle w:val="BodyText"/>
      </w:pPr>
      <w:r w:rsidRPr="00A05543">
        <w:t xml:space="preserve">The keywords </w:t>
      </w:r>
      <w:r w:rsidR="003E2178">
        <w:t>"</w:t>
      </w:r>
      <w:r w:rsidRPr="00A05543">
        <w:t>may</w:t>
      </w:r>
      <w:r w:rsidR="003E2178">
        <w:t>"</w:t>
      </w:r>
      <w:r w:rsidRPr="00A05543">
        <w:t xml:space="preserve"> and </w:t>
      </w:r>
      <w:r w:rsidR="003E2178">
        <w:t>"</w:t>
      </w:r>
      <w:r w:rsidRPr="00A05543">
        <w:t>need not</w:t>
      </w:r>
      <w:r w:rsidR="003E2178">
        <w:t>"</w:t>
      </w:r>
      <w:r w:rsidRPr="00A05543">
        <w:t xml:space="preserve"> indicate courses of action permissible within the limits of the document. </w:t>
      </w:r>
    </w:p>
    <w:p w14:paraId="7347F08B" w14:textId="77777777" w:rsidR="00E63A2A" w:rsidRDefault="00E63A2A" w:rsidP="002E5505">
      <w:pPr>
        <w:pStyle w:val="BodyText"/>
      </w:pPr>
      <w:r w:rsidRPr="00A05543">
        <w:t xml:space="preserve">The keyword </w:t>
      </w:r>
      <w:r w:rsidR="003E2178">
        <w:t>"</w:t>
      </w:r>
      <w:r w:rsidRPr="00A05543">
        <w:t>reserved</w:t>
      </w:r>
      <w:r w:rsidR="003E2178">
        <w:t>"</w:t>
      </w:r>
      <w:r w:rsidRPr="00A05543">
        <w:t xml:space="preserve"> indicates a provision that is not defined at this time, shall not be used, and may be defined in the future. The keyword </w:t>
      </w:r>
      <w:r w:rsidR="003E2178">
        <w:t>"</w:t>
      </w:r>
      <w:r w:rsidRPr="00A05543">
        <w:t>forbidden</w:t>
      </w:r>
      <w:r w:rsidR="003E2178">
        <w:t>"</w:t>
      </w:r>
      <w:r w:rsidRPr="00A05543">
        <w:t xml:space="preserve"> indicates </w:t>
      </w:r>
      <w:r w:rsidR="003E2178">
        <w:t>"</w:t>
      </w:r>
      <w:r w:rsidRPr="00A05543">
        <w:t>reserved</w:t>
      </w:r>
      <w:r w:rsidR="003E2178">
        <w:t>"</w:t>
      </w:r>
      <w:r w:rsidRPr="00A05543">
        <w:t xml:space="preserve"> and in addition indicates that the provision will never be defined in the future.</w:t>
      </w:r>
    </w:p>
    <w:p w14:paraId="29E4047A" w14:textId="77777777" w:rsidR="00E63A2A" w:rsidRPr="00A05543" w:rsidRDefault="00E63A2A" w:rsidP="002E5505">
      <w:pPr>
        <w:pStyle w:val="BodyText"/>
      </w:pPr>
      <w:r w:rsidRPr="00A05543">
        <w:t>A conformant implementation according to this document is one that includes all mandatory provisions (</w:t>
      </w:r>
      <w:r w:rsidR="003E2178">
        <w:t>"</w:t>
      </w:r>
      <w:r w:rsidRPr="00A05543">
        <w:t>shall</w:t>
      </w:r>
      <w:r w:rsidR="003E2178">
        <w:t>"</w:t>
      </w:r>
      <w:r w:rsidRPr="00A05543">
        <w:t>) and, if implemented, all recommended provisions (</w:t>
      </w:r>
      <w:r w:rsidR="003E2178">
        <w:t>"</w:t>
      </w:r>
      <w:r w:rsidRPr="00A05543">
        <w:t>should</w:t>
      </w:r>
      <w:r w:rsidR="003E2178">
        <w:t>"</w:t>
      </w:r>
      <w:r w:rsidRPr="00A05543">
        <w:t>) as described. A conformant implementation need not implement optional provisions (</w:t>
      </w:r>
      <w:r w:rsidR="003E2178">
        <w:t>"</w:t>
      </w:r>
      <w:r w:rsidRPr="00A05543">
        <w:t>may</w:t>
      </w:r>
      <w:r w:rsidR="003E2178">
        <w:t>"</w:t>
      </w:r>
      <w:r w:rsidRPr="00A05543">
        <w:t>) and need not implement them as described.</w:t>
      </w:r>
    </w:p>
    <w:p w14:paraId="2B8C7917" w14:textId="77777777" w:rsidR="00E63A2A" w:rsidRPr="00A05543" w:rsidRDefault="00E63A2A" w:rsidP="002E5505">
      <w:pPr>
        <w:pStyle w:val="BodyText"/>
      </w:pPr>
      <w:r w:rsidRPr="00A05543">
        <w:lastRenderedPageBreak/>
        <w:t>Unless otherwise specified, the order of precedence of the types of normative information in this document shall be as follows:</w:t>
      </w:r>
      <w:r w:rsidR="00341F1F">
        <w:t xml:space="preserve"> </w:t>
      </w:r>
      <w:r w:rsidRPr="00A05543">
        <w:t xml:space="preserve">Normative prose shall be the authoritative definition; Tables shall be next; </w:t>
      </w:r>
      <w:r>
        <w:t>then</w:t>
      </w:r>
      <w:r w:rsidRPr="00A05543">
        <w:t xml:space="preserve"> formal languages; then figures; and then any other language forms.</w:t>
      </w:r>
    </w:p>
    <w:p w14:paraId="470E26BF" w14:textId="77777777" w:rsidR="00C64D6A" w:rsidRDefault="00C64D6A" w:rsidP="00C64D6A">
      <w:pPr>
        <w:pStyle w:val="Heading1"/>
      </w:pPr>
      <w:bookmarkStart w:id="6" w:name="_Toc72828204"/>
      <w:r>
        <w:t>Normative References</w:t>
      </w:r>
      <w:bookmarkEnd w:id="6"/>
    </w:p>
    <w:p w14:paraId="04F13A7E" w14:textId="302898E3" w:rsidR="00C64D6A" w:rsidRDefault="0056643A" w:rsidP="002E5505">
      <w:pPr>
        <w:pStyle w:val="BodyText"/>
      </w:pPr>
      <w:r w:rsidRPr="003C60A1">
        <w:t xml:space="preserve">The following standards contain provisions which, through reference in this text, constitute provisions of this </w:t>
      </w:r>
      <w:r w:rsidR="00AB50F3">
        <w:t>document</w:t>
      </w:r>
      <w:r w:rsidRPr="003C60A1">
        <w:t xml:space="preserve">. At the time of publication, the editions indicated were valid. All standards are subject to revision, and parties to agreements based on this </w:t>
      </w:r>
      <w:r w:rsidR="00AB50F3">
        <w:t>document</w:t>
      </w:r>
      <w:r w:rsidRPr="003C60A1">
        <w:t xml:space="preserve"> are encouraged to investigate the possibility of applying the most recent edition of the standards indicated below.</w:t>
      </w:r>
    </w:p>
    <w:p w14:paraId="555970CF" w14:textId="2572BAEA" w:rsidR="00D50DEE" w:rsidRPr="00C86C91" w:rsidDel="002410A9" w:rsidRDefault="000F5366">
      <w:pPr>
        <w:pStyle w:val="BodyText"/>
        <w:rPr>
          <w:del w:id="7" w:author="Pierre-Anthony Lemieux" w:date="2021-06-03T13:19:00Z"/>
        </w:rPr>
      </w:pPr>
      <w:del w:id="8" w:author="Pierre-Anthony Lemieux" w:date="2021-06-03T13:23:00Z">
        <w:r w:rsidRPr="00C86C91" w:rsidDel="004D7547">
          <w:delText>SMPTE ST 2003, Types Dictionary Structure</w:delText>
        </w:r>
      </w:del>
    </w:p>
    <w:p w14:paraId="2E9C82A7" w14:textId="63D8F0A4" w:rsidR="00FF2A3F" w:rsidRPr="00C86C91" w:rsidDel="002410A9" w:rsidRDefault="000F5366" w:rsidP="00C86C91">
      <w:pPr>
        <w:pStyle w:val="BodyText"/>
        <w:rPr>
          <w:del w:id="9" w:author="Pierre-Anthony Lemieux" w:date="2021-06-03T13:19:00Z"/>
        </w:rPr>
      </w:pPr>
      <w:del w:id="10" w:author="Pierre-Anthony Lemieux" w:date="2021-06-03T13:19:00Z">
        <w:r w:rsidRPr="00C86C91" w:rsidDel="002410A9">
          <w:delText>SMPTE ST 335, Metadata Element Dictionary Structure</w:delText>
        </w:r>
      </w:del>
    </w:p>
    <w:p w14:paraId="011AA517" w14:textId="27A0DE6E" w:rsidR="00EC3724" w:rsidDel="002410A9" w:rsidRDefault="00EC3724" w:rsidP="00EC3724">
      <w:pPr>
        <w:pStyle w:val="BodyText"/>
        <w:rPr>
          <w:del w:id="11" w:author="Pierre-Anthony Lemieux" w:date="2021-06-03T13:19:00Z"/>
        </w:rPr>
      </w:pPr>
      <w:del w:id="12" w:author="Pierre-Anthony Lemieux" w:date="2021-06-03T13:19:00Z">
        <w:r w:rsidDel="002410A9">
          <w:delText xml:space="preserve">SMPTE ST 395, Metadata Groups Registry Structure </w:delText>
        </w:r>
      </w:del>
    </w:p>
    <w:p w14:paraId="1681775F" w14:textId="3D796146" w:rsidR="00EC3724" w:rsidDel="004D7547" w:rsidRDefault="00EC3724" w:rsidP="00EC3724">
      <w:pPr>
        <w:pStyle w:val="BodyText"/>
        <w:rPr>
          <w:del w:id="13" w:author="Pierre-Anthony Lemieux" w:date="2021-06-03T13:23:00Z"/>
        </w:rPr>
      </w:pPr>
      <w:del w:id="14" w:author="Pierre-Anthony Lemieux" w:date="2021-06-03T13:19:00Z">
        <w:r w:rsidDel="002410A9">
          <w:delText>SMPTE ST 400, Television – SMPTE Labels Structure</w:delText>
        </w:r>
      </w:del>
    </w:p>
    <w:p w14:paraId="437515F2" w14:textId="3184DC32" w:rsidR="00D940FE" w:rsidRDefault="00D940FE">
      <w:pPr>
        <w:pStyle w:val="BodyText"/>
        <w:rPr>
          <w:rFonts w:cs="Arial"/>
        </w:rPr>
      </w:pPr>
      <w:r>
        <w:t xml:space="preserve">SMPTE ST 298, </w:t>
      </w:r>
      <w:r>
        <w:rPr>
          <w:rFonts w:cs="Arial"/>
        </w:rPr>
        <w:t>Television – Universal Labels for Unique Identification of Digital Data</w:t>
      </w:r>
    </w:p>
    <w:p w14:paraId="56F12527" w14:textId="3B012142" w:rsidR="00A86744" w:rsidRDefault="00A86744" w:rsidP="00A86744">
      <w:pPr>
        <w:pStyle w:val="BodyText"/>
      </w:pPr>
      <w:r>
        <w:rPr>
          <w:rFonts w:cs="Arial"/>
        </w:rPr>
        <w:t xml:space="preserve">SMPTE ST 336, </w:t>
      </w:r>
      <w:r w:rsidRPr="00A86744">
        <w:rPr>
          <w:rFonts w:cs="Arial"/>
        </w:rPr>
        <w:t>Data Encoding Protocol</w:t>
      </w:r>
      <w:r>
        <w:rPr>
          <w:rFonts w:cs="Arial"/>
        </w:rPr>
        <w:t xml:space="preserve"> </w:t>
      </w:r>
      <w:r w:rsidRPr="00A86744">
        <w:rPr>
          <w:rFonts w:cs="Arial"/>
        </w:rPr>
        <w:t>Using Key-Length-Value</w:t>
      </w:r>
    </w:p>
    <w:p w14:paraId="15EF54E2" w14:textId="564C8A96" w:rsidR="00A32A13" w:rsidRDefault="00A32A13" w:rsidP="00A32A13">
      <w:pPr>
        <w:pStyle w:val="BodyText"/>
      </w:pPr>
      <w:r>
        <w:t>SMPTE Standards Operations Manual</w:t>
      </w:r>
    </w:p>
    <w:p w14:paraId="2D69F1FD" w14:textId="1CF97519" w:rsidR="00312913" w:rsidRDefault="00312913" w:rsidP="00A32A13">
      <w:pPr>
        <w:pStyle w:val="BodyText"/>
      </w:pPr>
      <w:r>
        <w:t>SMPTE AG-03</w:t>
      </w:r>
      <w:r w:rsidRPr="005F1A10">
        <w:t xml:space="preserve"> </w:t>
      </w:r>
      <w:r>
        <w:t>Normative References</w:t>
      </w:r>
    </w:p>
    <w:p w14:paraId="454D163C" w14:textId="318408C5" w:rsidR="00F95312" w:rsidRDefault="002A1C30" w:rsidP="00506337">
      <w:pPr>
        <w:pStyle w:val="Heading1"/>
        <w:rPr>
          <w:lang w:val="en-US"/>
        </w:rPr>
      </w:pPr>
      <w:bookmarkStart w:id="15" w:name="_Toc302989226"/>
      <w:bookmarkStart w:id="16" w:name="_Toc302989277"/>
      <w:bookmarkStart w:id="17" w:name="_Toc302989227"/>
      <w:bookmarkStart w:id="18" w:name="_Toc302989278"/>
      <w:bookmarkStart w:id="19" w:name="_Toc72828205"/>
      <w:bookmarkEnd w:id="15"/>
      <w:bookmarkEnd w:id="16"/>
      <w:bookmarkEnd w:id="17"/>
      <w:bookmarkEnd w:id="18"/>
      <w:r>
        <w:rPr>
          <w:lang w:val="en-US"/>
        </w:rPr>
        <w:t>Definitions</w:t>
      </w:r>
      <w:bookmarkEnd w:id="19"/>
    </w:p>
    <w:p w14:paraId="1EFA1702" w14:textId="7E608650" w:rsidR="00513993" w:rsidRDefault="00513993" w:rsidP="002A1C30">
      <w:pPr>
        <w:pStyle w:val="Heading2"/>
      </w:pPr>
      <w:bookmarkStart w:id="20" w:name="_Toc72828206"/>
      <w:r>
        <w:t>Controlling Organization</w:t>
      </w:r>
      <w:bookmarkEnd w:id="20"/>
    </w:p>
    <w:p w14:paraId="7B5170C7" w14:textId="6B23FB82" w:rsidR="00513993" w:rsidRPr="00513993" w:rsidRDefault="00E11F93" w:rsidP="00B9199F">
      <w:pPr>
        <w:pStyle w:val="BodyText"/>
      </w:pPr>
      <w:r>
        <w:t>Entity</w:t>
      </w:r>
      <w:r w:rsidR="00513993">
        <w:t xml:space="preserve"> </w:t>
      </w:r>
      <w:r w:rsidR="00035647">
        <w:t>responsible for</w:t>
      </w:r>
      <w:r w:rsidR="00513993">
        <w:t xml:space="preserve"> the creation, </w:t>
      </w:r>
      <w:proofErr w:type="gramStart"/>
      <w:r w:rsidR="00E71C8C">
        <w:t>modification</w:t>
      </w:r>
      <w:proofErr w:type="gramEnd"/>
      <w:r w:rsidR="00E71C8C">
        <w:t xml:space="preserve"> or deletion of an E</w:t>
      </w:r>
      <w:r w:rsidR="00513993">
        <w:t>ntry.</w:t>
      </w:r>
    </w:p>
    <w:p w14:paraId="2A5F5D87" w14:textId="6E85FAD7" w:rsidR="00FA7992" w:rsidRDefault="00FA7992" w:rsidP="002A1C30">
      <w:pPr>
        <w:pStyle w:val="Heading2"/>
      </w:pPr>
      <w:bookmarkStart w:id="21" w:name="_Toc72828207"/>
      <w:r>
        <w:t>Node</w:t>
      </w:r>
      <w:bookmarkEnd w:id="21"/>
    </w:p>
    <w:p w14:paraId="2793DCAF" w14:textId="43E8F46C" w:rsidR="00FA7992" w:rsidRDefault="00694E9D" w:rsidP="007338D3">
      <w:pPr>
        <w:pStyle w:val="BodyText"/>
      </w:pPr>
      <w:r>
        <w:t>Entry that can contain other Entries.</w:t>
      </w:r>
    </w:p>
    <w:p w14:paraId="72FC7E98" w14:textId="29DD395E" w:rsidR="00A07398" w:rsidRPr="00FA7992" w:rsidRDefault="00A07398" w:rsidP="00D25E20">
      <w:pPr>
        <w:pStyle w:val="SNote"/>
        <w:rPr>
          <w:lang w:eastAsia="x-none"/>
        </w:rPr>
      </w:pPr>
      <w:r>
        <w:rPr>
          <w:lang w:eastAsia="x-none"/>
        </w:rPr>
        <w:t xml:space="preserve">NOTE: </w:t>
      </w:r>
      <w:r w:rsidR="00BF2EE4">
        <w:rPr>
          <w:lang w:eastAsia="x-none"/>
        </w:rPr>
        <w:t xml:space="preserve">A more detailed definition is </w:t>
      </w:r>
      <w:r w:rsidR="00BF2EE4">
        <w:t xml:space="preserve">provided in </w:t>
      </w:r>
      <w:r w:rsidR="00387A8D">
        <w:t xml:space="preserve">each </w:t>
      </w:r>
      <w:r w:rsidR="00387A8D">
        <w:rPr>
          <w:rFonts w:cs="Arial"/>
          <w:color w:val="222222"/>
          <w:sz w:val="19"/>
          <w:szCs w:val="19"/>
          <w:shd w:val="clear" w:color="auto" w:fill="FFFFFF"/>
        </w:rPr>
        <w:t>Metadata Register Structure Document</w:t>
      </w:r>
      <w:r>
        <w:t>.</w:t>
      </w:r>
    </w:p>
    <w:p w14:paraId="4D5D8130" w14:textId="71D96FC1" w:rsidR="00DB64CA" w:rsidRDefault="00DB64CA" w:rsidP="002A1C30">
      <w:pPr>
        <w:pStyle w:val="Heading2"/>
      </w:pPr>
      <w:bookmarkStart w:id="22" w:name="_Toc72828208"/>
      <w:r>
        <w:t>Entry</w:t>
      </w:r>
      <w:bookmarkEnd w:id="22"/>
    </w:p>
    <w:p w14:paraId="1731F039" w14:textId="56AA355C" w:rsidR="00DB64CA" w:rsidRDefault="00407AD2" w:rsidP="007338D3">
      <w:pPr>
        <w:pStyle w:val="BodyText"/>
      </w:pPr>
      <w:r>
        <w:t>Combines</w:t>
      </w:r>
      <w:r w:rsidR="00AA2117">
        <w:rPr>
          <w:lang w:eastAsia="x-none"/>
        </w:rPr>
        <w:t xml:space="preserve"> one UL and </w:t>
      </w:r>
      <w:r>
        <w:rPr>
          <w:lang w:eastAsia="x-none"/>
        </w:rPr>
        <w:t xml:space="preserve">multiple associated </w:t>
      </w:r>
      <w:r w:rsidR="00D15D41">
        <w:rPr>
          <w:lang w:eastAsia="x-none"/>
        </w:rPr>
        <w:t>properties</w:t>
      </w:r>
      <w:r w:rsidR="008E040C">
        <w:t>.</w:t>
      </w:r>
    </w:p>
    <w:p w14:paraId="74AAD7F9" w14:textId="197896AE" w:rsidR="0066015F" w:rsidRDefault="0066015F" w:rsidP="00407AD2">
      <w:pPr>
        <w:pStyle w:val="SNote"/>
        <w:rPr>
          <w:lang w:eastAsia="x-none"/>
        </w:rPr>
      </w:pPr>
      <w:r>
        <w:rPr>
          <w:lang w:eastAsia="x-none"/>
        </w:rPr>
        <w:t xml:space="preserve">NOTE: A more detailed definition is </w:t>
      </w:r>
      <w:r>
        <w:t xml:space="preserve">provided in each </w:t>
      </w:r>
      <w:r>
        <w:rPr>
          <w:rFonts w:cs="Arial"/>
          <w:color w:val="222222"/>
          <w:sz w:val="19"/>
          <w:szCs w:val="19"/>
          <w:shd w:val="clear" w:color="auto" w:fill="FFFFFF"/>
        </w:rPr>
        <w:t>Metadata Register Structure Document</w:t>
      </w:r>
      <w:r>
        <w:t>.</w:t>
      </w:r>
    </w:p>
    <w:p w14:paraId="599D4A04" w14:textId="00E9BD2D" w:rsidR="00924881" w:rsidRDefault="00924881" w:rsidP="002A1C30">
      <w:pPr>
        <w:pStyle w:val="Heading2"/>
      </w:pPr>
      <w:bookmarkStart w:id="23" w:name="_Toc482281609"/>
      <w:bookmarkStart w:id="24" w:name="_Toc479672850"/>
      <w:bookmarkStart w:id="25" w:name="_Toc479678149"/>
      <w:bookmarkStart w:id="26" w:name="_Toc72828209"/>
      <w:bookmarkEnd w:id="23"/>
      <w:bookmarkEnd w:id="24"/>
      <w:bookmarkEnd w:id="25"/>
      <w:r>
        <w:t>Defining Document</w:t>
      </w:r>
      <w:bookmarkEnd w:id="26"/>
    </w:p>
    <w:p w14:paraId="022D6B66" w14:textId="12E6A949" w:rsidR="00924881" w:rsidRDefault="00A845A3" w:rsidP="00B9199F">
      <w:pPr>
        <w:pStyle w:val="BodyText"/>
      </w:pPr>
      <w:r>
        <w:t>D</w:t>
      </w:r>
      <w:r w:rsidR="00924881">
        <w:t xml:space="preserve">ocument </w:t>
      </w:r>
      <w:r w:rsidR="000B6156">
        <w:t>referenced in the Defining Document property of an Entry</w:t>
      </w:r>
      <w:r w:rsidR="00924881">
        <w:t>.</w:t>
      </w:r>
    </w:p>
    <w:p w14:paraId="23EA4CA0" w14:textId="7BCEB562" w:rsidR="00A07398" w:rsidRPr="00924881" w:rsidRDefault="00BF2EE4" w:rsidP="00D25E20">
      <w:pPr>
        <w:pStyle w:val="SNote"/>
        <w:rPr>
          <w:lang w:eastAsia="x-none"/>
        </w:rPr>
      </w:pPr>
      <w:r>
        <w:rPr>
          <w:lang w:eastAsia="x-none"/>
        </w:rPr>
        <w:t xml:space="preserve">NOTE: A more detailed definition is </w:t>
      </w:r>
      <w:r>
        <w:t xml:space="preserve">provided in </w:t>
      </w:r>
      <w:r w:rsidR="00362312">
        <w:t xml:space="preserve">each </w:t>
      </w:r>
      <w:r w:rsidR="00362312">
        <w:rPr>
          <w:rFonts w:cs="Arial"/>
          <w:color w:val="222222"/>
          <w:sz w:val="19"/>
          <w:szCs w:val="19"/>
          <w:shd w:val="clear" w:color="auto" w:fill="FFFFFF"/>
        </w:rPr>
        <w:t>Metadata Register Structure Document</w:t>
      </w:r>
      <w:r>
        <w:t>.</w:t>
      </w:r>
    </w:p>
    <w:p w14:paraId="1C541335" w14:textId="254B11C3" w:rsidR="00101BAA" w:rsidRDefault="00B44B81" w:rsidP="00101BAA">
      <w:pPr>
        <w:pStyle w:val="Heading2"/>
      </w:pPr>
      <w:bookmarkStart w:id="27" w:name="_Toc482281611"/>
      <w:bookmarkStart w:id="28" w:name="_Toc482281612"/>
      <w:bookmarkStart w:id="29" w:name="_Toc482281613"/>
      <w:bookmarkStart w:id="30" w:name="_Toc72828210"/>
      <w:bookmarkEnd w:id="27"/>
      <w:bookmarkEnd w:id="28"/>
      <w:bookmarkEnd w:id="29"/>
      <w:r>
        <w:t>Metadata Register</w:t>
      </w:r>
      <w:bookmarkEnd w:id="30"/>
    </w:p>
    <w:p w14:paraId="7076791F" w14:textId="2DBEB211" w:rsidR="00FC6016" w:rsidRPr="008A293A" w:rsidRDefault="00101BAA" w:rsidP="008A293A">
      <w:pPr>
        <w:pStyle w:val="BodyText"/>
      </w:pPr>
      <w:r w:rsidRPr="008A293A">
        <w:t xml:space="preserve">Collection of </w:t>
      </w:r>
      <w:proofErr w:type="gramStart"/>
      <w:r w:rsidR="0086160D" w:rsidRPr="008A293A">
        <w:t>Entr</w:t>
      </w:r>
      <w:r w:rsidR="00040BBC" w:rsidRPr="008A293A">
        <w:t>ies</w:t>
      </w:r>
      <w:r w:rsidR="008A293A">
        <w:t xml:space="preserve"> </w:t>
      </w:r>
      <w:r w:rsidR="00407AD2" w:rsidRPr="008A293A">
        <w:t xml:space="preserve"> defined</w:t>
      </w:r>
      <w:proofErr w:type="gramEnd"/>
      <w:r w:rsidR="00407AD2" w:rsidRPr="008A293A">
        <w:t xml:space="preserve"> by </w:t>
      </w:r>
      <w:r w:rsidR="008A293A">
        <w:t>a</w:t>
      </w:r>
      <w:r w:rsidR="00407AD2" w:rsidRPr="008A293A">
        <w:t xml:space="preserve"> Metadata Register Structure Document.</w:t>
      </w:r>
    </w:p>
    <w:p w14:paraId="7B39F005" w14:textId="77777777" w:rsidR="00057522" w:rsidRPr="008A293A" w:rsidRDefault="00057522" w:rsidP="008A293A">
      <w:pPr>
        <w:pStyle w:val="Heading2"/>
      </w:pPr>
      <w:bookmarkStart w:id="31" w:name="_Toc72828211"/>
      <w:r w:rsidRPr="00560B0C">
        <w:lastRenderedPageBreak/>
        <w:t>Metadata Register Structure Document</w:t>
      </w:r>
      <w:bookmarkEnd w:id="31"/>
      <w:r w:rsidRPr="008A293A">
        <w:t xml:space="preserve"> </w:t>
      </w:r>
    </w:p>
    <w:p w14:paraId="4ADFBF1A" w14:textId="67A88711" w:rsidR="0099476E" w:rsidRDefault="002C4F31" w:rsidP="00560B0C">
      <w:pPr>
        <w:pStyle w:val="BodyText"/>
      </w:pPr>
      <w:r w:rsidRPr="00E67ECA">
        <w:t>SMPTE Engineering Document that defines a</w:t>
      </w:r>
      <w:r w:rsidRPr="0066015F">
        <w:t xml:space="preserve"> Metadata Register.</w:t>
      </w:r>
      <w:r w:rsidRPr="006E377C">
        <w:t xml:space="preserve"> </w:t>
      </w:r>
    </w:p>
    <w:p w14:paraId="715CF158" w14:textId="19D8B738" w:rsidR="0099476E" w:rsidRPr="006E377C" w:rsidRDefault="0099476E" w:rsidP="00560B0C">
      <w:pPr>
        <w:pStyle w:val="SNote"/>
      </w:pPr>
      <w:r>
        <w:rPr>
          <w:lang w:eastAsia="x-none"/>
        </w:rPr>
        <w:t xml:space="preserve">NOTE: The </w:t>
      </w:r>
      <w:r w:rsidRPr="009A06FA">
        <w:t>SMPTE Registration Authority website</w:t>
      </w:r>
      <w:r>
        <w:t xml:space="preserve"> lists </w:t>
      </w:r>
      <w:r w:rsidRPr="00362312">
        <w:t>Metadata Register Structure Document</w:t>
      </w:r>
      <w:r>
        <w:t xml:space="preserve">s, as provided by Section </w:t>
      </w:r>
      <w:r>
        <w:fldChar w:fldCharType="begin"/>
      </w:r>
      <w:r>
        <w:instrText xml:space="preserve"> REF _Ref484181069 \r \h </w:instrText>
      </w:r>
      <w:r>
        <w:fldChar w:fldCharType="separate"/>
      </w:r>
      <w:r>
        <w:t>5.4</w:t>
      </w:r>
      <w:r>
        <w:fldChar w:fldCharType="end"/>
      </w:r>
      <w:r>
        <w:t>.</w:t>
      </w:r>
    </w:p>
    <w:p w14:paraId="5A74B823" w14:textId="78B9E30E" w:rsidR="00A22DE6" w:rsidRDefault="00A22DE6" w:rsidP="00D25E20">
      <w:pPr>
        <w:pStyle w:val="Heading2"/>
      </w:pPr>
      <w:bookmarkStart w:id="32" w:name="_Toc72828212"/>
      <w:r>
        <w:t>Release</w:t>
      </w:r>
      <w:bookmarkEnd w:id="32"/>
    </w:p>
    <w:p w14:paraId="4AC8F905" w14:textId="5B0E2C79" w:rsidR="00A22DE6" w:rsidRDefault="005F124C" w:rsidP="00496E8D">
      <w:r>
        <w:t>A</w:t>
      </w:r>
      <w:r w:rsidR="007B13F0">
        <w:t xml:space="preserve"> SMPTE Standard, or a revision or amendment thereof, </w:t>
      </w:r>
      <w:r w:rsidR="00D658A9">
        <w:t xml:space="preserve">whose elements </w:t>
      </w:r>
      <w:r w:rsidR="007B13F0">
        <w:t>consists of</w:t>
      </w:r>
      <w:r w:rsidR="00D658A9">
        <w:t xml:space="preserve"> </w:t>
      </w:r>
      <w:r w:rsidR="0091361B">
        <w:t xml:space="preserve">one or more </w:t>
      </w:r>
      <w:r w:rsidR="007B13F0">
        <w:t xml:space="preserve">Metadata </w:t>
      </w:r>
      <w:r w:rsidR="00A22DE6">
        <w:t>Registers</w:t>
      </w:r>
      <w:r w:rsidR="00443BB1">
        <w:t xml:space="preserve"> to be published</w:t>
      </w:r>
      <w:r w:rsidR="00A22DE6">
        <w:t>.</w:t>
      </w:r>
    </w:p>
    <w:p w14:paraId="387BFCF7" w14:textId="2BD71E49" w:rsidR="00D940FE" w:rsidRDefault="00D940FE" w:rsidP="00D25E20">
      <w:pPr>
        <w:pStyle w:val="Heading2"/>
      </w:pPr>
      <w:bookmarkStart w:id="33" w:name="_Toc482281615"/>
      <w:bookmarkStart w:id="34" w:name="_Toc72828213"/>
      <w:bookmarkEnd w:id="33"/>
      <w:r>
        <w:t>UL</w:t>
      </w:r>
      <w:bookmarkEnd w:id="34"/>
    </w:p>
    <w:p w14:paraId="7A2656A6" w14:textId="1B2E3C52" w:rsidR="00D940FE" w:rsidRPr="00D25E20" w:rsidRDefault="00D940FE" w:rsidP="007338D3">
      <w:pPr>
        <w:pStyle w:val="BodyText"/>
      </w:pPr>
      <w:r>
        <w:t>SMPTE-administered Universal Label as specified in SMPTE ST 298</w:t>
      </w:r>
      <w:r w:rsidR="00504EAB">
        <w:t xml:space="preserve"> and constrained by SMPTE ST 336.</w:t>
      </w:r>
    </w:p>
    <w:p w14:paraId="731087C6" w14:textId="0F783673" w:rsidR="00BC752E" w:rsidRDefault="00BC752E" w:rsidP="00D80253">
      <w:pPr>
        <w:pStyle w:val="Heading1"/>
        <w:rPr>
          <w:lang w:val="en-US"/>
        </w:rPr>
      </w:pPr>
      <w:bookmarkStart w:id="35" w:name="_Toc479672854"/>
      <w:bookmarkStart w:id="36" w:name="_Toc479678154"/>
      <w:bookmarkStart w:id="37" w:name="_Toc479672856"/>
      <w:bookmarkStart w:id="38" w:name="_Toc479678156"/>
      <w:bookmarkStart w:id="39" w:name="_Toc72828214"/>
      <w:bookmarkEnd w:id="35"/>
      <w:bookmarkEnd w:id="36"/>
      <w:bookmarkEnd w:id="37"/>
      <w:bookmarkEnd w:id="38"/>
      <w:r>
        <w:rPr>
          <w:lang w:val="en-US"/>
        </w:rPr>
        <w:t>General</w:t>
      </w:r>
      <w:bookmarkEnd w:id="39"/>
    </w:p>
    <w:p w14:paraId="321846D4" w14:textId="652EA868" w:rsidR="0045573B" w:rsidRDefault="0045573B" w:rsidP="0045573B">
      <w:pPr>
        <w:pStyle w:val="Heading2"/>
      </w:pPr>
      <w:bookmarkStart w:id="40" w:name="_Toc72828215"/>
      <w:r>
        <w:t xml:space="preserve">Relationship with the </w:t>
      </w:r>
      <w:r w:rsidRPr="00BC752E">
        <w:t>Standards Operati</w:t>
      </w:r>
      <w:r>
        <w:t>on</w:t>
      </w:r>
      <w:r w:rsidRPr="00BC752E">
        <w:t xml:space="preserve"> Manual</w:t>
      </w:r>
      <w:bookmarkEnd w:id="40"/>
    </w:p>
    <w:p w14:paraId="5C359A95" w14:textId="3F84040F" w:rsidR="00BC752E" w:rsidRDefault="00BC752E" w:rsidP="00BC752E">
      <w:pPr>
        <w:pStyle w:val="BodyText"/>
      </w:pPr>
      <w:r w:rsidRPr="00BC752E">
        <w:t xml:space="preserve">This </w:t>
      </w:r>
      <w:r w:rsidR="00863331" w:rsidRPr="0073240C">
        <w:t>A</w:t>
      </w:r>
      <w:r w:rsidR="00863331">
        <w:t xml:space="preserve">dministrative Guideline </w:t>
      </w:r>
      <w:r w:rsidRPr="00BC752E">
        <w:t>expands on the Standards Operati</w:t>
      </w:r>
      <w:r w:rsidR="00686F6B">
        <w:t>on</w:t>
      </w:r>
      <w:r w:rsidRPr="00BC752E">
        <w:t xml:space="preserve"> Manual, Section 5.2.5 as applied to Registers. In case of conflict with the Standards Operati</w:t>
      </w:r>
      <w:r w:rsidR="00686F6B">
        <w:t>on</w:t>
      </w:r>
      <w:r w:rsidRPr="00BC752E">
        <w:t xml:space="preserve"> Manual and this document, the </w:t>
      </w:r>
      <w:r w:rsidR="00A9587C">
        <w:t>former</w:t>
      </w:r>
      <w:r w:rsidRPr="00BC752E">
        <w:t xml:space="preserve"> prevails.</w:t>
      </w:r>
    </w:p>
    <w:p w14:paraId="49FF9751" w14:textId="57CCC358" w:rsidR="0045573B" w:rsidRDefault="0045573B" w:rsidP="00362312">
      <w:pPr>
        <w:pStyle w:val="Heading2"/>
      </w:pPr>
      <w:bookmarkStart w:id="41" w:name="_Toc72828216"/>
      <w:r>
        <w:t xml:space="preserve">Relationship with </w:t>
      </w:r>
      <w:r w:rsidR="00362312" w:rsidRPr="00362312">
        <w:t>Metadata Register Structure Document</w:t>
      </w:r>
      <w:bookmarkEnd w:id="41"/>
    </w:p>
    <w:p w14:paraId="5737CF20" w14:textId="58178164" w:rsidR="00863331" w:rsidRDefault="00863331" w:rsidP="00BC752E">
      <w:pPr>
        <w:pStyle w:val="BodyText"/>
      </w:pPr>
      <w:r>
        <w:t xml:space="preserve">This </w:t>
      </w:r>
      <w:r w:rsidRPr="0073240C">
        <w:t>A</w:t>
      </w:r>
      <w:r>
        <w:t xml:space="preserve">dministrative Guideline supersedes all </w:t>
      </w:r>
      <w:r w:rsidR="000F377A">
        <w:t xml:space="preserve">procedural material </w:t>
      </w:r>
      <w:r>
        <w:t xml:space="preserve">specified in </w:t>
      </w:r>
      <w:r w:rsidR="00362312" w:rsidRPr="00362312">
        <w:t>Metadata Register Structure Document</w:t>
      </w:r>
      <w:r w:rsidR="00362312">
        <w:t>s</w:t>
      </w:r>
      <w:r w:rsidR="0056686E">
        <w:t xml:space="preserve">, in general, and those listed in </w:t>
      </w:r>
      <w:r w:rsidR="0056686E">
        <w:fldChar w:fldCharType="begin"/>
      </w:r>
      <w:r w:rsidR="0056686E">
        <w:instrText xml:space="preserve"> REF _Ref478848645 \h </w:instrText>
      </w:r>
      <w:r w:rsidR="0056686E">
        <w:fldChar w:fldCharType="separate"/>
      </w:r>
      <w:r w:rsidR="003A613D">
        <w:t xml:space="preserve">Table </w:t>
      </w:r>
      <w:r w:rsidR="003A613D">
        <w:rPr>
          <w:noProof/>
        </w:rPr>
        <w:t>1</w:t>
      </w:r>
      <w:r w:rsidR="0056686E">
        <w:fldChar w:fldCharType="end"/>
      </w:r>
      <w:r w:rsidR="0056686E">
        <w:t>, in particular.</w:t>
      </w:r>
    </w:p>
    <w:p w14:paraId="124C9DEC" w14:textId="0A7ABF8F" w:rsidR="0056686E" w:rsidRDefault="0056686E" w:rsidP="0056686E">
      <w:pPr>
        <w:pStyle w:val="Caption"/>
      </w:pPr>
      <w:bookmarkStart w:id="42" w:name="_Ref478848645"/>
      <w:r>
        <w:t xml:space="preserve">Table </w:t>
      </w:r>
      <w:r w:rsidR="0023363D">
        <w:fldChar w:fldCharType="begin"/>
      </w:r>
      <w:r w:rsidR="0023363D">
        <w:instrText xml:space="preserve"> SEQ Table \* ARABIC </w:instrText>
      </w:r>
      <w:r w:rsidR="0023363D">
        <w:fldChar w:fldCharType="separate"/>
      </w:r>
      <w:r w:rsidR="003A613D">
        <w:rPr>
          <w:noProof/>
        </w:rPr>
        <w:t>1</w:t>
      </w:r>
      <w:r w:rsidR="0023363D">
        <w:rPr>
          <w:noProof/>
        </w:rPr>
        <w:fldChar w:fldCharType="end"/>
      </w:r>
      <w:bookmarkEnd w:id="42"/>
      <w:r>
        <w:t>. Superseded Procedures and Criteria.</w:t>
      </w:r>
    </w:p>
    <w:tbl>
      <w:tblPr>
        <w:tblStyle w:val="TableClassic1"/>
        <w:tblW w:w="0" w:type="auto"/>
        <w:jc w:val="center"/>
        <w:tblLook w:val="0400" w:firstRow="0" w:lastRow="0" w:firstColumn="0" w:lastColumn="0" w:noHBand="0" w:noVBand="1"/>
      </w:tblPr>
      <w:tblGrid>
        <w:gridCol w:w="1717"/>
        <w:gridCol w:w="2251"/>
      </w:tblGrid>
      <w:tr w:rsidR="0056686E" w14:paraId="3DC5E676" w14:textId="16C3419D" w:rsidTr="002B09DE">
        <w:trPr>
          <w:jc w:val="center"/>
        </w:trPr>
        <w:tc>
          <w:tcPr>
            <w:tcW w:w="0" w:type="auto"/>
            <w:hideMark/>
          </w:tcPr>
          <w:p w14:paraId="5DA92A3A" w14:textId="77777777" w:rsidR="0056686E" w:rsidRDefault="0056686E" w:rsidP="002B09DE">
            <w:pPr>
              <w:pStyle w:val="STableCell"/>
              <w:rPr>
                <w:sz w:val="24"/>
                <w:szCs w:val="24"/>
              </w:rPr>
            </w:pPr>
            <w:r>
              <w:t>SMPTE ST 335</w:t>
            </w:r>
          </w:p>
        </w:tc>
        <w:tc>
          <w:tcPr>
            <w:tcW w:w="0" w:type="auto"/>
          </w:tcPr>
          <w:p w14:paraId="5BB8E765" w14:textId="009191A1" w:rsidR="0056686E" w:rsidRDefault="003F2B4D" w:rsidP="002B09DE">
            <w:pPr>
              <w:pStyle w:val="STableCell"/>
            </w:pPr>
            <w:r>
              <w:t>Section 5 and Annex B</w:t>
            </w:r>
          </w:p>
        </w:tc>
      </w:tr>
      <w:tr w:rsidR="0056686E" w14:paraId="47D21972" w14:textId="5F91F2D8" w:rsidTr="002B09DE">
        <w:trPr>
          <w:jc w:val="center"/>
        </w:trPr>
        <w:tc>
          <w:tcPr>
            <w:tcW w:w="0" w:type="auto"/>
            <w:hideMark/>
          </w:tcPr>
          <w:p w14:paraId="310C8188" w14:textId="77777777" w:rsidR="0056686E" w:rsidRDefault="0056686E" w:rsidP="002B09DE">
            <w:pPr>
              <w:pStyle w:val="STableCell"/>
              <w:rPr>
                <w:sz w:val="24"/>
                <w:szCs w:val="24"/>
              </w:rPr>
            </w:pPr>
            <w:r>
              <w:t>SMPTE ST 395</w:t>
            </w:r>
          </w:p>
        </w:tc>
        <w:tc>
          <w:tcPr>
            <w:tcW w:w="0" w:type="auto"/>
          </w:tcPr>
          <w:p w14:paraId="7D1E2A8C" w14:textId="2D4AEDB4" w:rsidR="0056686E" w:rsidRDefault="003F2B4D" w:rsidP="002B09DE">
            <w:pPr>
              <w:pStyle w:val="STableCell"/>
            </w:pPr>
            <w:r>
              <w:t>Section 5 and Annex B</w:t>
            </w:r>
          </w:p>
        </w:tc>
      </w:tr>
      <w:tr w:rsidR="0056686E" w14:paraId="04EAF014" w14:textId="09533426" w:rsidTr="002B09DE">
        <w:trPr>
          <w:jc w:val="center"/>
        </w:trPr>
        <w:tc>
          <w:tcPr>
            <w:tcW w:w="0" w:type="auto"/>
            <w:hideMark/>
          </w:tcPr>
          <w:p w14:paraId="0C17B798" w14:textId="77777777" w:rsidR="0056686E" w:rsidRDefault="0056686E" w:rsidP="002B09DE">
            <w:pPr>
              <w:pStyle w:val="STableCell"/>
              <w:rPr>
                <w:sz w:val="24"/>
                <w:szCs w:val="24"/>
              </w:rPr>
            </w:pPr>
            <w:r>
              <w:t>SMPTE ST 2003</w:t>
            </w:r>
          </w:p>
        </w:tc>
        <w:tc>
          <w:tcPr>
            <w:tcW w:w="0" w:type="auto"/>
          </w:tcPr>
          <w:p w14:paraId="58044FDF" w14:textId="5E4AD99E" w:rsidR="0056686E" w:rsidRDefault="0056686E" w:rsidP="002B09DE">
            <w:pPr>
              <w:pStyle w:val="STableCell"/>
            </w:pPr>
            <w:r>
              <w:t>Section 5 and Annex B</w:t>
            </w:r>
          </w:p>
        </w:tc>
      </w:tr>
      <w:tr w:rsidR="0056686E" w14:paraId="611198DE" w14:textId="38791573" w:rsidTr="002B09DE">
        <w:trPr>
          <w:jc w:val="center"/>
        </w:trPr>
        <w:tc>
          <w:tcPr>
            <w:tcW w:w="0" w:type="auto"/>
            <w:hideMark/>
          </w:tcPr>
          <w:p w14:paraId="24E0D9D5" w14:textId="77777777" w:rsidR="0056686E" w:rsidRDefault="0056686E" w:rsidP="002B09DE">
            <w:pPr>
              <w:pStyle w:val="STableCell"/>
              <w:rPr>
                <w:sz w:val="24"/>
                <w:szCs w:val="24"/>
              </w:rPr>
            </w:pPr>
            <w:r>
              <w:t>SMPTE ST 400</w:t>
            </w:r>
          </w:p>
        </w:tc>
        <w:tc>
          <w:tcPr>
            <w:tcW w:w="0" w:type="auto"/>
          </w:tcPr>
          <w:p w14:paraId="1838A4C9" w14:textId="793BAC6D" w:rsidR="0056686E" w:rsidRDefault="0056686E" w:rsidP="0056686E">
            <w:pPr>
              <w:pStyle w:val="STableCell"/>
            </w:pPr>
            <w:r>
              <w:t>Section 5 and Annex B</w:t>
            </w:r>
          </w:p>
        </w:tc>
      </w:tr>
    </w:tbl>
    <w:p w14:paraId="25FF3232" w14:textId="2A0BF5F5" w:rsidR="0031441E" w:rsidRDefault="007B13F0" w:rsidP="00A07398">
      <w:pPr>
        <w:pStyle w:val="Heading2"/>
      </w:pPr>
      <w:bookmarkStart w:id="43" w:name="_Toc72828217"/>
      <w:bookmarkStart w:id="44" w:name="_Ref479228171"/>
      <w:r>
        <w:t xml:space="preserve">Metadata </w:t>
      </w:r>
      <w:r w:rsidR="003E394E">
        <w:t xml:space="preserve">Register </w:t>
      </w:r>
      <w:proofErr w:type="gramStart"/>
      <w:r w:rsidR="003E394E">
        <w:t>Sub Group</w:t>
      </w:r>
      <w:bookmarkEnd w:id="43"/>
      <w:proofErr w:type="gramEnd"/>
    </w:p>
    <w:p w14:paraId="4806DDD0" w14:textId="27E77EAA" w:rsidR="003E394E" w:rsidRDefault="0031441E" w:rsidP="007338D3">
      <w:pPr>
        <w:pStyle w:val="BodyText"/>
        <w:rPr>
          <w:lang w:eastAsia="x-none"/>
        </w:rPr>
      </w:pPr>
      <w:r>
        <w:t xml:space="preserve">The </w:t>
      </w:r>
      <w:r w:rsidR="007B13F0">
        <w:t xml:space="preserve">Metadata </w:t>
      </w:r>
      <w:r>
        <w:t xml:space="preserve">Register </w:t>
      </w:r>
      <w:proofErr w:type="gramStart"/>
      <w:r>
        <w:t>Sub Group</w:t>
      </w:r>
      <w:proofErr w:type="gramEnd"/>
      <w:r>
        <w:t xml:space="preserve"> is the Sub Group (as defined in the Standards Operations Manual) responsible for developing Releases, as </w:t>
      </w:r>
      <w:bookmarkEnd w:id="44"/>
      <w:r w:rsidR="003E394E">
        <w:rPr>
          <w:lang w:eastAsia="x-none"/>
        </w:rPr>
        <w:t>established by TC 30MR.</w:t>
      </w:r>
    </w:p>
    <w:p w14:paraId="45993C9F" w14:textId="70682A6F" w:rsidR="0051645B" w:rsidRDefault="00362312" w:rsidP="00D25E20">
      <w:pPr>
        <w:pStyle w:val="Heading2"/>
      </w:pPr>
      <w:bookmarkStart w:id="45" w:name="_Ref479670911"/>
      <w:bookmarkStart w:id="46" w:name="_Ref484181069"/>
      <w:bookmarkStart w:id="47" w:name="_Toc72828218"/>
      <w:r w:rsidRPr="00362312">
        <w:t>Metadata Register Structure Document</w:t>
      </w:r>
      <w:bookmarkEnd w:id="45"/>
      <w:r w:rsidR="00C86500">
        <w:t>s</w:t>
      </w:r>
      <w:bookmarkEnd w:id="46"/>
      <w:bookmarkEnd w:id="47"/>
    </w:p>
    <w:p w14:paraId="0AD9514F" w14:textId="6730CA26" w:rsidR="008E72DE" w:rsidRDefault="008E72DE" w:rsidP="00D25E20">
      <w:pPr>
        <w:pStyle w:val="BodyText"/>
      </w:pPr>
      <w:r>
        <w:t>The</w:t>
      </w:r>
      <w:r w:rsidRPr="009A06FA">
        <w:t xml:space="preserve"> SMPTE Registration Authority website</w:t>
      </w:r>
      <w:r>
        <w:t xml:space="preserve"> shall</w:t>
      </w:r>
      <w:r w:rsidR="00F11395">
        <w:t xml:space="preserve"> include a list of references to all</w:t>
      </w:r>
      <w:r>
        <w:t xml:space="preserve"> </w:t>
      </w:r>
      <w:r w:rsidR="00362312" w:rsidRPr="00362312">
        <w:t>Metadata Register Structure Document</w:t>
      </w:r>
      <w:r w:rsidR="00362312">
        <w:t>s</w:t>
      </w:r>
      <w:r>
        <w:t xml:space="preserve">, as determined from time-to-time by </w:t>
      </w:r>
      <w:r w:rsidR="00DD789A">
        <w:t>TC 30MR</w:t>
      </w:r>
      <w:r>
        <w:t>.</w:t>
      </w:r>
    </w:p>
    <w:p w14:paraId="474522CE" w14:textId="52BB8951" w:rsidR="00F66BE3" w:rsidRDefault="00F66BE3" w:rsidP="00F66BE3">
      <w:pPr>
        <w:pStyle w:val="Heading2"/>
      </w:pPr>
      <w:bookmarkStart w:id="48" w:name="_Ref479672964"/>
      <w:bookmarkStart w:id="49" w:name="_Toc72828219"/>
      <w:r>
        <w:lastRenderedPageBreak/>
        <w:t xml:space="preserve">Current Version </w:t>
      </w:r>
      <w:bookmarkEnd w:id="48"/>
      <w:r w:rsidR="00717C82">
        <w:t>Byte</w:t>
      </w:r>
      <w:bookmarkEnd w:id="49"/>
    </w:p>
    <w:p w14:paraId="45CACF29" w14:textId="76D9EC39" w:rsidR="00F66BE3" w:rsidRDefault="00F66BE3" w:rsidP="00F66BE3">
      <w:pPr>
        <w:pStyle w:val="BodyText"/>
      </w:pPr>
      <w:r>
        <w:t>The</w:t>
      </w:r>
      <w:r w:rsidRPr="009A06FA">
        <w:t xml:space="preserve"> SMPTE Registration Authority website</w:t>
      </w:r>
      <w:r w:rsidR="00236C55">
        <w:t xml:space="preserve"> shall </w:t>
      </w:r>
      <w:r w:rsidR="00F11395">
        <w:t xml:space="preserve">include </w:t>
      </w:r>
      <w:r w:rsidR="00717C82">
        <w:t xml:space="preserve">the current value of the </w:t>
      </w:r>
      <w:r>
        <w:t xml:space="preserve">version </w:t>
      </w:r>
      <w:r w:rsidR="00717C82">
        <w:t xml:space="preserve">byte ("Current Version Byte") </w:t>
      </w:r>
      <w:r w:rsidR="00236C55">
        <w:t xml:space="preserve">for each </w:t>
      </w:r>
      <w:r w:rsidR="00504EAB">
        <w:t>M</w:t>
      </w:r>
      <w:r w:rsidR="00504EAB" w:rsidRPr="00106A66">
        <w:t>etadata Register</w:t>
      </w:r>
      <w:r>
        <w:t xml:space="preserve">, as determined from time-to-time by </w:t>
      </w:r>
      <w:r w:rsidR="00DD789A">
        <w:t>TC 30MR</w:t>
      </w:r>
      <w:r>
        <w:t>.</w:t>
      </w:r>
    </w:p>
    <w:p w14:paraId="63B3E8F9" w14:textId="660D8640" w:rsidR="00646DAA" w:rsidRDefault="00F15943" w:rsidP="00D80253">
      <w:pPr>
        <w:pStyle w:val="Heading1"/>
        <w:rPr>
          <w:lang w:val="en-US"/>
        </w:rPr>
      </w:pPr>
      <w:bookmarkStart w:id="50" w:name="_Toc479672864"/>
      <w:bookmarkStart w:id="51" w:name="_Toc479678164"/>
      <w:bookmarkStart w:id="52" w:name="_Ref479672978"/>
      <w:bookmarkStart w:id="53" w:name="_Toc72828220"/>
      <w:bookmarkEnd w:id="50"/>
      <w:bookmarkEnd w:id="51"/>
      <w:r>
        <w:rPr>
          <w:lang w:val="en-US"/>
        </w:rPr>
        <w:t>Entry Management</w:t>
      </w:r>
      <w:r w:rsidR="00AA02C4">
        <w:rPr>
          <w:lang w:val="en-US"/>
        </w:rPr>
        <w:t xml:space="preserve"> and Publication</w:t>
      </w:r>
      <w:bookmarkEnd w:id="52"/>
      <w:bookmarkEnd w:id="53"/>
    </w:p>
    <w:p w14:paraId="7BE615CC" w14:textId="2DF9D54A" w:rsidR="00AA02C4" w:rsidRDefault="00AA02C4" w:rsidP="00AA02C4">
      <w:pPr>
        <w:pStyle w:val="Heading2"/>
      </w:pPr>
      <w:bookmarkStart w:id="54" w:name="_Toc72828221"/>
      <w:r>
        <w:t>Private-Use Entries</w:t>
      </w:r>
      <w:bookmarkEnd w:id="54"/>
    </w:p>
    <w:p w14:paraId="688E0CA8" w14:textId="27635535" w:rsidR="008E378F" w:rsidRDefault="008E378F" w:rsidP="008E378F">
      <w:pPr>
        <w:pStyle w:val="BodyText"/>
      </w:pPr>
      <w:r>
        <w:t xml:space="preserve">A </w:t>
      </w:r>
      <w:r w:rsidR="00C94D16">
        <w:t>Private</w:t>
      </w:r>
      <w:r>
        <w:t>-Use Entry is an Entry belonging to a top-level Class 14 Node whose control has been delegate</w:t>
      </w:r>
      <w:r w:rsidR="00DA5B8A">
        <w:t>d to an entity other than SMPTE</w:t>
      </w:r>
      <w:r>
        <w:t xml:space="preserve"> according to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79E35E04" w14:textId="0C3C22D3" w:rsidR="00C94D16" w:rsidRDefault="00393ED8" w:rsidP="00560B0C">
      <w:pPr>
        <w:pStyle w:val="SNote"/>
      </w:pPr>
      <w:r>
        <w:t xml:space="preserve">NOTE 1: </w:t>
      </w:r>
      <w:r w:rsidR="00CB3CBD">
        <w:t>The Controlling Organization of a Public-Use Entry can transfer control of the Entry</w:t>
      </w:r>
      <w:r w:rsidR="00DB4FF6">
        <w:t xml:space="preserve"> back</w:t>
      </w:r>
      <w:r w:rsidR="00CB3CBD">
        <w:t xml:space="preserve"> to SMPTE as specified in </w:t>
      </w:r>
      <w:r w:rsidR="00CB3CBD">
        <w:fldChar w:fldCharType="begin"/>
      </w:r>
      <w:r w:rsidR="00CB3CBD">
        <w:instrText xml:space="preserve"> REF _Ref479673159 \r \h </w:instrText>
      </w:r>
      <w:r w:rsidR="00CB3CBD">
        <w:fldChar w:fldCharType="separate"/>
      </w:r>
      <w:r w:rsidR="00DB4FF6">
        <w:t>Annex C</w:t>
      </w:r>
      <w:r w:rsidR="00CB3CBD">
        <w:fldChar w:fldCharType="end"/>
      </w:r>
      <w:r w:rsidR="00CB3CBD">
        <w:t xml:space="preserve">. </w:t>
      </w:r>
      <w:r w:rsidR="00A11095">
        <w:fldChar w:fldCharType="begin"/>
      </w:r>
      <w:r w:rsidR="00A11095">
        <w:instrText xml:space="preserve"> REF _Ref478826566 \r \h </w:instrText>
      </w:r>
      <w:r>
        <w:instrText xml:space="preserve"> \* MERGEFORMAT </w:instrText>
      </w:r>
      <w:r w:rsidR="00A11095">
        <w:fldChar w:fldCharType="separate"/>
      </w:r>
      <w:r w:rsidR="003A613D">
        <w:t>Annex D</w:t>
      </w:r>
      <w:r w:rsidR="00A11095">
        <w:fldChar w:fldCharType="end"/>
      </w:r>
      <w:r w:rsidR="00A11095">
        <w:t xml:space="preserve"> </w:t>
      </w:r>
      <w:r w:rsidR="00FE092D">
        <w:t xml:space="preserve">lists Entries </w:t>
      </w:r>
      <w:r w:rsidR="008D633B">
        <w:t xml:space="preserve">that were previously Private-Use </w:t>
      </w:r>
      <w:proofErr w:type="gramStart"/>
      <w:r w:rsidR="008D633B">
        <w:t xml:space="preserve">Entries, </w:t>
      </w:r>
      <w:r w:rsidR="00A737AD">
        <w:t>but</w:t>
      </w:r>
      <w:proofErr w:type="gramEnd"/>
      <w:r w:rsidR="008D633B">
        <w:t xml:space="preserve"> are currently </w:t>
      </w:r>
      <w:r w:rsidR="00FE092D">
        <w:t>SMPTE</w:t>
      </w:r>
      <w:r w:rsidR="008D633B">
        <w:t>-Controlled Entries</w:t>
      </w:r>
      <w:r w:rsidR="00FE092D">
        <w:t>.</w:t>
      </w:r>
    </w:p>
    <w:p w14:paraId="71E0FC57" w14:textId="623C6228" w:rsidR="00AA02C4" w:rsidRDefault="00AA02C4" w:rsidP="00AA02C4">
      <w:pPr>
        <w:pStyle w:val="BodyText"/>
      </w:pPr>
      <w:r w:rsidRPr="00EC05E0">
        <w:t xml:space="preserve">Private-Use Entries </w:t>
      </w:r>
      <w:r w:rsidR="002657BD">
        <w:t>shall</w:t>
      </w:r>
      <w:r w:rsidR="002657BD" w:rsidRPr="00EC05E0">
        <w:t xml:space="preserve"> </w:t>
      </w:r>
      <w:r w:rsidRPr="00EC05E0">
        <w:t>not be</w:t>
      </w:r>
      <w:r>
        <w:t xml:space="preserve"> published by SMPTE.</w:t>
      </w:r>
      <w:r w:rsidR="009A06FA">
        <w:t xml:space="preserve"> The Controlling Organization of a Private-Use entry is however encouraged to</w:t>
      </w:r>
      <w:r w:rsidR="003648A2">
        <w:t xml:space="preserve"> maintain and</w:t>
      </w:r>
      <w:r w:rsidR="009A06FA">
        <w:t xml:space="preserve"> publish it using a method consistent with those specified herein.</w:t>
      </w:r>
    </w:p>
    <w:p w14:paraId="5D6E7117" w14:textId="5C00458F" w:rsidR="00A563AE" w:rsidRDefault="00A563AE" w:rsidP="00AA02C4">
      <w:pPr>
        <w:pStyle w:val="BodyText"/>
      </w:pPr>
      <w:r>
        <w:t xml:space="preserve">The management and publication of </w:t>
      </w:r>
      <w:r w:rsidRPr="00EC05E0">
        <w:t>Private-Use Entries</w:t>
      </w:r>
      <w:r>
        <w:t xml:space="preserve"> is the sole responsibility of the Controlling Organization.</w:t>
      </w:r>
    </w:p>
    <w:p w14:paraId="6FA6B0A2" w14:textId="2804D9A8" w:rsidR="00ED5BB8" w:rsidRDefault="00ED5BB8" w:rsidP="006837A5">
      <w:pPr>
        <w:pStyle w:val="SNote"/>
      </w:pPr>
      <w:r>
        <w:t>NOTE</w:t>
      </w:r>
      <w:r w:rsidR="00393ED8">
        <w:t xml:space="preserve"> 2</w:t>
      </w:r>
      <w:r>
        <w:t xml:space="preserve">: </w:t>
      </w:r>
      <w:r w:rsidR="004867EA">
        <w:t>Conformance of</w:t>
      </w:r>
      <w:r>
        <w:t xml:space="preserve"> </w:t>
      </w:r>
      <w:r w:rsidR="004867EA">
        <w:t xml:space="preserve">the </w:t>
      </w:r>
      <w:r>
        <w:t xml:space="preserve">UL </w:t>
      </w:r>
      <w:r w:rsidR="004867EA">
        <w:t>of</w:t>
      </w:r>
      <w:r>
        <w:t xml:space="preserve"> Private-Use Entries remains governed by ST 298 and ST 336. </w:t>
      </w:r>
    </w:p>
    <w:p w14:paraId="0CF10112" w14:textId="511E60C4" w:rsidR="008D633B" w:rsidRDefault="00F15943" w:rsidP="00AA02C4">
      <w:pPr>
        <w:pStyle w:val="Heading2"/>
      </w:pPr>
      <w:bookmarkStart w:id="55" w:name="_Toc72828222"/>
      <w:r>
        <w:t>Public-Use Entries</w:t>
      </w:r>
      <w:bookmarkEnd w:id="55"/>
    </w:p>
    <w:p w14:paraId="07FD95F7" w14:textId="0A1E338E" w:rsidR="00646DAA" w:rsidRDefault="00F15943" w:rsidP="00AA02C4">
      <w:pPr>
        <w:pStyle w:val="BodyText"/>
      </w:pPr>
      <w:r>
        <w:t>A Public-Use Entry is an Entry belonging to a top-level Class 13 Node whose control has been delegate</w:t>
      </w:r>
      <w:r w:rsidR="00DA5B8A">
        <w:t>d to an entity other than SMPTE</w:t>
      </w:r>
      <w:r>
        <w:t xml:space="preserve"> according to</w:t>
      </w:r>
      <w:r w:rsidR="001B493F">
        <w:t xml:space="preserve">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5340F8DD" w14:textId="71CA0240" w:rsidR="008D633B" w:rsidRDefault="002657BD" w:rsidP="00D50DEE">
      <w:pPr>
        <w:pStyle w:val="SNote"/>
      </w:pPr>
      <w:r>
        <w:t xml:space="preserve">Note: </w:t>
      </w:r>
      <w:r w:rsidR="00CB3CBD">
        <w:t xml:space="preserve">The Controlling Organization of a Private-Use Entry can transfer control of the Entry </w:t>
      </w:r>
      <w:r w:rsidR="005923E3">
        <w:t xml:space="preserve">back </w:t>
      </w:r>
      <w:r w:rsidR="00CB3CBD">
        <w:t xml:space="preserve">to SMPTE as specified in </w:t>
      </w:r>
      <w:r w:rsidR="00CB3CBD">
        <w:fldChar w:fldCharType="begin"/>
      </w:r>
      <w:r w:rsidR="00CB3CBD">
        <w:instrText xml:space="preserve"> REF _Ref479673159 \r \h </w:instrText>
      </w:r>
      <w:r w:rsidR="00CB3CBD">
        <w:fldChar w:fldCharType="separate"/>
      </w:r>
      <w:r w:rsidR="00CB3CBD">
        <w:t>Annex C</w:t>
      </w:r>
      <w:r w:rsidR="00CB3CBD">
        <w:fldChar w:fldCharType="end"/>
      </w:r>
      <w:r w:rsidR="00CB3CBD">
        <w:t xml:space="preserve">. </w:t>
      </w:r>
      <w:r w:rsidR="00A11095">
        <w:fldChar w:fldCharType="begin"/>
      </w:r>
      <w:r w:rsidR="00A11095">
        <w:instrText xml:space="preserve"> REF _Ref478826568 \r \h </w:instrText>
      </w:r>
      <w:r w:rsidR="00A11095">
        <w:fldChar w:fldCharType="separate"/>
      </w:r>
      <w:r w:rsidR="003A613D">
        <w:t>Annex E</w:t>
      </w:r>
      <w:r w:rsidR="00A11095">
        <w:fldChar w:fldCharType="end"/>
      </w:r>
      <w:r w:rsidR="008D633B">
        <w:t xml:space="preserve"> lists Entries that were previously Public-Use </w:t>
      </w:r>
      <w:proofErr w:type="gramStart"/>
      <w:r w:rsidR="008D633B">
        <w:t xml:space="preserve">Entries, </w:t>
      </w:r>
      <w:r w:rsidR="00A737AD">
        <w:t>but</w:t>
      </w:r>
      <w:proofErr w:type="gramEnd"/>
      <w:r w:rsidR="008D633B">
        <w:t xml:space="preserve"> are currently SMPTE-Controlled Entries.</w:t>
      </w:r>
    </w:p>
    <w:p w14:paraId="5E9D7A9C" w14:textId="6E2351F7" w:rsidR="00AA02C4" w:rsidRDefault="00AA02C4" w:rsidP="00AA02C4">
      <w:pPr>
        <w:pStyle w:val="BodyText"/>
      </w:pPr>
      <w:r>
        <w:t xml:space="preserve">Public-Use Entries shall be published by SMPTE using the Release process specified in Section </w:t>
      </w:r>
      <w:r w:rsidR="00FA7FCA">
        <w:fldChar w:fldCharType="begin"/>
      </w:r>
      <w:r w:rsidR="00FA7FCA">
        <w:instrText xml:space="preserve"> REF _Ref478826915 \r \h </w:instrText>
      </w:r>
      <w:r w:rsidR="00FA7FCA">
        <w:fldChar w:fldCharType="separate"/>
      </w:r>
      <w:r w:rsidR="003A613D">
        <w:t>7</w:t>
      </w:r>
      <w:r w:rsidR="00FA7FCA">
        <w:fldChar w:fldCharType="end"/>
      </w:r>
      <w:r>
        <w:t>.</w:t>
      </w:r>
    </w:p>
    <w:p w14:paraId="497EFD81" w14:textId="3F999C2A" w:rsidR="008E378F" w:rsidRDefault="000574CF" w:rsidP="00AA02C4">
      <w:pPr>
        <w:pStyle w:val="BodyText"/>
      </w:pPr>
      <w:r>
        <w:t xml:space="preserve">Each </w:t>
      </w:r>
      <w:r w:rsidR="008E378F">
        <w:t xml:space="preserve">Controlling Organization </w:t>
      </w:r>
      <w:r w:rsidR="0051645B">
        <w:t xml:space="preserve">shall </w:t>
      </w:r>
      <w:r w:rsidR="008E378F">
        <w:t xml:space="preserve">submit for publication </w:t>
      </w:r>
      <w:r w:rsidR="006E4590">
        <w:t xml:space="preserve">all </w:t>
      </w:r>
      <w:r>
        <w:t xml:space="preserve">Public-Use </w:t>
      </w:r>
      <w:r w:rsidR="006E4590">
        <w:t xml:space="preserve">Entries </w:t>
      </w:r>
      <w:r>
        <w:t xml:space="preserve">it </w:t>
      </w:r>
      <w:r w:rsidR="006E4590">
        <w:t>define</w:t>
      </w:r>
      <w:r>
        <w:t>s</w:t>
      </w:r>
      <w:r w:rsidR="008E378F">
        <w:t xml:space="preserve">. </w:t>
      </w:r>
    </w:p>
    <w:p w14:paraId="3F3BC5D4" w14:textId="77777777" w:rsidR="005A6BD5" w:rsidRDefault="005A6BD5" w:rsidP="005A6BD5">
      <w:pPr>
        <w:pStyle w:val="Heading2"/>
      </w:pPr>
      <w:bookmarkStart w:id="56" w:name="_Toc72828223"/>
      <w:r>
        <w:t>SMPTE-Controlled Entry</w:t>
      </w:r>
      <w:bookmarkEnd w:id="56"/>
    </w:p>
    <w:p w14:paraId="73212C7B" w14:textId="14BA174F" w:rsidR="005A6BD5" w:rsidRDefault="008E378F" w:rsidP="005A6BD5">
      <w:pPr>
        <w:pStyle w:val="BodyText"/>
      </w:pPr>
      <w:r>
        <w:t xml:space="preserve">A SMPTE-Controlled Entry is an </w:t>
      </w:r>
      <w:r w:rsidR="005A6BD5">
        <w:t>Entry that is neither a Private-Use Entry nor a Public-Use Entry.</w:t>
      </w:r>
    </w:p>
    <w:p w14:paraId="5D7A7DDF" w14:textId="418E7FDC" w:rsidR="005A6BD5" w:rsidRDefault="000F377A" w:rsidP="00AA02C4">
      <w:pPr>
        <w:pStyle w:val="BodyText"/>
      </w:pPr>
      <w:r>
        <w:t xml:space="preserve">SMPTE-Controlled </w:t>
      </w:r>
      <w:r w:rsidR="005A6BD5">
        <w:t xml:space="preserve">Entries shall be published by SMPTE using the Release process specified in Section </w:t>
      </w:r>
      <w:r w:rsidR="00FA7FCA">
        <w:fldChar w:fldCharType="begin"/>
      </w:r>
      <w:r w:rsidR="00FA7FCA">
        <w:instrText xml:space="preserve"> REF _Ref478826914 \r \h </w:instrText>
      </w:r>
      <w:r w:rsidR="00FA7FCA">
        <w:fldChar w:fldCharType="separate"/>
      </w:r>
      <w:r w:rsidR="003A613D">
        <w:t>7</w:t>
      </w:r>
      <w:r w:rsidR="00FA7FCA">
        <w:fldChar w:fldCharType="end"/>
      </w:r>
      <w:r w:rsidR="005A6BD5">
        <w:t>.</w:t>
      </w:r>
    </w:p>
    <w:p w14:paraId="3FBDBFDB" w14:textId="3F3C7E4C" w:rsidR="00F126AF" w:rsidRDefault="00F126AF" w:rsidP="00F126AF">
      <w:pPr>
        <w:pStyle w:val="BodyText"/>
      </w:pPr>
      <w:r>
        <w:t xml:space="preserve">No SMPTE Engineering Document </w:t>
      </w:r>
      <w:r w:rsidR="00BF2EE4">
        <w:t xml:space="preserve">should </w:t>
      </w:r>
      <w:r>
        <w:t xml:space="preserve">be balloted to FCD until all Entries it defines have reached the "mature" </w:t>
      </w:r>
      <w:r w:rsidR="00E70A8A">
        <w:t>state</w:t>
      </w:r>
      <w:r>
        <w:t>.</w:t>
      </w:r>
    </w:p>
    <w:p w14:paraId="16D8E7FB" w14:textId="5EAA16FF" w:rsidR="00F126AF" w:rsidRPr="00646DAA" w:rsidRDefault="00F126AF" w:rsidP="00F126AF">
      <w:pPr>
        <w:pStyle w:val="BodyText"/>
      </w:pPr>
      <w:r>
        <w:t xml:space="preserve">No SMPTE RDD </w:t>
      </w:r>
      <w:r w:rsidR="00BF2EE4">
        <w:t xml:space="preserve">should </w:t>
      </w:r>
      <w:r>
        <w:t xml:space="preserve">undergo committee ballot until all Entries it defines have reached the "mature" </w:t>
      </w:r>
      <w:r w:rsidR="00E70A8A">
        <w:t>state</w:t>
      </w:r>
      <w:r>
        <w:t>.</w:t>
      </w:r>
    </w:p>
    <w:p w14:paraId="607C0AA1" w14:textId="3E412DCC" w:rsidR="000A6004" w:rsidRPr="00646DAA" w:rsidRDefault="000A6004" w:rsidP="00AA02C4">
      <w:pPr>
        <w:pStyle w:val="BodyText"/>
      </w:pPr>
      <w:r>
        <w:t xml:space="preserve">No SMPTE Engineering Document or RDD </w:t>
      </w:r>
      <w:r w:rsidR="00BF2EE4">
        <w:t xml:space="preserve">should </w:t>
      </w:r>
      <w:r>
        <w:t>be published until all Entr</w:t>
      </w:r>
      <w:r w:rsidR="00F126AF">
        <w:t>ies</w:t>
      </w:r>
      <w:r>
        <w:t xml:space="preserve"> it defines have reached the "accepted" </w:t>
      </w:r>
      <w:r w:rsidR="00E70A8A">
        <w:t>state</w:t>
      </w:r>
      <w:r w:rsidR="00E710C2">
        <w:t>.</w:t>
      </w:r>
    </w:p>
    <w:p w14:paraId="29DEB285" w14:textId="6586B9EF" w:rsidR="00D80253" w:rsidRDefault="00BF2EE4" w:rsidP="00D80253">
      <w:pPr>
        <w:pStyle w:val="Heading1"/>
        <w:rPr>
          <w:lang w:val="en-US"/>
        </w:rPr>
      </w:pPr>
      <w:bookmarkStart w:id="57" w:name="_Ref479619611"/>
      <w:bookmarkStart w:id="58" w:name="_Ref478826914"/>
      <w:bookmarkStart w:id="59" w:name="_Ref478826915"/>
      <w:bookmarkStart w:id="60" w:name="_Toc72828224"/>
      <w:r>
        <w:rPr>
          <w:lang w:val="en-US"/>
        </w:rPr>
        <w:lastRenderedPageBreak/>
        <w:t xml:space="preserve">Development and Publication of a </w:t>
      </w:r>
      <w:r w:rsidR="00461681">
        <w:rPr>
          <w:lang w:val="en-US"/>
        </w:rPr>
        <w:t>Release</w:t>
      </w:r>
      <w:bookmarkEnd w:id="57"/>
      <w:bookmarkEnd w:id="58"/>
      <w:bookmarkEnd w:id="59"/>
      <w:bookmarkEnd w:id="60"/>
    </w:p>
    <w:p w14:paraId="5F735921" w14:textId="77777777" w:rsidR="00D80253" w:rsidRDefault="00D80253" w:rsidP="00D80253">
      <w:pPr>
        <w:pStyle w:val="Heading2"/>
      </w:pPr>
      <w:bookmarkStart w:id="61" w:name="_Toc72828225"/>
      <w:r>
        <w:t>General</w:t>
      </w:r>
      <w:bookmarkEnd w:id="61"/>
    </w:p>
    <w:p w14:paraId="73EBED45" w14:textId="69B34531" w:rsidR="000711DA" w:rsidRDefault="001C5B79" w:rsidP="00D80253">
      <w:pPr>
        <w:pStyle w:val="BodyText"/>
      </w:pPr>
      <w:r>
        <w:t xml:space="preserve">A Release </w:t>
      </w:r>
      <w:r w:rsidR="00B31D25">
        <w:t>follow</w:t>
      </w:r>
      <w:r w:rsidR="00724412">
        <w:t>s</w:t>
      </w:r>
      <w:r w:rsidR="00D80253">
        <w:t xml:space="preserve"> the development process </w:t>
      </w:r>
      <w:r w:rsidR="000711DA">
        <w:t xml:space="preserve">for Engineering Documents, as </w:t>
      </w:r>
      <w:r w:rsidR="00D80253">
        <w:t xml:space="preserve">specified in </w:t>
      </w:r>
      <w:r w:rsidR="00CA6E1B">
        <w:t>the Standards Operations Manual.</w:t>
      </w:r>
    </w:p>
    <w:p w14:paraId="52FEA490" w14:textId="3CFA5EA9" w:rsidR="00361DA0" w:rsidRDefault="00361DA0" w:rsidP="00D80253">
      <w:pPr>
        <w:pStyle w:val="BodyText"/>
      </w:pPr>
      <w:r>
        <w:t>The document number of the Release is assigned as provided in AG-02.</w:t>
      </w:r>
    </w:p>
    <w:p w14:paraId="10AD2E95" w14:textId="2F964F48" w:rsidR="00D80253" w:rsidRDefault="00D80253" w:rsidP="00D80253">
      <w:pPr>
        <w:pStyle w:val="SNote"/>
      </w:pPr>
      <w:r>
        <w:t>NOTE: A Release typically includes</w:t>
      </w:r>
      <w:r w:rsidR="00EC5DF0">
        <w:t xml:space="preserve"> </w:t>
      </w:r>
      <w:r w:rsidR="007B13F0">
        <w:t>Metadata Register</w:t>
      </w:r>
      <w:r w:rsidR="00CD552F">
        <w:t>s</w:t>
      </w:r>
      <w:r w:rsidR="00EC5DF0">
        <w:t xml:space="preserve"> </w:t>
      </w:r>
      <w:r>
        <w:t xml:space="preserve">for </w:t>
      </w:r>
      <w:r w:rsidR="00CD552F">
        <w:t xml:space="preserve">all </w:t>
      </w:r>
      <w:r w:rsidR="00CD552F">
        <w:rPr>
          <w:rFonts w:cs="Arial"/>
          <w:color w:val="222222"/>
          <w:sz w:val="19"/>
          <w:szCs w:val="19"/>
          <w:shd w:val="clear" w:color="auto" w:fill="FFFFFF"/>
        </w:rPr>
        <w:t>Metadata Register Structure Documents</w:t>
      </w:r>
      <w:r>
        <w:t>.</w:t>
      </w:r>
    </w:p>
    <w:p w14:paraId="28793490" w14:textId="77777777" w:rsidR="00D349FB" w:rsidRDefault="00D349FB" w:rsidP="00D349FB">
      <w:pPr>
        <w:pStyle w:val="Heading2"/>
      </w:pPr>
      <w:bookmarkStart w:id="62" w:name="_Toc72828226"/>
      <w:r>
        <w:t>Initiation</w:t>
      </w:r>
      <w:bookmarkEnd w:id="62"/>
    </w:p>
    <w:p w14:paraId="1FF5D5D9" w14:textId="31F2A95F" w:rsidR="00D349FB" w:rsidRDefault="00D349FB" w:rsidP="00B9199F">
      <w:pPr>
        <w:pStyle w:val="BodyText"/>
      </w:pPr>
      <w:r>
        <w:t>A Release is initiated by creating a Working Draft consisting of all Entries whose Submission is</w:t>
      </w:r>
      <w:r w:rsidR="000F19A8">
        <w:t xml:space="preserve"> in</w:t>
      </w:r>
      <w:r>
        <w:t xml:space="preserve"> the "Accepted" state at the time of initiation.</w:t>
      </w:r>
    </w:p>
    <w:p w14:paraId="2FA6E5C9" w14:textId="563D915D" w:rsidR="00D349FB" w:rsidRDefault="00E9631E" w:rsidP="00D349FB">
      <w:pPr>
        <w:pStyle w:val="SNote"/>
      </w:pPr>
      <w:r>
        <w:t>NOTE</w:t>
      </w:r>
      <w:r w:rsidR="00D349FB">
        <w:t>: As a result, only Entries that have undergone the Submission process are published.</w:t>
      </w:r>
    </w:p>
    <w:p w14:paraId="12309537" w14:textId="77777777" w:rsidR="004D4172" w:rsidRPr="007078A6" w:rsidRDefault="004D4172" w:rsidP="004D4172">
      <w:pPr>
        <w:pStyle w:val="BodyText"/>
      </w:pPr>
      <w:r>
        <w:t xml:space="preserve">A Release should be initiated </w:t>
      </w:r>
      <w:r w:rsidRPr="007078A6">
        <w:t>twice every calendar year.</w:t>
      </w:r>
    </w:p>
    <w:p w14:paraId="64603FBD" w14:textId="5B7A187D" w:rsidR="004D4172" w:rsidRDefault="004D4172" w:rsidP="003E394E">
      <w:pPr>
        <w:pStyle w:val="Heading2"/>
      </w:pPr>
      <w:bookmarkStart w:id="63" w:name="_Toc72828227"/>
      <w:r>
        <w:t>Modification of a Release during Development</w:t>
      </w:r>
      <w:bookmarkEnd w:id="63"/>
    </w:p>
    <w:p w14:paraId="20A77D27" w14:textId="277D93B3" w:rsidR="00D349FB" w:rsidRDefault="00D349FB" w:rsidP="00B9199F">
      <w:pPr>
        <w:pStyle w:val="BodyText"/>
      </w:pPr>
      <w:r>
        <w:t xml:space="preserve">No </w:t>
      </w:r>
      <w:r w:rsidR="00E9631E">
        <w:t xml:space="preserve">Entry </w:t>
      </w:r>
      <w:r w:rsidR="00E70A8A">
        <w:t xml:space="preserve">should </w:t>
      </w:r>
      <w:r>
        <w:t xml:space="preserve">be added to a Release </w:t>
      </w:r>
      <w:r w:rsidR="00CF4793">
        <w:t xml:space="preserve">at or </w:t>
      </w:r>
      <w:r w:rsidR="00C540B0">
        <w:t xml:space="preserve">after </w:t>
      </w:r>
      <w:r>
        <w:t>Committee Draft</w:t>
      </w:r>
      <w:r w:rsidR="00C540B0">
        <w:t xml:space="preserve"> stage</w:t>
      </w:r>
      <w:r>
        <w:t>.</w:t>
      </w:r>
    </w:p>
    <w:p w14:paraId="2E130E9E" w14:textId="37066ED1" w:rsidR="00E9631E" w:rsidRDefault="00A3168A" w:rsidP="004D4172">
      <w:pPr>
        <w:pStyle w:val="BodyText"/>
        <w:rPr>
          <w:lang w:eastAsia="x-none"/>
        </w:rPr>
      </w:pPr>
      <w:r>
        <w:t>Any c</w:t>
      </w:r>
      <w:r w:rsidR="004D4172">
        <w:t xml:space="preserve">orrection to </w:t>
      </w:r>
      <w:r>
        <w:t xml:space="preserve">an </w:t>
      </w:r>
      <w:r w:rsidR="004D4172">
        <w:t>Entr</w:t>
      </w:r>
      <w:r>
        <w:t>y included in</w:t>
      </w:r>
      <w:r w:rsidR="004D4172">
        <w:t xml:space="preserve"> a Release shall be made t</w:t>
      </w:r>
      <w:r w:rsidR="00E9631E">
        <w:t>hro</w:t>
      </w:r>
      <w:r w:rsidR="004D4172">
        <w:t xml:space="preserve">ugh </w:t>
      </w:r>
      <w:r>
        <w:t xml:space="preserve">a </w:t>
      </w:r>
      <w:r w:rsidR="00E9631E">
        <w:t>Submission.</w:t>
      </w:r>
    </w:p>
    <w:p w14:paraId="5D6EFC34" w14:textId="62641DB6" w:rsidR="00A02974" w:rsidRDefault="00E6310D" w:rsidP="00A02974">
      <w:pPr>
        <w:pStyle w:val="Heading2"/>
      </w:pPr>
      <w:bookmarkStart w:id="64" w:name="_Toc72828228"/>
      <w:r>
        <w:t xml:space="preserve">Release </w:t>
      </w:r>
      <w:r w:rsidR="00A02974">
        <w:t>Project</w:t>
      </w:r>
      <w:bookmarkEnd w:id="64"/>
    </w:p>
    <w:p w14:paraId="05CE512D" w14:textId="794CE874" w:rsidR="00A02974" w:rsidRDefault="00A02974" w:rsidP="00A02974">
      <w:pPr>
        <w:pStyle w:val="BodyText"/>
      </w:pPr>
      <w:r>
        <w:t xml:space="preserve">There </w:t>
      </w:r>
      <w:r w:rsidR="00364C23">
        <w:t>is</w:t>
      </w:r>
      <w:r>
        <w:t xml:space="preserve"> one Project</w:t>
      </w:r>
      <w:r w:rsidR="006B36CC">
        <w:t xml:space="preserve">, as defined in the </w:t>
      </w:r>
      <w:r w:rsidR="00686F6B">
        <w:t xml:space="preserve">Standards </w:t>
      </w:r>
      <w:r w:rsidR="006B36CC">
        <w:t xml:space="preserve">Operations Manual, </w:t>
      </w:r>
      <w:r>
        <w:t>for each Release.</w:t>
      </w:r>
    </w:p>
    <w:p w14:paraId="3819909E" w14:textId="346C5499" w:rsidR="00A02974" w:rsidRDefault="00A02974" w:rsidP="00A02974">
      <w:pPr>
        <w:pStyle w:val="BodyText"/>
      </w:pPr>
      <w:r>
        <w:t xml:space="preserve">The Project shall be assigned to the </w:t>
      </w:r>
      <w:r w:rsidR="007B13F0">
        <w:t>Metadata Register</w:t>
      </w:r>
      <w:r w:rsidR="00433A1C">
        <w:t xml:space="preserve"> </w:t>
      </w:r>
      <w:proofErr w:type="gramStart"/>
      <w:r w:rsidR="00433A1C">
        <w:t>Sub Group</w:t>
      </w:r>
      <w:proofErr w:type="gramEnd"/>
      <w:r>
        <w:t>.</w:t>
      </w:r>
    </w:p>
    <w:p w14:paraId="570CEF9B" w14:textId="201A4EAE" w:rsidR="00A02974" w:rsidRDefault="00A02974" w:rsidP="00A02974">
      <w:pPr>
        <w:pStyle w:val="BodyText"/>
      </w:pPr>
      <w:r>
        <w:t xml:space="preserve">To help distinguish </w:t>
      </w:r>
      <w:r w:rsidR="00562A29">
        <w:t xml:space="preserve">between </w:t>
      </w:r>
      <w:r>
        <w:t>Releases, the Project should be given a distinctive name.</w:t>
      </w:r>
    </w:p>
    <w:p w14:paraId="0B7AEF0E" w14:textId="06319B25" w:rsidR="00A02974" w:rsidRDefault="00A02974" w:rsidP="00A02974">
      <w:pPr>
        <w:pStyle w:val="SNote"/>
      </w:pPr>
      <w:r>
        <w:t>EXAMPLE: Project n</w:t>
      </w:r>
      <w:r w:rsidRPr="002A1C30">
        <w:t xml:space="preserve">ames </w:t>
      </w:r>
      <w:r>
        <w:t xml:space="preserve">of past Releases </w:t>
      </w:r>
      <w:r w:rsidRPr="002A1C30">
        <w:t xml:space="preserve">have </w:t>
      </w:r>
      <w:r>
        <w:t>included</w:t>
      </w:r>
      <w:r w:rsidRPr="002A1C30">
        <w:t xml:space="preserve"> condi</w:t>
      </w:r>
      <w:r>
        <w:t>ment names</w:t>
      </w:r>
      <w:r w:rsidRPr="002A1C30">
        <w:t xml:space="preserve"> such as </w:t>
      </w:r>
      <w:r>
        <w:t>"</w:t>
      </w:r>
      <w:r w:rsidRPr="002A1C30">
        <w:t>catsup</w:t>
      </w:r>
      <w:r>
        <w:t>"</w:t>
      </w:r>
      <w:r w:rsidRPr="002A1C30">
        <w:t xml:space="preserve"> and </w:t>
      </w:r>
      <w:r>
        <w:t>"</w:t>
      </w:r>
      <w:r w:rsidRPr="002A1C30">
        <w:t>brown sauce</w:t>
      </w:r>
      <w:r>
        <w:t>".</w:t>
      </w:r>
    </w:p>
    <w:p w14:paraId="73A99C1B" w14:textId="77777777" w:rsidR="00D80253" w:rsidRDefault="00D80253" w:rsidP="00D80253">
      <w:pPr>
        <w:pStyle w:val="Heading2"/>
      </w:pPr>
      <w:bookmarkStart w:id="65" w:name="_Toc72828229"/>
      <w:r>
        <w:t>Release Numbering</w:t>
      </w:r>
      <w:bookmarkEnd w:id="65"/>
    </w:p>
    <w:p w14:paraId="4CD6B949" w14:textId="77777777" w:rsidR="00D80253" w:rsidRDefault="00D80253" w:rsidP="00D80253">
      <w:pPr>
        <w:pStyle w:val="BodyText"/>
      </w:pPr>
      <w:r>
        <w:t>A Release is numbered according to the Document Numbering requirements specified in AG-02.</w:t>
      </w:r>
    </w:p>
    <w:p w14:paraId="648EFA90" w14:textId="77777777" w:rsidR="00D80253" w:rsidRDefault="00D80253" w:rsidP="00D80253">
      <w:pPr>
        <w:pStyle w:val="BodyText"/>
      </w:pPr>
      <w:r>
        <w:t xml:space="preserve">The Release document number shall include both Year of Issue and Month of Issue, since multiple Releases are planned </w:t>
      </w:r>
      <w:proofErr w:type="gramStart"/>
      <w:r>
        <w:t>in a given year</w:t>
      </w:r>
      <w:proofErr w:type="gramEnd"/>
      <w:r>
        <w:t>.</w:t>
      </w:r>
    </w:p>
    <w:p w14:paraId="39315D8B" w14:textId="31F5E60D" w:rsidR="00D80253" w:rsidRDefault="00334D51" w:rsidP="00D80253">
      <w:pPr>
        <w:pStyle w:val="Heading2"/>
      </w:pPr>
      <w:bookmarkStart w:id="66" w:name="_Toc72828230"/>
      <w:r>
        <w:t>Publication</w:t>
      </w:r>
      <w:bookmarkEnd w:id="66"/>
    </w:p>
    <w:p w14:paraId="35DE5E16" w14:textId="7F0D18BA" w:rsidR="00D80253" w:rsidRDefault="00B15DCC" w:rsidP="009A06FA">
      <w:pPr>
        <w:pStyle w:val="BodyText"/>
      </w:pPr>
      <w:r w:rsidRPr="009A06FA">
        <w:t>Upon publication, a</w:t>
      </w:r>
      <w:r w:rsidR="00D80253" w:rsidRPr="009A06FA">
        <w:t xml:space="preserve"> Release shall be made publicly available at the SMPTE Registration Authority website.</w:t>
      </w:r>
    </w:p>
    <w:p w14:paraId="2D93A7B6" w14:textId="507B577A" w:rsidR="00C1157E" w:rsidRDefault="00C1157E" w:rsidP="00C1157E">
      <w:pPr>
        <w:pStyle w:val="Heading2"/>
      </w:pPr>
      <w:bookmarkStart w:id="67" w:name="_Toc72828231"/>
      <w:r>
        <w:t>Amendment</w:t>
      </w:r>
      <w:bookmarkEnd w:id="67"/>
    </w:p>
    <w:p w14:paraId="32AF7122" w14:textId="103D493C" w:rsidR="00C1157E" w:rsidRDefault="00C1157E" w:rsidP="009A06FA">
      <w:pPr>
        <w:pStyle w:val="BodyText"/>
      </w:pPr>
      <w:r>
        <w:t>The amendment of a Release should be reserved for correcting errors before the next Release.</w:t>
      </w:r>
    </w:p>
    <w:p w14:paraId="78268F2E" w14:textId="2DC126A8" w:rsidR="006B085F" w:rsidRPr="009A06FA" w:rsidRDefault="006B085F" w:rsidP="006B085F">
      <w:pPr>
        <w:pStyle w:val="SNote"/>
      </w:pPr>
      <w:r>
        <w:lastRenderedPageBreak/>
        <w:t>EXAMPLE: Periodic Releases lessen</w:t>
      </w:r>
      <w:r w:rsidR="001844E3">
        <w:t>s</w:t>
      </w:r>
      <w:r>
        <w:t xml:space="preserve"> the need for amendments.</w:t>
      </w:r>
    </w:p>
    <w:p w14:paraId="358795A7" w14:textId="506236BA" w:rsidR="00416401" w:rsidRDefault="00856238" w:rsidP="00472D3A">
      <w:pPr>
        <w:pStyle w:val="Heading1"/>
      </w:pPr>
      <w:bookmarkStart w:id="68" w:name="_Ref478850133"/>
      <w:bookmarkStart w:id="69" w:name="_Toc72828232"/>
      <w:r>
        <w:rPr>
          <w:lang w:val="en-US"/>
        </w:rPr>
        <w:t>Submission</w:t>
      </w:r>
      <w:r w:rsidR="00F257F6">
        <w:rPr>
          <w:lang w:val="en-US"/>
        </w:rPr>
        <w:t xml:space="preserve"> Process</w:t>
      </w:r>
      <w:bookmarkEnd w:id="68"/>
      <w:bookmarkEnd w:id="69"/>
    </w:p>
    <w:p w14:paraId="2CAB6858" w14:textId="46CEBCC1" w:rsidR="00874206" w:rsidRDefault="00874206" w:rsidP="00874206">
      <w:pPr>
        <w:pStyle w:val="Heading2"/>
      </w:pPr>
      <w:bookmarkStart w:id="70" w:name="_Toc72828233"/>
      <w:r>
        <w:t>General</w:t>
      </w:r>
      <w:bookmarkEnd w:id="70"/>
    </w:p>
    <w:p w14:paraId="31985319" w14:textId="3AF64A73" w:rsidR="00F257F6" w:rsidRDefault="0006742A" w:rsidP="007338D3">
      <w:pPr>
        <w:pStyle w:val="BodyText"/>
      </w:pPr>
      <w:r>
        <w:rPr>
          <w:lang w:eastAsia="x-none"/>
        </w:rPr>
        <w:t xml:space="preserve">A Submission is a Request to alter a </w:t>
      </w:r>
      <w:r w:rsidR="007B13F0">
        <w:rPr>
          <w:lang w:eastAsia="x-none"/>
        </w:rPr>
        <w:t>Metadata Register</w:t>
      </w:r>
      <w:r>
        <w:rPr>
          <w:lang w:eastAsia="x-none"/>
        </w:rPr>
        <w:t xml:space="preserve">. It follows the </w:t>
      </w:r>
      <w:r w:rsidR="005D7A9A">
        <w:t xml:space="preserve">Submission </w:t>
      </w:r>
      <w:r w:rsidR="00976913">
        <w:t>p</w:t>
      </w:r>
      <w:r w:rsidR="00F257F6">
        <w:t>rocess</w:t>
      </w:r>
      <w:r w:rsidR="00AC3A1D">
        <w:t xml:space="preserve">, which is </w:t>
      </w:r>
      <w:r>
        <w:t>specified in the following Sections and</w:t>
      </w:r>
      <w:r w:rsidR="00430DA8">
        <w:t xml:space="preserve"> </w:t>
      </w:r>
      <w:r w:rsidR="005D7A9A">
        <w:t xml:space="preserve">illustrated in </w:t>
      </w:r>
      <w:r w:rsidR="005D7A9A">
        <w:fldChar w:fldCharType="begin"/>
      </w:r>
      <w:r w:rsidR="005D7A9A">
        <w:instrText xml:space="preserve"> REF _Ref460158039 \h </w:instrText>
      </w:r>
      <w:r w:rsidR="005D7A9A">
        <w:fldChar w:fldCharType="separate"/>
      </w:r>
      <w:r w:rsidR="003A613D">
        <w:t xml:space="preserve">Figure </w:t>
      </w:r>
      <w:r w:rsidR="003A613D">
        <w:rPr>
          <w:noProof/>
        </w:rPr>
        <w:t>1</w:t>
      </w:r>
      <w:r w:rsidR="005D7A9A">
        <w:fldChar w:fldCharType="end"/>
      </w:r>
      <w:r w:rsidR="00CE27D3">
        <w:t>,</w:t>
      </w:r>
      <w:r w:rsidR="00BA410F">
        <w:t xml:space="preserve"> </w:t>
      </w:r>
      <w:r w:rsidR="00AC3A1D">
        <w:t>and</w:t>
      </w:r>
      <w:r>
        <w:t xml:space="preserve"> </w:t>
      </w:r>
      <w:r w:rsidR="00CE27D3">
        <w:t>is intended to prepare stable Entries for inclusion in a Release</w:t>
      </w:r>
      <w:r w:rsidR="005D75D8">
        <w:t>.</w:t>
      </w:r>
    </w:p>
    <w:p w14:paraId="6ED57398" w14:textId="10B18321" w:rsidR="0075764E" w:rsidRPr="00F257F6" w:rsidRDefault="0075764E" w:rsidP="007338D3">
      <w:pPr>
        <w:pStyle w:val="BodyText"/>
      </w:pPr>
      <w:r>
        <w:fldChar w:fldCharType="begin"/>
      </w:r>
      <w:r>
        <w:instrText xml:space="preserve"> REF _Ref479673052 \r \h </w:instrText>
      </w:r>
      <w:r w:rsidR="007338D3">
        <w:instrText xml:space="preserve"> \* MERGEFORMAT </w:instrText>
      </w:r>
      <w:r>
        <w:fldChar w:fldCharType="separate"/>
      </w:r>
      <w:r w:rsidR="003A613D">
        <w:t>Annex B</w:t>
      </w:r>
      <w:r>
        <w:fldChar w:fldCharType="end"/>
      </w:r>
      <w:r>
        <w:t xml:space="preserve"> provides selected examples of the Submission process.</w:t>
      </w:r>
    </w:p>
    <w:p w14:paraId="6A7ECBCA" w14:textId="4886B95F" w:rsidR="00F30079" w:rsidRDefault="00525133" w:rsidP="00F30079">
      <w:pPr>
        <w:pStyle w:val="SFigure"/>
      </w:pPr>
      <w:r w:rsidRPr="00525133">
        <w:rPr>
          <w:noProof/>
          <w:lang w:eastAsia="en-US"/>
        </w:rPr>
        <w:drawing>
          <wp:inline distT="0" distB="0" distL="0" distR="0" wp14:anchorId="0D81F75E" wp14:editId="7E7CED97">
            <wp:extent cx="5288280" cy="2406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406650"/>
                    </a:xfrm>
                    <a:prstGeom prst="rect">
                      <a:avLst/>
                    </a:prstGeom>
                    <a:noFill/>
                    <a:ln>
                      <a:noFill/>
                    </a:ln>
                  </pic:spPr>
                </pic:pic>
              </a:graphicData>
            </a:graphic>
          </wp:inline>
        </w:drawing>
      </w:r>
    </w:p>
    <w:p w14:paraId="1D5D021D" w14:textId="6C04F813" w:rsidR="00F30079" w:rsidRDefault="00F30079" w:rsidP="00F30079">
      <w:pPr>
        <w:pStyle w:val="Caption"/>
      </w:pPr>
      <w:bookmarkStart w:id="71" w:name="_Ref460158039"/>
      <w:r>
        <w:t xml:space="preserve">Figure </w:t>
      </w:r>
      <w:r w:rsidR="0023363D">
        <w:fldChar w:fldCharType="begin"/>
      </w:r>
      <w:r w:rsidR="0023363D">
        <w:instrText xml:space="preserve"> SEQ Figure \* ARABIC </w:instrText>
      </w:r>
      <w:r w:rsidR="0023363D">
        <w:fldChar w:fldCharType="separate"/>
      </w:r>
      <w:r w:rsidR="003A613D">
        <w:rPr>
          <w:noProof/>
        </w:rPr>
        <w:t>1</w:t>
      </w:r>
      <w:r w:rsidR="0023363D">
        <w:rPr>
          <w:noProof/>
        </w:rPr>
        <w:fldChar w:fldCharType="end"/>
      </w:r>
      <w:bookmarkEnd w:id="71"/>
      <w:r>
        <w:t xml:space="preserve">. </w:t>
      </w:r>
      <w:r w:rsidR="00856238">
        <w:t>Submission</w:t>
      </w:r>
      <w:r>
        <w:t xml:space="preserve"> </w:t>
      </w:r>
      <w:r w:rsidR="0037233C">
        <w:t>Process</w:t>
      </w:r>
      <w:r>
        <w:t xml:space="preserve"> (informative).</w:t>
      </w:r>
    </w:p>
    <w:p w14:paraId="70FA67F8" w14:textId="1592E197" w:rsidR="00E70A8A" w:rsidRPr="005D75D8" w:rsidRDefault="005D75D8" w:rsidP="005D75D8">
      <w:pPr>
        <w:pStyle w:val="BodyText"/>
        <w:rPr>
          <w:lang w:eastAsia="x-none"/>
        </w:rPr>
      </w:pPr>
      <w:r>
        <w:rPr>
          <w:lang w:eastAsia="x-none"/>
        </w:rPr>
        <w:t xml:space="preserve">The </w:t>
      </w:r>
      <w:r w:rsidR="007B13F0">
        <w:t>Metadata Register</w:t>
      </w:r>
      <w:r>
        <w:t xml:space="preserve"> </w:t>
      </w:r>
      <w:proofErr w:type="gramStart"/>
      <w:r>
        <w:t>Sub Group</w:t>
      </w:r>
      <w:proofErr w:type="gramEnd"/>
      <w:r>
        <w:t xml:space="preserve"> shall make available to its parent Technology Committee all Submissions not incorporated in a Release.</w:t>
      </w:r>
      <w:r w:rsidR="00E70A8A">
        <w:t xml:space="preserve"> The Standards Vice President may, at his or her discretion, make the latter available publicly.</w:t>
      </w:r>
    </w:p>
    <w:p w14:paraId="4FCBDC52" w14:textId="5AD02116" w:rsidR="00976913" w:rsidRDefault="00976913" w:rsidP="00976913">
      <w:pPr>
        <w:pStyle w:val="Heading2"/>
      </w:pPr>
      <w:bookmarkStart w:id="72" w:name="_Toc72828234"/>
      <w:r>
        <w:t>Initiation</w:t>
      </w:r>
      <w:bookmarkEnd w:id="72"/>
    </w:p>
    <w:p w14:paraId="7C4817D0" w14:textId="3EE52018" w:rsidR="00113996" w:rsidRDefault="00F30079" w:rsidP="00F30079">
      <w:pPr>
        <w:pStyle w:val="BodyText"/>
      </w:pPr>
      <w:r>
        <w:t xml:space="preserve">A </w:t>
      </w:r>
      <w:r w:rsidR="00856238">
        <w:t>Submission</w:t>
      </w:r>
      <w:r>
        <w:t xml:space="preserve"> </w:t>
      </w:r>
      <w:r w:rsidR="001C101D">
        <w:t xml:space="preserve">achieves </w:t>
      </w:r>
      <w:r>
        <w:t>"</w:t>
      </w:r>
      <w:proofErr w:type="spellStart"/>
      <w:r>
        <w:t>initial_draft</w:t>
      </w:r>
      <w:proofErr w:type="spellEnd"/>
      <w:r>
        <w:t>"</w:t>
      </w:r>
      <w:r w:rsidR="006A2311">
        <w:t xml:space="preserve"> state</w:t>
      </w:r>
      <w:r>
        <w:t xml:space="preserve"> </w:t>
      </w:r>
      <w:r w:rsidR="00D004FE">
        <w:t xml:space="preserve">upon submission </w:t>
      </w:r>
      <w:r>
        <w:t xml:space="preserve">by </w:t>
      </w:r>
      <w:r w:rsidR="00A9047C">
        <w:t xml:space="preserve">a </w:t>
      </w:r>
      <w:r w:rsidR="009B0B79">
        <w:t>Submitter</w:t>
      </w:r>
      <w:r>
        <w:t xml:space="preserve"> to</w:t>
      </w:r>
      <w:r w:rsidR="00FC34B5">
        <w:t xml:space="preserve"> the </w:t>
      </w:r>
      <w:r w:rsidR="007B13F0">
        <w:t>Metadata Register</w:t>
      </w:r>
      <w:r w:rsidR="00FC34B5">
        <w:t xml:space="preserve"> </w:t>
      </w:r>
      <w:proofErr w:type="gramStart"/>
      <w:r w:rsidR="00FC34B5">
        <w:t>Sub Group</w:t>
      </w:r>
      <w:proofErr w:type="gramEnd"/>
      <w:r w:rsidR="00FC34B5">
        <w:t>.</w:t>
      </w:r>
    </w:p>
    <w:p w14:paraId="66866C81" w14:textId="49428D50" w:rsidR="00FC34B5" w:rsidRPr="00496AE9" w:rsidRDefault="00FC34B5" w:rsidP="00F30079">
      <w:pPr>
        <w:pStyle w:val="BodyText"/>
      </w:pPr>
      <w:r>
        <w:t xml:space="preserve">The Submission shall meet the Acceptance Criteria specified in Section </w:t>
      </w:r>
      <w:r>
        <w:fldChar w:fldCharType="begin"/>
      </w:r>
      <w:r>
        <w:instrText xml:space="preserve"> REF _Ref478823140 \r \h </w:instrText>
      </w:r>
      <w:r>
        <w:fldChar w:fldCharType="separate"/>
      </w:r>
      <w:r w:rsidR="003A613D">
        <w:t>Annex A</w:t>
      </w:r>
      <w:r>
        <w:fldChar w:fldCharType="end"/>
      </w:r>
      <w:r>
        <w:t>.</w:t>
      </w:r>
    </w:p>
    <w:p w14:paraId="775F2BD6" w14:textId="770D0212" w:rsidR="00F30079" w:rsidRDefault="00F30079" w:rsidP="00F30079">
      <w:pPr>
        <w:pStyle w:val="SNote"/>
        <w:rPr>
          <w:rStyle w:val="Hyperlink"/>
          <w:rFonts w:cs="Courier New"/>
          <w:color w:val="auto"/>
          <w:u w:val="none"/>
        </w:rPr>
      </w:pPr>
      <w:r w:rsidRPr="00496AE9">
        <w:rPr>
          <w:rStyle w:val="Hyperlink"/>
          <w:rFonts w:cs="Courier New"/>
          <w:color w:val="auto"/>
          <w:u w:val="none"/>
        </w:rPr>
        <w:t xml:space="preserve">NOTE: </w:t>
      </w:r>
      <w:r w:rsidR="009B0B79">
        <w:rPr>
          <w:rStyle w:val="Hyperlink"/>
          <w:rFonts w:cs="Courier New"/>
          <w:color w:val="auto"/>
          <w:u w:val="none"/>
        </w:rPr>
        <w:t>Submitter</w:t>
      </w:r>
      <w:r>
        <w:rPr>
          <w:rStyle w:val="Hyperlink"/>
          <w:rFonts w:cs="Courier New"/>
          <w:color w:val="auto"/>
          <w:u w:val="none"/>
        </w:rPr>
        <w:t xml:space="preserve">s are </w:t>
      </w:r>
      <w:r w:rsidRPr="000F2507">
        <w:rPr>
          <w:rStyle w:val="Hyperlink"/>
          <w:rFonts w:cs="Courier New"/>
          <w:color w:val="auto"/>
          <w:u w:val="none"/>
        </w:rPr>
        <w:t>encouraged</w:t>
      </w:r>
      <w:r>
        <w:rPr>
          <w:rStyle w:val="Hyperlink"/>
          <w:rFonts w:cs="Courier New"/>
          <w:color w:val="auto"/>
          <w:u w:val="none"/>
        </w:rPr>
        <w:t xml:space="preserve"> to work with the </w:t>
      </w:r>
      <w:r w:rsidR="00BC12C7">
        <w:rPr>
          <w:rStyle w:val="Hyperlink"/>
          <w:rFonts w:cs="Courier New"/>
          <w:color w:val="auto"/>
          <w:u w:val="none"/>
        </w:rPr>
        <w:t xml:space="preserve">chair of the </w:t>
      </w:r>
      <w:r w:rsidR="007B13F0">
        <w:rPr>
          <w:rStyle w:val="Hyperlink"/>
          <w:rFonts w:cs="Courier New"/>
          <w:color w:val="auto"/>
          <w:u w:val="none"/>
        </w:rPr>
        <w:t>Metadata Register</w:t>
      </w:r>
      <w:r w:rsidR="00BC12C7">
        <w:rPr>
          <w:rStyle w:val="Hyperlink"/>
          <w:rFonts w:cs="Courier New"/>
          <w:color w:val="auto"/>
          <w:u w:val="none"/>
        </w:rPr>
        <w:t xml:space="preserve"> </w:t>
      </w:r>
      <w:proofErr w:type="gramStart"/>
      <w:r w:rsidR="00BC12C7">
        <w:rPr>
          <w:rStyle w:val="Hyperlink"/>
          <w:rFonts w:cs="Courier New"/>
          <w:color w:val="auto"/>
          <w:u w:val="none"/>
        </w:rPr>
        <w:t>Sub Group</w:t>
      </w:r>
      <w:proofErr w:type="gramEnd"/>
      <w:r>
        <w:rPr>
          <w:rStyle w:val="Hyperlink"/>
          <w:rFonts w:cs="Courier New"/>
          <w:color w:val="auto"/>
          <w:u w:val="none"/>
        </w:rPr>
        <w:t xml:space="preserve"> prior to initiating a </w:t>
      </w:r>
      <w:r w:rsidR="00856238">
        <w:rPr>
          <w:rStyle w:val="Hyperlink"/>
          <w:rFonts w:cs="Courier New"/>
          <w:color w:val="auto"/>
          <w:u w:val="none"/>
        </w:rPr>
        <w:t>Submission</w:t>
      </w:r>
      <w:r>
        <w:rPr>
          <w:rStyle w:val="Hyperlink"/>
          <w:rFonts w:cs="Courier New"/>
          <w:color w:val="auto"/>
          <w:u w:val="none"/>
        </w:rPr>
        <w:t xml:space="preserve"> to ensure that it meets the Acceptance Criteria.</w:t>
      </w:r>
    </w:p>
    <w:p w14:paraId="1921A3FC" w14:textId="348E1BDF" w:rsidR="00F30079" w:rsidRDefault="004357C6" w:rsidP="00F30079">
      <w:pPr>
        <w:pStyle w:val="Heading2"/>
      </w:pPr>
      <w:bookmarkStart w:id="73" w:name="_Toc72828235"/>
      <w:proofErr w:type="spellStart"/>
      <w:r>
        <w:t>I</w:t>
      </w:r>
      <w:r w:rsidR="00F30079">
        <w:t>nitial_draft</w:t>
      </w:r>
      <w:proofErr w:type="spellEnd"/>
      <w:r>
        <w:t xml:space="preserve"> State</w:t>
      </w:r>
      <w:bookmarkEnd w:id="73"/>
    </w:p>
    <w:p w14:paraId="16147858" w14:textId="77777777" w:rsidR="00AD28A7" w:rsidRPr="00146AC6" w:rsidRDefault="00AD28A7" w:rsidP="00AD28A7">
      <w:pPr>
        <w:pStyle w:val="Heading3"/>
        <w:rPr>
          <w:lang w:val="en-GB"/>
        </w:rPr>
      </w:pPr>
      <w:r>
        <w:rPr>
          <w:lang w:val="en-GB"/>
        </w:rPr>
        <w:t>Actions</w:t>
      </w:r>
    </w:p>
    <w:p w14:paraId="3A9CBC1C" w14:textId="49156613" w:rsidR="00F30079" w:rsidRDefault="00905E40" w:rsidP="00F30079">
      <w:pPr>
        <w:pStyle w:val="BodyText"/>
      </w:pPr>
      <w:r>
        <w:t xml:space="preserve">The </w:t>
      </w:r>
      <w:r w:rsidR="00171C3D">
        <w:t xml:space="preserve">Submission shall be offered for review to the </w:t>
      </w:r>
      <w:r w:rsidR="007B13F0">
        <w:t>Metadata Register</w:t>
      </w:r>
      <w:r w:rsidR="00171C3D">
        <w:t xml:space="preserve"> </w:t>
      </w:r>
      <w:proofErr w:type="gramStart"/>
      <w:r w:rsidR="00171C3D">
        <w:t>Sub Group</w:t>
      </w:r>
      <w:proofErr w:type="gramEnd"/>
      <w:r w:rsidR="00F30079">
        <w:t>.</w:t>
      </w:r>
    </w:p>
    <w:p w14:paraId="77836107" w14:textId="54F9B25B" w:rsidR="00F30079" w:rsidRDefault="00F30079" w:rsidP="00F30079">
      <w:pPr>
        <w:pStyle w:val="BodyText"/>
      </w:pPr>
      <w:r>
        <w:lastRenderedPageBreak/>
        <w:t xml:space="preserve">The </w:t>
      </w:r>
      <w:r w:rsidR="009B0B79">
        <w:t>Submitter</w:t>
      </w:r>
      <w:r>
        <w:t xml:space="preserve"> shall be responsible for </w:t>
      </w:r>
      <w:r w:rsidR="00762C1D">
        <w:t>addressing</w:t>
      </w:r>
      <w:r>
        <w:t xml:space="preserve"> any deviation from the Acceptance Criteria </w:t>
      </w:r>
      <w:r w:rsidR="00A14B01">
        <w:t xml:space="preserve">noted by the </w:t>
      </w:r>
      <w:r w:rsidR="007B13F0">
        <w:t>Metadata Register</w:t>
      </w:r>
      <w:r w:rsidR="00A14B01">
        <w:t xml:space="preserve"> </w:t>
      </w:r>
      <w:proofErr w:type="gramStart"/>
      <w:r w:rsidR="00A14B01">
        <w:t>Sub Group</w:t>
      </w:r>
      <w:proofErr w:type="gramEnd"/>
      <w:r w:rsidR="00A14B01">
        <w:t xml:space="preserve">, </w:t>
      </w:r>
      <w:r>
        <w:t xml:space="preserve">and submitting a revised </w:t>
      </w:r>
      <w:r w:rsidR="00856238">
        <w:t>Submission</w:t>
      </w:r>
      <w:r>
        <w:t>.</w:t>
      </w:r>
    </w:p>
    <w:p w14:paraId="052B3171" w14:textId="09B10319" w:rsidR="00006896" w:rsidRPr="008D5F17" w:rsidRDefault="008D5F17" w:rsidP="008D5F17">
      <w:pPr>
        <w:pStyle w:val="SNote"/>
        <w:rPr>
          <w:lang w:val="en-GB"/>
        </w:rPr>
      </w:pPr>
      <w:r>
        <w:rPr>
          <w:lang w:val="en-GB"/>
        </w:rPr>
        <w:t xml:space="preserve">NOTE </w:t>
      </w:r>
      <w:r w:rsidR="00F83809">
        <w:rPr>
          <w:lang w:val="en-GB"/>
        </w:rPr>
        <w:t>1</w:t>
      </w:r>
      <w:r>
        <w:rPr>
          <w:lang w:val="en-GB"/>
        </w:rPr>
        <w:t>: An "</w:t>
      </w:r>
      <w:proofErr w:type="spellStart"/>
      <w:r>
        <w:rPr>
          <w:lang w:val="en-GB"/>
        </w:rPr>
        <w:t>initial_draft</w:t>
      </w:r>
      <w:proofErr w:type="spellEnd"/>
      <w:r>
        <w:rPr>
          <w:lang w:val="en-GB"/>
        </w:rPr>
        <w:t xml:space="preserve">" </w:t>
      </w:r>
      <w:r w:rsidR="00856238">
        <w:rPr>
          <w:lang w:val="en-GB"/>
        </w:rPr>
        <w:t>Submission</w:t>
      </w:r>
      <w:r>
        <w:rPr>
          <w:lang w:val="en-GB"/>
        </w:rPr>
        <w:t xml:space="preserve"> is susceptible to significant substantive changes.</w:t>
      </w:r>
    </w:p>
    <w:p w14:paraId="2FD3DC10" w14:textId="6DAE1F23" w:rsidR="004357C6" w:rsidRDefault="004357C6" w:rsidP="004357C6">
      <w:pPr>
        <w:pStyle w:val="Heading3"/>
      </w:pPr>
      <w:r>
        <w:t>Transition to Draft state</w:t>
      </w:r>
    </w:p>
    <w:p w14:paraId="062E37D7" w14:textId="58305A47" w:rsidR="00F30079" w:rsidRDefault="00F30079" w:rsidP="00F30079">
      <w:pPr>
        <w:pStyle w:val="BodyText"/>
      </w:pPr>
      <w:r>
        <w:t xml:space="preserve">The </w:t>
      </w:r>
      <w:r w:rsidR="00856238">
        <w:t>Submission</w:t>
      </w:r>
      <w:r>
        <w:t xml:space="preserve"> shall transition to the "draft" state if:</w:t>
      </w:r>
    </w:p>
    <w:p w14:paraId="5296D3B8" w14:textId="1F8421C9" w:rsidR="00584045" w:rsidRDefault="00F30079" w:rsidP="00F30079">
      <w:pPr>
        <w:pStyle w:val="SBodyTextBullet"/>
        <w:rPr>
          <w:lang w:val="en-GB"/>
        </w:rPr>
      </w:pPr>
      <w:r>
        <w:rPr>
          <w:lang w:eastAsia="x-none"/>
        </w:rPr>
        <w:t xml:space="preserve">every UL defined by the </w:t>
      </w:r>
      <w:r w:rsidR="00856238">
        <w:rPr>
          <w:lang w:eastAsia="x-none"/>
        </w:rPr>
        <w:t>Submission</w:t>
      </w:r>
      <w:r>
        <w:rPr>
          <w:lang w:eastAsia="x-none"/>
        </w:rPr>
        <w:t xml:space="preserve"> has been reserved such </w:t>
      </w:r>
      <w:r>
        <w:rPr>
          <w:lang w:val="en-GB"/>
        </w:rPr>
        <w:t xml:space="preserve">that it is not available to any other </w:t>
      </w:r>
      <w:r w:rsidR="00856238">
        <w:rPr>
          <w:lang w:val="en-GB"/>
        </w:rPr>
        <w:t>Submission</w:t>
      </w:r>
      <w:r>
        <w:rPr>
          <w:lang w:val="en-GB"/>
        </w:rPr>
        <w:t xml:space="preserve">; </w:t>
      </w:r>
      <w:r w:rsidR="009630A9">
        <w:rPr>
          <w:lang w:val="en-GB"/>
        </w:rPr>
        <w:t>and</w:t>
      </w:r>
    </w:p>
    <w:p w14:paraId="46E003DF" w14:textId="0A3C2388" w:rsidR="00F30079" w:rsidRDefault="009630A9" w:rsidP="00F30079">
      <w:pPr>
        <w:pStyle w:val="SBodyTextBullet"/>
      </w:pPr>
      <w:r>
        <w:t>t</w:t>
      </w:r>
      <w:r w:rsidR="00A2487F">
        <w:t xml:space="preserve">he </w:t>
      </w:r>
      <w:r w:rsidR="007B13F0">
        <w:t>Metadata Register</w:t>
      </w:r>
      <w:r w:rsidR="00A2487F">
        <w:t xml:space="preserve"> </w:t>
      </w:r>
      <w:proofErr w:type="gramStart"/>
      <w:r w:rsidR="00A2487F">
        <w:t>Sub Group</w:t>
      </w:r>
      <w:proofErr w:type="gramEnd"/>
      <w:r w:rsidR="00F30079">
        <w:t xml:space="preserve"> has not determined, by consensus, that the </w:t>
      </w:r>
      <w:r w:rsidR="00856238">
        <w:t>Submission</w:t>
      </w:r>
      <w:r w:rsidR="00F30079">
        <w:t xml:space="preserve"> fails to meet the </w:t>
      </w:r>
      <w:r w:rsidR="0022004E">
        <w:t xml:space="preserve">Acceptance </w:t>
      </w:r>
      <w:r w:rsidR="00F30079">
        <w:t>Criteria.</w:t>
      </w:r>
    </w:p>
    <w:p w14:paraId="2C31E15B" w14:textId="45D0B17F" w:rsidR="00847CA6" w:rsidRDefault="00847CA6" w:rsidP="00847CA6">
      <w:pPr>
        <w:pStyle w:val="Heading3"/>
      </w:pPr>
      <w:r>
        <w:t>Transition to Withdrawn state</w:t>
      </w:r>
    </w:p>
    <w:p w14:paraId="1B014B72" w14:textId="7FC1D287" w:rsidR="00F30079" w:rsidRDefault="00F30079" w:rsidP="00F30079">
      <w:pPr>
        <w:pStyle w:val="BodyText"/>
      </w:pPr>
      <w:r>
        <w:t xml:space="preserve">The </w:t>
      </w:r>
      <w:r w:rsidR="00856238">
        <w:t>Submission</w:t>
      </w:r>
      <w:r>
        <w:t xml:space="preserve"> shall transition to "withdrawn" if:</w:t>
      </w:r>
    </w:p>
    <w:p w14:paraId="1BB80831" w14:textId="3C0D4EFF" w:rsidR="00F30079" w:rsidRDefault="00F30079" w:rsidP="00F30079">
      <w:pPr>
        <w:pStyle w:val="SBodyTextBullet"/>
      </w:pPr>
      <w:r>
        <w:t xml:space="preserve">requested by the </w:t>
      </w:r>
      <w:r w:rsidR="00B41CC6">
        <w:t>Submitter</w:t>
      </w:r>
      <w:r>
        <w:t>; or</w:t>
      </w:r>
    </w:p>
    <w:p w14:paraId="7E1F06FB" w14:textId="402BBD0C" w:rsidR="00F30079" w:rsidRDefault="00F30079" w:rsidP="00F30079">
      <w:pPr>
        <w:pStyle w:val="SBodyTextBullet"/>
      </w:pPr>
      <w:r>
        <w:t xml:space="preserve">the </w:t>
      </w:r>
      <w:r w:rsidR="00856238">
        <w:t>Submission</w:t>
      </w:r>
      <w:r>
        <w:t xml:space="preserve"> has been abandoned, as determined by consensus of </w:t>
      </w:r>
      <w:r w:rsidR="007D7871">
        <w:t xml:space="preserve">the Technology Committee of the </w:t>
      </w:r>
      <w:r w:rsidR="007B13F0">
        <w:t>Metadata Register</w:t>
      </w:r>
      <w:r w:rsidR="007D7871">
        <w:t xml:space="preserve"> </w:t>
      </w:r>
      <w:proofErr w:type="gramStart"/>
      <w:r w:rsidR="007D7871">
        <w:t>Sub Group</w:t>
      </w:r>
      <w:proofErr w:type="gramEnd"/>
      <w:r>
        <w:t>.</w:t>
      </w:r>
    </w:p>
    <w:p w14:paraId="650CC3F0" w14:textId="2AC76D2E" w:rsidR="00F30079" w:rsidRDefault="004357C6" w:rsidP="00F30079">
      <w:pPr>
        <w:pStyle w:val="Heading2"/>
        <w:rPr>
          <w:lang w:val="en-GB"/>
        </w:rPr>
      </w:pPr>
      <w:bookmarkStart w:id="74" w:name="_Toc72828236"/>
      <w:r>
        <w:rPr>
          <w:lang w:val="en-GB"/>
        </w:rPr>
        <w:t>D</w:t>
      </w:r>
      <w:r w:rsidR="00C30A66">
        <w:rPr>
          <w:lang w:val="en-GB"/>
        </w:rPr>
        <w:t>raft State</w:t>
      </w:r>
      <w:bookmarkEnd w:id="74"/>
    </w:p>
    <w:p w14:paraId="150C5B3A" w14:textId="77777777" w:rsidR="00AD28A7" w:rsidRPr="00146AC6" w:rsidRDefault="00AD28A7" w:rsidP="00AD28A7">
      <w:pPr>
        <w:pStyle w:val="Heading3"/>
        <w:rPr>
          <w:lang w:val="en-GB"/>
        </w:rPr>
      </w:pPr>
      <w:r>
        <w:rPr>
          <w:lang w:val="en-GB"/>
        </w:rPr>
        <w:t>Actions</w:t>
      </w:r>
    </w:p>
    <w:p w14:paraId="35C5B930" w14:textId="69004861" w:rsidR="00F30079" w:rsidRDefault="00F30079" w:rsidP="00F30079">
      <w:pPr>
        <w:pStyle w:val="BodyText"/>
      </w:pPr>
      <w:r>
        <w:t xml:space="preserve">The </w:t>
      </w:r>
      <w:r w:rsidR="00F8349E">
        <w:t>Submission</w:t>
      </w:r>
      <w:r>
        <w:t xml:space="preserve"> shall be offered to </w:t>
      </w:r>
      <w:r w:rsidR="00674DC1">
        <w:t xml:space="preserve">the </w:t>
      </w:r>
      <w:r w:rsidR="00D20B5E">
        <w:t xml:space="preserve">parent </w:t>
      </w:r>
      <w:r w:rsidR="00113370">
        <w:t>Technology Committee</w:t>
      </w:r>
      <w:r w:rsidR="00674DC1">
        <w:t xml:space="preserve"> of the </w:t>
      </w:r>
      <w:r w:rsidR="007B13F0">
        <w:t>Metadata Register</w:t>
      </w:r>
      <w:r w:rsidR="00674DC1">
        <w:t xml:space="preserve"> </w:t>
      </w:r>
      <w:proofErr w:type="gramStart"/>
      <w:r w:rsidR="00674DC1">
        <w:t>Sub Group</w:t>
      </w:r>
      <w:proofErr w:type="gramEnd"/>
      <w:r w:rsidR="00674DC1">
        <w:t xml:space="preserve"> </w:t>
      </w:r>
      <w:r>
        <w:t>for review.</w:t>
      </w:r>
    </w:p>
    <w:p w14:paraId="75EFC750" w14:textId="2E296983" w:rsidR="00C30A66" w:rsidRDefault="00C30A66" w:rsidP="00C30A66">
      <w:pPr>
        <w:pStyle w:val="SNote"/>
        <w:rPr>
          <w:lang w:val="en-GB"/>
        </w:rPr>
      </w:pPr>
      <w:r>
        <w:rPr>
          <w:lang w:val="en-GB"/>
        </w:rPr>
        <w:t>NOTE</w:t>
      </w:r>
      <w:r w:rsidR="002033AF">
        <w:rPr>
          <w:lang w:val="en-GB"/>
        </w:rPr>
        <w:t xml:space="preserve"> 1</w:t>
      </w:r>
      <w:r>
        <w:rPr>
          <w:lang w:val="en-GB"/>
        </w:rPr>
        <w:t xml:space="preserve">: A "draft" </w:t>
      </w:r>
      <w:r w:rsidR="00F8349E">
        <w:rPr>
          <w:lang w:val="en-GB"/>
        </w:rPr>
        <w:t>Submission</w:t>
      </w:r>
      <w:r>
        <w:rPr>
          <w:lang w:val="en-GB"/>
        </w:rPr>
        <w:t xml:space="preserve"> remains susceptible to modifications following TC review.</w:t>
      </w:r>
    </w:p>
    <w:p w14:paraId="02B65A0A" w14:textId="7EB3E35F" w:rsidR="002033AF" w:rsidRDefault="002033AF" w:rsidP="00C30A66">
      <w:pPr>
        <w:pStyle w:val="SNote"/>
        <w:rPr>
          <w:lang w:val="en-GB"/>
        </w:rPr>
      </w:pPr>
      <w:r>
        <w:rPr>
          <w:lang w:val="en-GB"/>
        </w:rPr>
        <w:t xml:space="preserve">NOTE 2: </w:t>
      </w:r>
      <w:r w:rsidR="00B96E82">
        <w:rPr>
          <w:lang w:val="en-GB"/>
        </w:rPr>
        <w:t>T</w:t>
      </w:r>
      <w:r w:rsidR="00B96E82" w:rsidRPr="002033AF">
        <w:rPr>
          <w:lang w:val="en-GB"/>
        </w:rPr>
        <w:t xml:space="preserve">he </w:t>
      </w:r>
      <w:r w:rsidR="00B96E82">
        <w:rPr>
          <w:lang w:val="en-GB"/>
        </w:rPr>
        <w:t>Technology Committee Chair</w:t>
      </w:r>
      <w:r w:rsidR="00B96E82" w:rsidRPr="002033AF">
        <w:rPr>
          <w:lang w:val="en-GB"/>
        </w:rPr>
        <w:t xml:space="preserve"> </w:t>
      </w:r>
      <w:r w:rsidR="00B96E82">
        <w:rPr>
          <w:lang w:val="en-GB"/>
        </w:rPr>
        <w:t xml:space="preserve">determines the </w:t>
      </w:r>
      <w:r w:rsidRPr="002033AF">
        <w:rPr>
          <w:lang w:val="en-GB"/>
        </w:rPr>
        <w:t>duration of the review</w:t>
      </w:r>
      <w:r w:rsidR="00B96E82">
        <w:rPr>
          <w:lang w:val="en-GB"/>
        </w:rPr>
        <w:t xml:space="preserve">, as needed to achieve the transition criteria of Section </w:t>
      </w:r>
      <w:r w:rsidR="00B96E82">
        <w:rPr>
          <w:lang w:val="en-GB"/>
        </w:rPr>
        <w:fldChar w:fldCharType="begin"/>
      </w:r>
      <w:r w:rsidR="00B96E82">
        <w:rPr>
          <w:lang w:val="en-GB"/>
        </w:rPr>
        <w:instrText xml:space="preserve"> REF _Ref482281980 \r \h </w:instrText>
      </w:r>
      <w:r w:rsidR="00B96E82">
        <w:rPr>
          <w:lang w:val="en-GB"/>
        </w:rPr>
      </w:r>
      <w:r w:rsidR="00B96E82">
        <w:rPr>
          <w:lang w:val="en-GB"/>
        </w:rPr>
        <w:fldChar w:fldCharType="separate"/>
      </w:r>
      <w:r w:rsidR="00B96E82">
        <w:rPr>
          <w:lang w:val="en-GB"/>
        </w:rPr>
        <w:t>8.4.2</w:t>
      </w:r>
      <w:r w:rsidR="00B96E82">
        <w:rPr>
          <w:lang w:val="en-GB"/>
        </w:rPr>
        <w:fldChar w:fldCharType="end"/>
      </w:r>
      <w:r w:rsidR="00B96E82">
        <w:rPr>
          <w:lang w:val="en-GB"/>
        </w:rPr>
        <w:t xml:space="preserve">. </w:t>
      </w:r>
      <w:r w:rsidR="00634D86">
        <w:rPr>
          <w:lang w:val="en-GB"/>
        </w:rPr>
        <w:t>This</w:t>
      </w:r>
      <w:r w:rsidR="00B96E82">
        <w:rPr>
          <w:lang w:val="en-GB"/>
        </w:rPr>
        <w:t xml:space="preserve"> duration c</w:t>
      </w:r>
      <w:r w:rsidRPr="002033AF">
        <w:rPr>
          <w:lang w:val="en-GB"/>
        </w:rPr>
        <w:t>an be arbitrari</w:t>
      </w:r>
      <w:r w:rsidR="00B96E82">
        <w:rPr>
          <w:lang w:val="en-GB"/>
        </w:rPr>
        <w:t>ly short if, for instance, the S</w:t>
      </w:r>
      <w:r w:rsidRPr="002033AF">
        <w:rPr>
          <w:lang w:val="en-GB"/>
        </w:rPr>
        <w:t xml:space="preserve">ubmission </w:t>
      </w:r>
      <w:r w:rsidR="00B96E82">
        <w:rPr>
          <w:lang w:val="en-GB"/>
        </w:rPr>
        <w:t xml:space="preserve">was previously </w:t>
      </w:r>
      <w:proofErr w:type="gramStart"/>
      <w:r w:rsidR="00B96E82">
        <w:rPr>
          <w:lang w:val="en-GB"/>
        </w:rPr>
        <w:t>reviewed</w:t>
      </w:r>
      <w:proofErr w:type="gramEnd"/>
      <w:r w:rsidR="00B96E82">
        <w:rPr>
          <w:lang w:val="en-GB"/>
        </w:rPr>
        <w:t xml:space="preserve"> and changes are</w:t>
      </w:r>
      <w:r w:rsidRPr="002033AF">
        <w:rPr>
          <w:lang w:val="en-GB"/>
        </w:rPr>
        <w:t xml:space="preserve"> trivial.</w:t>
      </w:r>
    </w:p>
    <w:p w14:paraId="0E49697A" w14:textId="64C0B143" w:rsidR="00C30A66" w:rsidRPr="00C30A66" w:rsidRDefault="00C30A66" w:rsidP="00C30A66">
      <w:pPr>
        <w:pStyle w:val="Heading3"/>
        <w:rPr>
          <w:lang w:val="en-GB"/>
        </w:rPr>
      </w:pPr>
      <w:bookmarkStart w:id="75" w:name="_Ref482281980"/>
      <w:r>
        <w:rPr>
          <w:lang w:val="en-GB"/>
        </w:rPr>
        <w:t>Transition to mature State</w:t>
      </w:r>
      <w:bookmarkEnd w:id="75"/>
    </w:p>
    <w:p w14:paraId="7D5E2899" w14:textId="4AE594F8" w:rsidR="00F30079" w:rsidRDefault="00F30079" w:rsidP="00F30079">
      <w:pPr>
        <w:pStyle w:val="BodyText"/>
      </w:pPr>
      <w:r>
        <w:t xml:space="preserve">The </w:t>
      </w:r>
      <w:r w:rsidR="00F8349E">
        <w:t>Submission</w:t>
      </w:r>
      <w:r>
        <w:t xml:space="preserve"> shall transition to the "mature" state </w:t>
      </w:r>
      <w:r w:rsidR="00A94A1C">
        <w:t>unless</w:t>
      </w:r>
      <w:r>
        <w:t xml:space="preserve"> </w:t>
      </w:r>
      <w:r w:rsidR="00DD1E5C">
        <w:t>the</w:t>
      </w:r>
      <w:r w:rsidR="00D20B5E">
        <w:t xml:space="preserve"> parent</w:t>
      </w:r>
      <w:r w:rsidR="00DD1E5C">
        <w:t xml:space="preserve"> </w:t>
      </w:r>
      <w:r w:rsidR="00EF7ECE">
        <w:t xml:space="preserve">Technology Committee </w:t>
      </w:r>
      <w:r w:rsidR="00DD1E5C">
        <w:t xml:space="preserve">of the </w:t>
      </w:r>
      <w:r w:rsidR="007B13F0">
        <w:t>Metadata Register</w:t>
      </w:r>
      <w:r w:rsidR="00DD1E5C">
        <w:t xml:space="preserve"> </w:t>
      </w:r>
      <w:proofErr w:type="gramStart"/>
      <w:r w:rsidR="00DD1E5C">
        <w:t>Sub Group</w:t>
      </w:r>
      <w:proofErr w:type="gramEnd"/>
      <w:r w:rsidR="00DD1E5C">
        <w:t xml:space="preserve"> </w:t>
      </w:r>
      <w:r>
        <w:t xml:space="preserve">has determined, by consensus, that the </w:t>
      </w:r>
      <w:r w:rsidR="00F8349E">
        <w:t>Submission</w:t>
      </w:r>
      <w:r>
        <w:t xml:space="preserve"> fails to meet the </w:t>
      </w:r>
      <w:r w:rsidR="00D20B5E">
        <w:t xml:space="preserve">Acceptance </w:t>
      </w:r>
      <w:r>
        <w:t>Criteria.</w:t>
      </w:r>
    </w:p>
    <w:p w14:paraId="4BDB1A51" w14:textId="56E5DDAF" w:rsidR="0029705E" w:rsidRDefault="00C30A66" w:rsidP="00C30A66">
      <w:pPr>
        <w:pStyle w:val="SNote"/>
      </w:pPr>
      <w:r>
        <w:t xml:space="preserve">NOTE: </w:t>
      </w:r>
      <w:r w:rsidR="00E6076C">
        <w:t>M</w:t>
      </w:r>
      <w:r>
        <w:t xml:space="preserve">embers that wish to provide comments beyond those related to the </w:t>
      </w:r>
      <w:r w:rsidR="000B6156">
        <w:t xml:space="preserve">Acceptance </w:t>
      </w:r>
      <w:r>
        <w:t xml:space="preserve">Criteria are encouraged to join the group responsible for the </w:t>
      </w:r>
      <w:proofErr w:type="gramStart"/>
      <w:r w:rsidR="000B6156">
        <w:t xml:space="preserve">Submission </w:t>
      </w:r>
      <w:r>
        <w:t>.</w:t>
      </w:r>
      <w:proofErr w:type="gramEnd"/>
    </w:p>
    <w:p w14:paraId="26276228" w14:textId="05265151" w:rsidR="00C30A66" w:rsidRPr="00C30A66" w:rsidRDefault="00C30A66" w:rsidP="00C30A66">
      <w:pPr>
        <w:pStyle w:val="Heading3"/>
        <w:rPr>
          <w:lang w:val="en-GB"/>
        </w:rPr>
      </w:pPr>
      <w:r>
        <w:rPr>
          <w:lang w:val="en-GB"/>
        </w:rPr>
        <w:t xml:space="preserve">Transition to </w:t>
      </w:r>
      <w:proofErr w:type="spellStart"/>
      <w:r>
        <w:t>initial_draft</w:t>
      </w:r>
      <w:proofErr w:type="spellEnd"/>
      <w:r>
        <w:rPr>
          <w:lang w:val="en-GB"/>
        </w:rPr>
        <w:t xml:space="preserve"> State</w:t>
      </w:r>
    </w:p>
    <w:p w14:paraId="20485E56" w14:textId="6362821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1F9A58FA" w14:textId="7423939C" w:rsidR="00C30A66" w:rsidRPr="00DD208C" w:rsidRDefault="00C30A66" w:rsidP="00F30079">
      <w:pPr>
        <w:pStyle w:val="Heading3"/>
        <w:rPr>
          <w:lang w:val="en-GB"/>
        </w:rPr>
      </w:pPr>
      <w:r>
        <w:rPr>
          <w:lang w:val="en-GB"/>
        </w:rPr>
        <w:lastRenderedPageBreak/>
        <w:t xml:space="preserve">Transition to </w:t>
      </w:r>
      <w:r w:rsidR="004357C6">
        <w:t>W</w:t>
      </w:r>
      <w:r>
        <w:t>ithdrawn</w:t>
      </w:r>
      <w:r>
        <w:rPr>
          <w:lang w:val="en-GB"/>
        </w:rPr>
        <w:t xml:space="preserve"> State</w:t>
      </w:r>
    </w:p>
    <w:p w14:paraId="1357BA53" w14:textId="0D969F3D" w:rsidR="00F30079" w:rsidRDefault="00F30079" w:rsidP="00F30079">
      <w:pPr>
        <w:pStyle w:val="BodyText"/>
      </w:pPr>
      <w:r>
        <w:t xml:space="preserve">The </w:t>
      </w:r>
      <w:r w:rsidR="00F8349E">
        <w:t>Submission</w:t>
      </w:r>
      <w:r>
        <w:t xml:space="preserve"> shall transition to "withdrawn" if:</w:t>
      </w:r>
    </w:p>
    <w:p w14:paraId="2793B4A8" w14:textId="0FD67B35" w:rsidR="00F30079" w:rsidRDefault="00F30079" w:rsidP="00F30079">
      <w:pPr>
        <w:pStyle w:val="SBodyTextBullet"/>
      </w:pPr>
      <w:r>
        <w:t xml:space="preserve">requested by the </w:t>
      </w:r>
      <w:r w:rsidR="00B41CC6">
        <w:t>Submitter</w:t>
      </w:r>
      <w:r>
        <w:t>; or</w:t>
      </w:r>
    </w:p>
    <w:p w14:paraId="688654D7" w14:textId="6490BEDD" w:rsidR="00F30079" w:rsidRDefault="00F30079" w:rsidP="00F30079">
      <w:pPr>
        <w:pStyle w:val="SBodyTextBullet"/>
      </w:pPr>
      <w:r>
        <w:t xml:space="preserve">the </w:t>
      </w:r>
      <w:r w:rsidR="00F8349E">
        <w:t>Submission</w:t>
      </w:r>
      <w:r>
        <w:t xml:space="preserve"> has been abandoned, as determined by consensus of </w:t>
      </w:r>
      <w:r w:rsidR="00FC34B5">
        <w:t xml:space="preserve">the Technology Committee of the </w:t>
      </w:r>
      <w:r w:rsidR="007B13F0">
        <w:t>Metadata Register</w:t>
      </w:r>
      <w:r w:rsidR="00FC34B5">
        <w:t xml:space="preserve"> </w:t>
      </w:r>
      <w:proofErr w:type="gramStart"/>
      <w:r w:rsidR="00FC34B5">
        <w:t>Sub Group</w:t>
      </w:r>
      <w:proofErr w:type="gramEnd"/>
      <w:r>
        <w:t>.</w:t>
      </w:r>
    </w:p>
    <w:p w14:paraId="16C87D1D" w14:textId="74B2246A" w:rsidR="00F30079" w:rsidRDefault="004357C6" w:rsidP="00F30079">
      <w:pPr>
        <w:pStyle w:val="Heading2"/>
        <w:rPr>
          <w:lang w:val="en-GB"/>
        </w:rPr>
      </w:pPr>
      <w:bookmarkStart w:id="76" w:name="_Toc72828237"/>
      <w:r>
        <w:rPr>
          <w:lang w:val="en-GB"/>
        </w:rPr>
        <w:t>M</w:t>
      </w:r>
      <w:r w:rsidR="00F30079">
        <w:rPr>
          <w:lang w:val="en-GB"/>
        </w:rPr>
        <w:t>ature</w:t>
      </w:r>
      <w:r w:rsidR="007827FC">
        <w:rPr>
          <w:lang w:val="en-GB"/>
        </w:rPr>
        <w:t xml:space="preserve"> State</w:t>
      </w:r>
      <w:bookmarkEnd w:id="76"/>
    </w:p>
    <w:p w14:paraId="6734A71B" w14:textId="08FDE4DB" w:rsidR="004357C6" w:rsidRPr="00C30A66" w:rsidRDefault="004357C6" w:rsidP="004357C6">
      <w:pPr>
        <w:pStyle w:val="Heading3"/>
        <w:rPr>
          <w:lang w:val="en-GB"/>
        </w:rPr>
      </w:pPr>
      <w:r>
        <w:rPr>
          <w:lang w:val="en-GB"/>
        </w:rPr>
        <w:t>Transition to Accepted State</w:t>
      </w:r>
    </w:p>
    <w:p w14:paraId="7569D2F5" w14:textId="1AB3C461" w:rsidR="00F30079" w:rsidRDefault="00F30079" w:rsidP="00496E8D">
      <w:pPr>
        <w:pStyle w:val="BodyText"/>
      </w:pPr>
      <w:r>
        <w:t xml:space="preserve">The </w:t>
      </w:r>
      <w:r w:rsidR="00F8349E">
        <w:t>Submission</w:t>
      </w:r>
      <w:r>
        <w:t xml:space="preserve"> shall transition to the "</w:t>
      </w:r>
      <w:r>
        <w:rPr>
          <w:lang w:val="en-GB"/>
        </w:rPr>
        <w:t>accepted</w:t>
      </w:r>
      <w:r>
        <w:t>" state</w:t>
      </w:r>
      <w:r w:rsidR="00EA20D2">
        <w:t xml:space="preserve"> once</w:t>
      </w:r>
      <w:r w:rsidR="00D17D8E">
        <w:t xml:space="preserve"> the Defining Document </w:t>
      </w:r>
      <w:proofErr w:type="gramStart"/>
      <w:r w:rsidR="00D17D8E">
        <w:t xml:space="preserve">of  </w:t>
      </w:r>
      <w:r w:rsidR="00EA20D2">
        <w:t>all</w:t>
      </w:r>
      <w:proofErr w:type="gramEnd"/>
      <w:r w:rsidR="00EA20D2">
        <w:t xml:space="preserve"> Entries whose Defining Document is an Engineering Document or a Registered </w:t>
      </w:r>
      <w:r w:rsidR="00EA20D2" w:rsidRPr="0029705E">
        <w:t>Disclosure</w:t>
      </w:r>
      <w:r w:rsidR="00EA20D2">
        <w:t xml:space="preserve"> Document, if any, </w:t>
      </w:r>
      <w:r w:rsidR="00D17D8E">
        <w:t xml:space="preserve">has passed ST Audit and matches </w:t>
      </w:r>
      <w:r w:rsidR="00EA20D2">
        <w:t>the contents of the Entry</w:t>
      </w:r>
      <w:r w:rsidR="00D17D8E">
        <w:t xml:space="preserve"> exactly</w:t>
      </w:r>
      <w:r w:rsidR="00EA20D2">
        <w:t>.</w:t>
      </w:r>
    </w:p>
    <w:p w14:paraId="3177464E" w14:textId="4BD85A2F" w:rsidR="0035382D" w:rsidRDefault="0035382D" w:rsidP="004C099D">
      <w:pPr>
        <w:pStyle w:val="SNote"/>
      </w:pPr>
      <w:r>
        <w:t xml:space="preserve">NOTE 1: The "mature" state is provided if the Defining Document might undergo further </w:t>
      </w:r>
      <w:proofErr w:type="gramStart"/>
      <w:r>
        <w:t>modifications, but</w:t>
      </w:r>
      <w:proofErr w:type="gramEnd"/>
      <w:r>
        <w:t xml:space="preserve"> requires a stable </w:t>
      </w:r>
      <w:r w:rsidR="00F8349E">
        <w:t>Submission</w:t>
      </w:r>
      <w:r>
        <w:t xml:space="preserve"> to proceed.</w:t>
      </w:r>
      <w:r w:rsidR="007E3818">
        <w:t xml:space="preserve"> </w:t>
      </w:r>
    </w:p>
    <w:p w14:paraId="743AEDF1" w14:textId="6977E7E6" w:rsidR="000B6156" w:rsidRDefault="004357C6" w:rsidP="004C099D">
      <w:pPr>
        <w:pStyle w:val="SNote"/>
        <w:rPr>
          <w:lang w:val="en-GB"/>
        </w:rPr>
      </w:pPr>
      <w:r>
        <w:rPr>
          <w:lang w:val="en-GB"/>
        </w:rPr>
        <w:t xml:space="preserve">NOTE 2: A "mature" </w:t>
      </w:r>
      <w:r w:rsidR="00F8349E">
        <w:rPr>
          <w:lang w:val="en-GB"/>
        </w:rPr>
        <w:t>Submission</w:t>
      </w:r>
      <w:r>
        <w:rPr>
          <w:lang w:val="en-GB"/>
        </w:rPr>
        <w:t xml:space="preserve"> </w:t>
      </w:r>
      <w:r w:rsidR="00DA69CE">
        <w:rPr>
          <w:lang w:val="en-GB"/>
        </w:rPr>
        <w:t>is</w:t>
      </w:r>
      <w:r>
        <w:rPr>
          <w:lang w:val="en-GB"/>
        </w:rPr>
        <w:t xml:space="preserve"> modified </w:t>
      </w:r>
      <w:r w:rsidR="001C0182">
        <w:rPr>
          <w:lang w:val="en-GB"/>
        </w:rPr>
        <w:t>if</w:t>
      </w:r>
      <w:r>
        <w:rPr>
          <w:lang w:val="en-GB"/>
        </w:rPr>
        <w:t xml:space="preserve"> the Defining Document is modified. </w:t>
      </w:r>
    </w:p>
    <w:p w14:paraId="15888948" w14:textId="714513F3" w:rsidR="00EA20D2" w:rsidRPr="00D50DEE" w:rsidRDefault="00EA20D2" w:rsidP="00D50DEE">
      <w:pPr>
        <w:pStyle w:val="BodyText"/>
      </w:pPr>
      <w:r w:rsidRPr="00D50DEE">
        <w:t xml:space="preserve">A Submission that </w:t>
      </w:r>
      <w:r w:rsidR="005B52C1" w:rsidRPr="00D50DEE">
        <w:t xml:space="preserve">that does not include Entries from a Defining Document that </w:t>
      </w:r>
      <w:r w:rsidRPr="002A2E59">
        <w:t xml:space="preserve">is an Engineering </w:t>
      </w:r>
      <w:proofErr w:type="gramStart"/>
      <w:r w:rsidRPr="002A2E59">
        <w:t>Document</w:t>
      </w:r>
      <w:proofErr w:type="gramEnd"/>
      <w:r w:rsidRPr="002A2E59">
        <w:t xml:space="preserve"> or a Registered Disclosure Document </w:t>
      </w:r>
      <w:r w:rsidR="00045142">
        <w:t xml:space="preserve">shall </w:t>
      </w:r>
      <w:r w:rsidRPr="002A2E59">
        <w:t>transition</w:t>
      </w:r>
      <w:r w:rsidRPr="003D7C06">
        <w:t xml:space="preserve"> to the "accepted" state immediately.</w:t>
      </w:r>
    </w:p>
    <w:p w14:paraId="46ED65D6" w14:textId="7B2F4FBE" w:rsidR="004357C6" w:rsidRPr="00C30A66" w:rsidRDefault="004357C6" w:rsidP="004357C6">
      <w:pPr>
        <w:pStyle w:val="Heading3"/>
        <w:rPr>
          <w:lang w:val="en-GB"/>
        </w:rPr>
      </w:pPr>
      <w:r>
        <w:rPr>
          <w:lang w:val="en-GB"/>
        </w:rPr>
        <w:t xml:space="preserve">Transition to </w:t>
      </w:r>
      <w:proofErr w:type="spellStart"/>
      <w:r>
        <w:rPr>
          <w:lang w:val="en-GB"/>
        </w:rPr>
        <w:t>Initial_Draft</w:t>
      </w:r>
      <w:proofErr w:type="spellEnd"/>
      <w:r>
        <w:rPr>
          <w:lang w:val="en-GB"/>
        </w:rPr>
        <w:t xml:space="preserve"> State</w:t>
      </w:r>
    </w:p>
    <w:p w14:paraId="77CEFA9C" w14:textId="0737D554" w:rsidR="00F30079" w:rsidRDefault="00F30079" w:rsidP="00F30079">
      <w:pPr>
        <w:pStyle w:val="BodyText"/>
      </w:pPr>
      <w:r>
        <w:t xml:space="preserve">The </w:t>
      </w:r>
      <w:r w:rsidR="00F8349E">
        <w:t>Submission</w:t>
      </w:r>
      <w:r>
        <w:t xml:space="preserve"> shall transition to "</w:t>
      </w:r>
      <w:proofErr w:type="spellStart"/>
      <w:r>
        <w:t>initial_draft</w:t>
      </w:r>
      <w:proofErr w:type="spellEnd"/>
      <w:r>
        <w:t xml:space="preserve">" if any substantive modification is made to the </w:t>
      </w:r>
      <w:r w:rsidR="00F8349E">
        <w:t>Submission</w:t>
      </w:r>
      <w:r>
        <w:t>.</w:t>
      </w:r>
    </w:p>
    <w:p w14:paraId="3827184C" w14:textId="77777777" w:rsidR="004357C6" w:rsidRPr="00DD208C" w:rsidRDefault="004357C6" w:rsidP="004357C6">
      <w:pPr>
        <w:pStyle w:val="Heading3"/>
        <w:rPr>
          <w:lang w:val="en-GB"/>
        </w:rPr>
      </w:pPr>
      <w:r>
        <w:rPr>
          <w:lang w:val="en-GB"/>
        </w:rPr>
        <w:t xml:space="preserve">Transition to </w:t>
      </w:r>
      <w:r>
        <w:t>Withdrawn</w:t>
      </w:r>
      <w:r>
        <w:rPr>
          <w:lang w:val="en-GB"/>
        </w:rPr>
        <w:t xml:space="preserve"> State</w:t>
      </w:r>
    </w:p>
    <w:p w14:paraId="5A712B61" w14:textId="04D386FB" w:rsidR="00F30079" w:rsidRDefault="00F30079" w:rsidP="00F30079">
      <w:pPr>
        <w:pStyle w:val="BodyText"/>
      </w:pPr>
      <w:r>
        <w:t xml:space="preserve">The </w:t>
      </w:r>
      <w:r w:rsidR="00F8349E">
        <w:t>Submission</w:t>
      </w:r>
      <w:r>
        <w:t xml:space="preserve"> shall transition to "withdrawn" if:</w:t>
      </w:r>
    </w:p>
    <w:p w14:paraId="429A1A0E" w14:textId="12E1F452" w:rsidR="00F30079" w:rsidRDefault="00F30079" w:rsidP="00F30079">
      <w:pPr>
        <w:pStyle w:val="SBodyTextBullet"/>
      </w:pPr>
      <w:r>
        <w:t xml:space="preserve">requested by the </w:t>
      </w:r>
      <w:r w:rsidR="00B41CC6">
        <w:t>Submitter</w:t>
      </w:r>
      <w:r>
        <w:t>; or</w:t>
      </w:r>
    </w:p>
    <w:p w14:paraId="2CE6618E" w14:textId="310FB770" w:rsidR="00F30079" w:rsidRDefault="00F30079" w:rsidP="00F30079">
      <w:pPr>
        <w:pStyle w:val="SBodyTextBullet"/>
      </w:pPr>
      <w:r>
        <w:t xml:space="preserve">the </w:t>
      </w:r>
      <w:r w:rsidR="00F8349E">
        <w:t>Submission</w:t>
      </w:r>
      <w:r>
        <w:t xml:space="preserve"> has been abandoned, as determined by consensus of </w:t>
      </w:r>
      <w:r w:rsidR="00FC34B5">
        <w:t xml:space="preserve">the </w:t>
      </w:r>
      <w:r w:rsidR="000F377A">
        <w:t xml:space="preserve">parent </w:t>
      </w:r>
      <w:r w:rsidR="00FC34B5">
        <w:t xml:space="preserve">Technology Committee of the </w:t>
      </w:r>
      <w:r w:rsidR="007B13F0">
        <w:t>Metadata Register</w:t>
      </w:r>
      <w:r w:rsidR="00FC34B5">
        <w:t xml:space="preserve"> </w:t>
      </w:r>
      <w:proofErr w:type="gramStart"/>
      <w:r w:rsidR="00FC34B5">
        <w:t>Sub Group</w:t>
      </w:r>
      <w:proofErr w:type="gramEnd"/>
      <w:r>
        <w:t>.</w:t>
      </w:r>
    </w:p>
    <w:p w14:paraId="3AAF26E0" w14:textId="65C83AC5" w:rsidR="00F30079" w:rsidRDefault="00146AC6" w:rsidP="00F30079">
      <w:pPr>
        <w:pStyle w:val="Heading2"/>
        <w:rPr>
          <w:lang w:val="en-GB"/>
        </w:rPr>
      </w:pPr>
      <w:bookmarkStart w:id="77" w:name="_Ref478731891"/>
      <w:bookmarkStart w:id="78" w:name="_Toc72828238"/>
      <w:r>
        <w:rPr>
          <w:lang w:val="en-GB"/>
        </w:rPr>
        <w:t>A</w:t>
      </w:r>
      <w:r w:rsidR="00F30079">
        <w:rPr>
          <w:lang w:val="en-GB"/>
        </w:rPr>
        <w:t>ccepted</w:t>
      </w:r>
      <w:bookmarkEnd w:id="77"/>
      <w:r w:rsidR="0059369D">
        <w:rPr>
          <w:lang w:val="en-GB"/>
        </w:rPr>
        <w:t xml:space="preserve"> State</w:t>
      </w:r>
      <w:bookmarkEnd w:id="78"/>
    </w:p>
    <w:p w14:paraId="6C73431A" w14:textId="62BE5532" w:rsidR="00F30079" w:rsidRDefault="00F30079" w:rsidP="00F30079">
      <w:pPr>
        <w:pStyle w:val="BodyText"/>
        <w:rPr>
          <w:lang w:val="en-GB"/>
        </w:rPr>
      </w:pPr>
      <w:r>
        <w:rPr>
          <w:lang w:val="en-GB"/>
        </w:rPr>
        <w:t xml:space="preserve">Modifications shall not be made to the </w:t>
      </w:r>
      <w:r w:rsidR="00F8349E">
        <w:rPr>
          <w:lang w:val="en-GB"/>
        </w:rPr>
        <w:t>Submission</w:t>
      </w:r>
      <w:r>
        <w:rPr>
          <w:lang w:val="en-GB"/>
        </w:rPr>
        <w:t>.</w:t>
      </w:r>
    </w:p>
    <w:p w14:paraId="731811BD" w14:textId="0A374C21" w:rsidR="00F30079" w:rsidRDefault="00146AC6" w:rsidP="00F30079">
      <w:pPr>
        <w:pStyle w:val="Heading2"/>
        <w:rPr>
          <w:lang w:val="en-GB"/>
        </w:rPr>
      </w:pPr>
      <w:bookmarkStart w:id="79" w:name="_Toc479228544"/>
      <w:bookmarkStart w:id="80" w:name="_Toc72828239"/>
      <w:bookmarkEnd w:id="79"/>
      <w:r>
        <w:rPr>
          <w:lang w:val="en-GB"/>
        </w:rPr>
        <w:t>W</w:t>
      </w:r>
      <w:r w:rsidR="00F30079">
        <w:rPr>
          <w:lang w:val="en-GB"/>
        </w:rPr>
        <w:t>ithdrawn</w:t>
      </w:r>
      <w:r>
        <w:rPr>
          <w:lang w:val="en-GB"/>
        </w:rPr>
        <w:t xml:space="preserve"> State</w:t>
      </w:r>
      <w:bookmarkEnd w:id="80"/>
    </w:p>
    <w:p w14:paraId="456BB9E1" w14:textId="67263016" w:rsidR="00146AC6" w:rsidRPr="00146AC6" w:rsidRDefault="00021BC1" w:rsidP="00146AC6">
      <w:pPr>
        <w:pStyle w:val="Heading3"/>
        <w:rPr>
          <w:lang w:val="en-GB"/>
        </w:rPr>
      </w:pPr>
      <w:r>
        <w:rPr>
          <w:lang w:val="en-GB"/>
        </w:rPr>
        <w:t>Actions</w:t>
      </w:r>
    </w:p>
    <w:p w14:paraId="7D6D8794" w14:textId="2BBE6FDD" w:rsidR="00F30079" w:rsidRDefault="001C0F14" w:rsidP="00F30079">
      <w:pPr>
        <w:pStyle w:val="BodyText"/>
        <w:rPr>
          <w:lang w:val="en-GB"/>
        </w:rPr>
      </w:pPr>
      <w:r>
        <w:rPr>
          <w:lang w:val="en-GB"/>
        </w:rPr>
        <w:t>A</w:t>
      </w:r>
      <w:r w:rsidR="00F30079">
        <w:rPr>
          <w:lang w:val="en-GB"/>
        </w:rPr>
        <w:t xml:space="preserve">ll ULs </w:t>
      </w:r>
      <w:r w:rsidR="00F30079">
        <w:t>defined by</w:t>
      </w:r>
      <w:r w:rsidR="00F30079">
        <w:rPr>
          <w:lang w:val="en-GB"/>
        </w:rPr>
        <w:t xml:space="preserve"> the </w:t>
      </w:r>
      <w:r w:rsidR="00F8349E">
        <w:rPr>
          <w:lang w:val="en-GB"/>
        </w:rPr>
        <w:t>Submission</w:t>
      </w:r>
      <w:r w:rsidR="00F30079">
        <w:rPr>
          <w:lang w:val="en-GB"/>
        </w:rPr>
        <w:t xml:space="preserve"> </w:t>
      </w:r>
      <w:r>
        <w:rPr>
          <w:lang w:val="en-GB"/>
        </w:rPr>
        <w:t xml:space="preserve">shall </w:t>
      </w:r>
      <w:r w:rsidR="00F30079">
        <w:rPr>
          <w:lang w:val="en-GB"/>
        </w:rPr>
        <w:t xml:space="preserve">become available to other </w:t>
      </w:r>
      <w:r w:rsidR="00F8349E">
        <w:rPr>
          <w:lang w:val="en-GB"/>
        </w:rPr>
        <w:t>Submission</w:t>
      </w:r>
      <w:r w:rsidR="00F30079">
        <w:rPr>
          <w:lang w:val="en-GB"/>
        </w:rPr>
        <w:t>s.</w:t>
      </w:r>
    </w:p>
    <w:p w14:paraId="1A69F0F8" w14:textId="48F15244" w:rsidR="00146AC6" w:rsidRPr="00146AC6" w:rsidRDefault="00146AC6" w:rsidP="00F30079">
      <w:pPr>
        <w:pStyle w:val="Heading3"/>
        <w:rPr>
          <w:lang w:val="en-GB"/>
        </w:rPr>
      </w:pPr>
      <w:r>
        <w:rPr>
          <w:lang w:val="en-GB"/>
        </w:rPr>
        <w:t xml:space="preserve">Transition to </w:t>
      </w:r>
      <w:proofErr w:type="spellStart"/>
      <w:r>
        <w:rPr>
          <w:lang w:val="en-GB"/>
        </w:rPr>
        <w:t>Initial_Draft</w:t>
      </w:r>
      <w:proofErr w:type="spellEnd"/>
      <w:r>
        <w:rPr>
          <w:lang w:val="en-GB"/>
        </w:rPr>
        <w:t xml:space="preserve"> State</w:t>
      </w:r>
    </w:p>
    <w:p w14:paraId="6DF725C9" w14:textId="5879688E" w:rsidR="00F30079" w:rsidRDefault="00F30079" w:rsidP="00F30079">
      <w:pPr>
        <w:pStyle w:val="BodyText"/>
      </w:pPr>
      <w:r>
        <w:rPr>
          <w:lang w:val="en-GB"/>
        </w:rPr>
        <w:t xml:space="preserve">The </w:t>
      </w:r>
      <w:r w:rsidR="00F8349E">
        <w:rPr>
          <w:lang w:val="en-GB"/>
        </w:rPr>
        <w:t>Submission</w:t>
      </w:r>
      <w:r>
        <w:rPr>
          <w:lang w:val="en-GB"/>
        </w:rPr>
        <w:t xml:space="preserve"> may transition to </w:t>
      </w:r>
      <w:r>
        <w:t>"</w:t>
      </w:r>
      <w:proofErr w:type="spellStart"/>
      <w:r>
        <w:t>initial_draft</w:t>
      </w:r>
      <w:proofErr w:type="spellEnd"/>
      <w:r>
        <w:t xml:space="preserve">" if requested by the </w:t>
      </w:r>
      <w:r w:rsidR="00B41CC6">
        <w:t>Submitter</w:t>
      </w:r>
      <w:r>
        <w:t>.</w:t>
      </w:r>
    </w:p>
    <w:p w14:paraId="69881C1C" w14:textId="5662657C" w:rsidR="00AC660B" w:rsidRDefault="00AC660B" w:rsidP="00A07398">
      <w:pPr>
        <w:pStyle w:val="SAnnexHeading1"/>
      </w:pPr>
      <w:bookmarkStart w:id="81" w:name="_Toc358907492"/>
      <w:bookmarkStart w:id="82" w:name="_Ref478823140"/>
      <w:bookmarkStart w:id="83" w:name="_Toc72828240"/>
      <w:bookmarkStart w:id="84" w:name="_Ref364428479"/>
      <w:bookmarkEnd w:id="0"/>
      <w:bookmarkEnd w:id="81"/>
      <w:r>
        <w:lastRenderedPageBreak/>
        <w:t>Acceptance Criteria</w:t>
      </w:r>
      <w:bookmarkEnd w:id="82"/>
      <w:r w:rsidR="008B4AC2">
        <w:t xml:space="preserve"> (normative)</w:t>
      </w:r>
      <w:bookmarkEnd w:id="83"/>
    </w:p>
    <w:p w14:paraId="39B9BACA" w14:textId="1941F514" w:rsidR="007E4EFE" w:rsidRDefault="007E4EFE" w:rsidP="00D25E20">
      <w:pPr>
        <w:pStyle w:val="SAnnexHeading2"/>
      </w:pPr>
      <w:bookmarkStart w:id="85" w:name="_Toc72828241"/>
      <w:bookmarkStart w:id="86" w:name="_Ref460186916"/>
      <w:r>
        <w:t>General</w:t>
      </w:r>
      <w:bookmarkEnd w:id="85"/>
    </w:p>
    <w:p w14:paraId="01731FB9" w14:textId="707C6C96" w:rsidR="007E4EFE" w:rsidRDefault="007E4EFE" w:rsidP="007E4EFE">
      <w:pPr>
        <w:pStyle w:val="BodyText"/>
      </w:pPr>
      <w:r>
        <w:t xml:space="preserve">Submissions defining Public-Use Entries shall meet the criteria of Sections </w:t>
      </w:r>
      <w:r>
        <w:fldChar w:fldCharType="begin"/>
      </w:r>
      <w:r>
        <w:instrText xml:space="preserve"> REF _Ref478745160 \r \h </w:instrText>
      </w:r>
      <w:r>
        <w:fldChar w:fldCharType="separate"/>
      </w:r>
      <w:r w:rsidR="003A613D">
        <w:t>A.2</w:t>
      </w:r>
      <w:r>
        <w:fldChar w:fldCharType="end"/>
      </w:r>
      <w:r>
        <w:t xml:space="preserve"> and </w:t>
      </w:r>
      <w:r>
        <w:fldChar w:fldCharType="begin"/>
      </w:r>
      <w:r>
        <w:instrText xml:space="preserve"> REF _Ref460186923 \r \h </w:instrText>
      </w:r>
      <w:r>
        <w:fldChar w:fldCharType="separate"/>
      </w:r>
      <w:r w:rsidR="003A613D">
        <w:t>A.5</w:t>
      </w:r>
      <w:r>
        <w:fldChar w:fldCharType="end"/>
      </w:r>
      <w:r>
        <w:t>.</w:t>
      </w:r>
    </w:p>
    <w:p w14:paraId="24963BC5" w14:textId="427A7B7D" w:rsidR="007E4EFE" w:rsidRDefault="007E4EFE" w:rsidP="007E4EFE">
      <w:pPr>
        <w:pStyle w:val="BodyText"/>
      </w:pPr>
      <w:r>
        <w:t xml:space="preserve">Submissions defining top-level Class 13 or Class 14 Nodes 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594B40">
        <w:t xml:space="preserve"> </w:t>
      </w:r>
      <w:r w:rsidR="00594B40">
        <w:fldChar w:fldCharType="begin"/>
      </w:r>
      <w:r w:rsidR="00594B40">
        <w:instrText xml:space="preserve"> REF _Ref478831666 \r \h </w:instrText>
      </w:r>
      <w:r w:rsidR="00594B40">
        <w:fldChar w:fldCharType="separate"/>
      </w:r>
      <w:r w:rsidR="003A613D">
        <w:t>A.3</w:t>
      </w:r>
      <w:r w:rsidR="00594B40">
        <w:fldChar w:fldCharType="end"/>
      </w:r>
      <w:r>
        <w:t>.</w:t>
      </w:r>
    </w:p>
    <w:p w14:paraId="629C38BA" w14:textId="18E4DF84" w:rsidR="007E4EFE" w:rsidRDefault="007E4EFE" w:rsidP="007E4EFE">
      <w:pPr>
        <w:pStyle w:val="BodyText"/>
      </w:pPr>
      <w:r>
        <w:t xml:space="preserve">Submissions defining SMPTE-Controlled Entries other than top-level Class 13 or Class 14 </w:t>
      </w:r>
      <w:r w:rsidR="001C42C0">
        <w:t xml:space="preserve">Nodes </w:t>
      </w:r>
      <w:r>
        <w:t xml:space="preserve">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D77B3D">
        <w:t xml:space="preserve"> </w:t>
      </w:r>
      <w:r w:rsidR="00D77B3D">
        <w:fldChar w:fldCharType="begin"/>
      </w:r>
      <w:r w:rsidR="00D77B3D">
        <w:instrText xml:space="preserve"> REF _Ref479662341 \r \h </w:instrText>
      </w:r>
      <w:r w:rsidR="00D77B3D">
        <w:fldChar w:fldCharType="separate"/>
      </w:r>
      <w:r w:rsidR="003A613D">
        <w:t>A.4</w:t>
      </w:r>
      <w:r w:rsidR="00D77B3D">
        <w:fldChar w:fldCharType="end"/>
      </w:r>
      <w:r>
        <w:t>.</w:t>
      </w:r>
    </w:p>
    <w:p w14:paraId="25AB52E9" w14:textId="2CEBACDC" w:rsidR="00AC660B" w:rsidRDefault="003A7D61" w:rsidP="00D25E20">
      <w:pPr>
        <w:pStyle w:val="SAnnexHeading2"/>
      </w:pPr>
      <w:bookmarkStart w:id="87" w:name="_Ref478745160"/>
      <w:bookmarkStart w:id="88" w:name="_Toc72828242"/>
      <w:r w:rsidRPr="00044F7F">
        <w:t>Common</w:t>
      </w:r>
      <w:r w:rsidR="00AD27C0">
        <w:t xml:space="preserve"> Criteria</w:t>
      </w:r>
      <w:bookmarkEnd w:id="86"/>
      <w:bookmarkEnd w:id="87"/>
      <w:bookmarkEnd w:id="88"/>
    </w:p>
    <w:p w14:paraId="38988E56" w14:textId="1DE6DCA8" w:rsidR="00AC660B" w:rsidRPr="00044F7F" w:rsidRDefault="00AC660B" w:rsidP="00D25E20">
      <w:pPr>
        <w:pStyle w:val="SAnnexHeading3"/>
      </w:pPr>
      <w:r w:rsidRPr="00044F7F">
        <w:t>Contact Information</w:t>
      </w:r>
    </w:p>
    <w:p w14:paraId="4F993CFA" w14:textId="483E78EB" w:rsidR="00AC660B" w:rsidRPr="00CF4186" w:rsidRDefault="00AC660B" w:rsidP="00044F7F">
      <w:pPr>
        <w:pStyle w:val="BodyText"/>
      </w:pPr>
      <w:r>
        <w:t xml:space="preserve">The </w:t>
      </w:r>
      <w:r w:rsidR="00F8349E">
        <w:t>Submission</w:t>
      </w:r>
      <w:r>
        <w:t xml:space="preserve"> shall include </w:t>
      </w:r>
      <w:r w:rsidRPr="00044F7F">
        <w:t>contact</w:t>
      </w:r>
      <w:r>
        <w:t xml:space="preserve"> information for the </w:t>
      </w:r>
      <w:r w:rsidR="009B0B79">
        <w:t>Submitter</w:t>
      </w:r>
      <w:r>
        <w:t>.</w:t>
      </w:r>
    </w:p>
    <w:p w14:paraId="2D9201E6" w14:textId="22DE915B" w:rsidR="00893130" w:rsidRDefault="00121D57" w:rsidP="00D25E20">
      <w:pPr>
        <w:pStyle w:val="SAnnexHeading3"/>
      </w:pPr>
      <w:bookmarkStart w:id="89" w:name="_Ref478829801"/>
      <w:r>
        <w:t>Submission File</w:t>
      </w:r>
      <w:r w:rsidR="00893130">
        <w:t xml:space="preserve"> </w:t>
      </w:r>
      <w:r w:rsidR="00D43F96">
        <w:t>N</w:t>
      </w:r>
      <w:r w:rsidR="00431723">
        <w:t>ame</w:t>
      </w:r>
      <w:bookmarkEnd w:id="89"/>
    </w:p>
    <w:p w14:paraId="0DA1C042" w14:textId="083F87A7" w:rsidR="00893130" w:rsidRDefault="008A237F" w:rsidP="008A237F">
      <w:pPr>
        <w:pStyle w:val="BodyText"/>
        <w:rPr>
          <w:rFonts w:eastAsiaTheme="minorEastAsia"/>
        </w:rPr>
      </w:pPr>
      <w:r>
        <w:rPr>
          <w:rFonts w:eastAsiaTheme="minorEastAsia"/>
        </w:rPr>
        <w:t>A s</w:t>
      </w:r>
      <w:r w:rsidR="00893130">
        <w:rPr>
          <w:rFonts w:eastAsiaTheme="minorEastAsia"/>
        </w:rPr>
        <w:t xml:space="preserve">ubmission should </w:t>
      </w:r>
      <w:r>
        <w:rPr>
          <w:rFonts w:eastAsiaTheme="minorEastAsia"/>
        </w:rPr>
        <w:t>consist of a single</w:t>
      </w:r>
      <w:r w:rsidR="00893130">
        <w:rPr>
          <w:rFonts w:eastAsiaTheme="minorEastAsia"/>
        </w:rPr>
        <w:t xml:space="preserve"> zip file</w:t>
      </w:r>
      <w:r>
        <w:rPr>
          <w:rFonts w:eastAsiaTheme="minorEastAsia"/>
        </w:rPr>
        <w:t>.</w:t>
      </w:r>
    </w:p>
    <w:p w14:paraId="0843D243" w14:textId="09DD1637" w:rsidR="008A237F" w:rsidRDefault="008A237F" w:rsidP="008A237F">
      <w:pPr>
        <w:pStyle w:val="BodyText"/>
      </w:pPr>
      <w:r>
        <w:rPr>
          <w:rFonts w:eastAsiaTheme="minorEastAsia"/>
        </w:rPr>
        <w:t>The filename of the zip file should conform to the following FILENAME syntax</w:t>
      </w:r>
    </w:p>
    <w:p w14:paraId="299CC469" w14:textId="04C4F70A" w:rsidR="00893130" w:rsidRDefault="008A237F" w:rsidP="008A237F">
      <w:pPr>
        <w:pStyle w:val="SCodeSchemaExample"/>
        <w:rPr>
          <w:rFonts w:eastAsiaTheme="minorEastAsia"/>
        </w:rPr>
      </w:pPr>
      <w:r>
        <w:rPr>
          <w:rFonts w:eastAsiaTheme="minorEastAsia"/>
        </w:rPr>
        <w:t xml:space="preserve">FILENAME := </w:t>
      </w:r>
      <w:r w:rsidR="00502C7B">
        <w:rPr>
          <w:rFonts w:eastAsiaTheme="minorEastAsia"/>
        </w:rPr>
        <w:t>TC "</w:t>
      </w:r>
      <w:r>
        <w:rPr>
          <w:rFonts w:eastAsiaTheme="minorEastAsia"/>
        </w:rPr>
        <w:t>-REG-"</w:t>
      </w:r>
      <w:r w:rsidR="00893130">
        <w:rPr>
          <w:rFonts w:eastAsiaTheme="minorEastAsia"/>
        </w:rPr>
        <w:t xml:space="preserve"> </w:t>
      </w:r>
      <w:r>
        <w:rPr>
          <w:rFonts w:eastAsiaTheme="minorEastAsia"/>
        </w:rPr>
        <w:t>TYPE</w:t>
      </w:r>
      <w:r w:rsidR="00893130">
        <w:rPr>
          <w:rFonts w:eastAsiaTheme="minorEastAsia"/>
        </w:rPr>
        <w:t xml:space="preserve"> </w:t>
      </w:r>
      <w:r>
        <w:rPr>
          <w:rFonts w:eastAsiaTheme="minorEastAsia"/>
        </w:rPr>
        <w:t>"-" DESCRIPTION "</w:t>
      </w:r>
      <w:r w:rsidR="00893130">
        <w:rPr>
          <w:rFonts w:eastAsiaTheme="minorEastAsia"/>
        </w:rPr>
        <w:t>-</w:t>
      </w:r>
      <w:r>
        <w:rPr>
          <w:rFonts w:eastAsiaTheme="minorEastAsia"/>
        </w:rPr>
        <w:t>" DATE</w:t>
      </w:r>
    </w:p>
    <w:p w14:paraId="1345FDB2" w14:textId="740972E4" w:rsidR="00502C7B" w:rsidRDefault="00502C7B" w:rsidP="008A237F">
      <w:pPr>
        <w:pStyle w:val="SCodeSchemaExample"/>
        <w:rPr>
          <w:rFonts w:eastAsiaTheme="minorEastAsia"/>
        </w:rPr>
      </w:pPr>
      <w:r>
        <w:rPr>
          <w:rFonts w:eastAsiaTheme="minorEastAsia"/>
        </w:rPr>
        <w:t xml:space="preserve">TC := </w:t>
      </w:r>
      <w:r w:rsidRPr="00502C7B">
        <w:rPr>
          <w:rFonts w:eastAsiaTheme="minorEastAsia"/>
        </w:rPr>
        <w:t>1*</w:t>
      </w:r>
      <w:r>
        <w:rPr>
          <w:rFonts w:eastAsiaTheme="minorEastAsia"/>
        </w:rPr>
        <w:t>(ALPHA / DIGIT)</w:t>
      </w:r>
    </w:p>
    <w:p w14:paraId="22D9072B" w14:textId="6281F47D" w:rsidR="008A237F" w:rsidRDefault="008A237F" w:rsidP="008A237F">
      <w:pPr>
        <w:pStyle w:val="SCodeSchemaExample"/>
        <w:rPr>
          <w:rFonts w:eastAsiaTheme="minorEastAsia"/>
        </w:rPr>
      </w:pPr>
      <w:r>
        <w:rPr>
          <w:rFonts w:eastAsiaTheme="minorEastAsia"/>
        </w:rPr>
        <w:t>TYPE := "</w:t>
      </w:r>
      <w:r w:rsidRPr="008A237F">
        <w:rPr>
          <w:rFonts w:eastAsiaTheme="minorEastAsia"/>
        </w:rPr>
        <w:t>DD</w:t>
      </w:r>
      <w:r>
        <w:rPr>
          <w:rFonts w:eastAsiaTheme="minorEastAsia"/>
        </w:rPr>
        <w:t xml:space="preserve">" </w:t>
      </w:r>
      <w:r w:rsidR="00502C7B">
        <w:rPr>
          <w:rFonts w:eastAsiaTheme="minorEastAsia"/>
        </w:rPr>
        <w:t>/</w:t>
      </w:r>
      <w:r>
        <w:rPr>
          <w:rFonts w:eastAsiaTheme="minorEastAsia"/>
        </w:rPr>
        <w:t xml:space="preserve"> "C</w:t>
      </w:r>
      <w:r w:rsidRPr="008A237F">
        <w:rPr>
          <w:rFonts w:eastAsiaTheme="minorEastAsia"/>
        </w:rPr>
        <w:t>ORR</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CLASS13</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CLASS14</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MISC</w:t>
      </w:r>
      <w:r>
        <w:rPr>
          <w:rFonts w:eastAsiaTheme="minorEastAsia"/>
        </w:rPr>
        <w:t>"</w:t>
      </w:r>
    </w:p>
    <w:p w14:paraId="7E467011" w14:textId="6E065157" w:rsidR="008A237F" w:rsidRDefault="004E2185" w:rsidP="008A237F">
      <w:pPr>
        <w:pStyle w:val="SCodeSchemaExample"/>
        <w:rPr>
          <w:rFonts w:eastAsiaTheme="minorEastAsia"/>
        </w:rPr>
      </w:pPr>
      <w:r>
        <w:rPr>
          <w:rFonts w:eastAsiaTheme="minorEastAsia"/>
        </w:rPr>
        <w:t>DATE := YYYY "-" MM "-" DD</w:t>
      </w:r>
    </w:p>
    <w:p w14:paraId="29F66ED3" w14:textId="1058E4DC" w:rsidR="004E2185" w:rsidRDefault="00574D7C" w:rsidP="008A237F">
      <w:pPr>
        <w:pStyle w:val="SCodeSchemaExample"/>
        <w:rPr>
          <w:rFonts w:eastAsiaTheme="minorEastAsia"/>
        </w:rPr>
      </w:pPr>
      <w:r>
        <w:rPr>
          <w:rFonts w:eastAsiaTheme="minorEastAsia"/>
        </w:rPr>
        <w:t>YYYY := 4</w:t>
      </w:r>
      <w:r w:rsidR="00502C7B">
        <w:rPr>
          <w:rFonts w:eastAsiaTheme="minorEastAsia"/>
        </w:rPr>
        <w:t>DIGIT</w:t>
      </w:r>
    </w:p>
    <w:p w14:paraId="036B7BC2" w14:textId="720B0F55" w:rsidR="004E2185" w:rsidRDefault="00574D7C" w:rsidP="008A237F">
      <w:pPr>
        <w:pStyle w:val="SCodeSchemaExample"/>
        <w:rPr>
          <w:rFonts w:eastAsiaTheme="minorEastAsia"/>
        </w:rPr>
      </w:pPr>
      <w:r>
        <w:rPr>
          <w:rFonts w:eastAsiaTheme="minorEastAsia"/>
        </w:rPr>
        <w:t>MM := 2D</w:t>
      </w:r>
      <w:r w:rsidR="00502C7B">
        <w:rPr>
          <w:rFonts w:eastAsiaTheme="minorEastAsia"/>
        </w:rPr>
        <w:t>IGIT</w:t>
      </w:r>
    </w:p>
    <w:p w14:paraId="7E27C735" w14:textId="3738D3FE" w:rsidR="00893130" w:rsidRPr="00121D57" w:rsidRDefault="00502C7B" w:rsidP="00121D57">
      <w:pPr>
        <w:pStyle w:val="SCodeSchemaExample"/>
        <w:rPr>
          <w:rFonts w:eastAsiaTheme="minorEastAsia"/>
        </w:rPr>
      </w:pPr>
      <w:r>
        <w:rPr>
          <w:rFonts w:eastAsiaTheme="minorEastAsia"/>
        </w:rPr>
        <w:t>DD := 2</w:t>
      </w:r>
      <w:r w:rsidR="00574D7C">
        <w:rPr>
          <w:rFonts w:eastAsiaTheme="minorEastAsia"/>
        </w:rPr>
        <w:t>DI</w:t>
      </w:r>
      <w:r>
        <w:rPr>
          <w:rFonts w:eastAsiaTheme="minorEastAsia"/>
        </w:rPr>
        <w:t>GIT</w:t>
      </w:r>
    </w:p>
    <w:p w14:paraId="44EC485F" w14:textId="26FF6BF2" w:rsidR="003D3862" w:rsidRDefault="003D3862" w:rsidP="004E2185">
      <w:pPr>
        <w:pStyle w:val="BodyText"/>
        <w:rPr>
          <w:rFonts w:eastAsiaTheme="minorEastAsia"/>
        </w:rPr>
      </w:pPr>
      <w:r>
        <w:rPr>
          <w:rFonts w:eastAsiaTheme="minorEastAsia"/>
        </w:rPr>
        <w:t xml:space="preserve">The TC </w:t>
      </w:r>
      <w:r w:rsidR="00BF2EE4">
        <w:rPr>
          <w:rFonts w:eastAsiaTheme="minorEastAsia"/>
        </w:rPr>
        <w:t xml:space="preserve">field </w:t>
      </w:r>
      <w:r>
        <w:rPr>
          <w:rFonts w:eastAsiaTheme="minorEastAsia"/>
        </w:rPr>
        <w:t xml:space="preserve">is the </w:t>
      </w:r>
      <w:r w:rsidR="00BF2EE4">
        <w:rPr>
          <w:rFonts w:eastAsiaTheme="minorEastAsia"/>
        </w:rPr>
        <w:t xml:space="preserve">short </w:t>
      </w:r>
      <w:r>
        <w:rPr>
          <w:rFonts w:eastAsiaTheme="minorEastAsia"/>
        </w:rPr>
        <w:t xml:space="preserve">name of the </w:t>
      </w:r>
      <w:r w:rsidR="00BF2EE4">
        <w:rPr>
          <w:rFonts w:eastAsiaTheme="minorEastAsia"/>
        </w:rPr>
        <w:t xml:space="preserve">parent </w:t>
      </w:r>
      <w:r>
        <w:rPr>
          <w:rFonts w:eastAsiaTheme="minorEastAsia"/>
        </w:rPr>
        <w:t xml:space="preserve">TC of the </w:t>
      </w:r>
      <w:r w:rsidR="007B13F0">
        <w:rPr>
          <w:rFonts w:eastAsiaTheme="minorEastAsia"/>
        </w:rPr>
        <w:t>Metadata Register</w:t>
      </w:r>
      <w:r>
        <w:rPr>
          <w:rFonts w:eastAsiaTheme="minorEastAsia"/>
        </w:rPr>
        <w:t xml:space="preserve"> </w:t>
      </w:r>
      <w:proofErr w:type="gramStart"/>
      <w:r>
        <w:rPr>
          <w:rFonts w:eastAsiaTheme="minorEastAsia"/>
        </w:rPr>
        <w:t>Sub Group</w:t>
      </w:r>
      <w:proofErr w:type="gramEnd"/>
      <w:r>
        <w:rPr>
          <w:rFonts w:eastAsiaTheme="minorEastAsia"/>
        </w:rPr>
        <w:t>, e.g. 30MR</w:t>
      </w:r>
      <w:r w:rsidR="00F114CB">
        <w:rPr>
          <w:rFonts w:eastAsiaTheme="minorEastAsia"/>
        </w:rPr>
        <w:t>.</w:t>
      </w:r>
    </w:p>
    <w:p w14:paraId="63D5135E" w14:textId="118D3D59" w:rsidR="00A96FFF" w:rsidRDefault="00A96FFF" w:rsidP="004E2185">
      <w:pPr>
        <w:pStyle w:val="BodyText"/>
        <w:rPr>
          <w:rFonts w:eastAsiaTheme="minorEastAsia"/>
        </w:rPr>
      </w:pPr>
      <w:r w:rsidRPr="004E2185">
        <w:rPr>
          <w:rFonts w:eastAsiaTheme="minorEastAsia"/>
        </w:rPr>
        <w:t xml:space="preserve">The TYPE </w:t>
      </w:r>
      <w:r w:rsidR="00992AE4">
        <w:rPr>
          <w:rFonts w:eastAsiaTheme="minorEastAsia"/>
        </w:rPr>
        <w:t>field</w:t>
      </w:r>
      <w:r w:rsidR="002B34AA">
        <w:rPr>
          <w:rFonts w:eastAsiaTheme="minorEastAsia"/>
        </w:rPr>
        <w:t xml:space="preserve"> shall be selected</w:t>
      </w:r>
      <w:r w:rsidR="00DE7261">
        <w:rPr>
          <w:rFonts w:eastAsiaTheme="minorEastAsia"/>
        </w:rPr>
        <w:t xml:space="preserve"> based on the nature of the submission</w:t>
      </w:r>
      <w:r w:rsidR="002B34AA">
        <w:rPr>
          <w:rFonts w:eastAsiaTheme="minorEastAsia"/>
        </w:rPr>
        <w:t xml:space="preserve"> as specified in </w:t>
      </w:r>
      <w:r w:rsidR="00DE7261">
        <w:rPr>
          <w:rFonts w:eastAsiaTheme="minorEastAsia"/>
        </w:rPr>
        <w:fldChar w:fldCharType="begin"/>
      </w:r>
      <w:r w:rsidR="00DE7261">
        <w:rPr>
          <w:rFonts w:eastAsiaTheme="minorEastAsia"/>
        </w:rPr>
        <w:instrText xml:space="preserve"> REF _Ref478743738 \h </w:instrText>
      </w:r>
      <w:r w:rsidR="00DE7261">
        <w:rPr>
          <w:rFonts w:eastAsiaTheme="minorEastAsia"/>
        </w:rPr>
      </w:r>
      <w:r w:rsidR="00DE7261">
        <w:rPr>
          <w:rFonts w:eastAsiaTheme="minorEastAsia"/>
        </w:rPr>
        <w:fldChar w:fldCharType="separate"/>
      </w:r>
      <w:r w:rsidR="003A613D">
        <w:t xml:space="preserve">Table </w:t>
      </w:r>
      <w:r w:rsidR="003A613D">
        <w:rPr>
          <w:noProof/>
        </w:rPr>
        <w:t>2</w:t>
      </w:r>
      <w:r w:rsidR="00DE7261">
        <w:rPr>
          <w:rFonts w:eastAsiaTheme="minorEastAsia"/>
        </w:rPr>
        <w:fldChar w:fldCharType="end"/>
      </w:r>
    </w:p>
    <w:p w14:paraId="2E88A78C" w14:textId="685FE05B" w:rsidR="00DE7261" w:rsidRDefault="00DE7261" w:rsidP="00DE7261">
      <w:pPr>
        <w:pStyle w:val="Caption"/>
      </w:pPr>
      <w:bookmarkStart w:id="90" w:name="_Ref478743738"/>
      <w:r>
        <w:t xml:space="preserve">Table </w:t>
      </w:r>
      <w:r w:rsidR="0023363D">
        <w:fldChar w:fldCharType="begin"/>
      </w:r>
      <w:r w:rsidR="0023363D">
        <w:instrText xml:space="preserve"> SEQ Table \* ARABIC </w:instrText>
      </w:r>
      <w:r w:rsidR="0023363D">
        <w:fldChar w:fldCharType="separate"/>
      </w:r>
      <w:r w:rsidR="003A613D">
        <w:rPr>
          <w:noProof/>
        </w:rPr>
        <w:t>2</w:t>
      </w:r>
      <w:r w:rsidR="0023363D">
        <w:rPr>
          <w:noProof/>
        </w:rPr>
        <w:fldChar w:fldCharType="end"/>
      </w:r>
      <w:bookmarkEnd w:id="90"/>
      <w:r>
        <w:t>. Submission File Name Type Field.</w:t>
      </w:r>
    </w:p>
    <w:tbl>
      <w:tblPr>
        <w:tblStyle w:val="LightShading"/>
        <w:tblW w:w="0" w:type="auto"/>
        <w:jc w:val="center"/>
        <w:tblLook w:val="0420" w:firstRow="1" w:lastRow="0" w:firstColumn="0" w:lastColumn="0" w:noHBand="0" w:noVBand="1"/>
      </w:tblPr>
      <w:tblGrid>
        <w:gridCol w:w="1095"/>
        <w:gridCol w:w="2896"/>
      </w:tblGrid>
      <w:tr w:rsidR="002B34AA" w14:paraId="0770F9C5" w14:textId="77777777" w:rsidTr="00DE7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15D5771" w14:textId="142A9F22" w:rsidR="002B34AA" w:rsidRDefault="002B34AA" w:rsidP="00DE7261">
            <w:pPr>
              <w:pStyle w:val="TableCell"/>
              <w:rPr>
                <w:rFonts w:eastAsiaTheme="minorEastAsia"/>
              </w:rPr>
            </w:pPr>
            <w:r>
              <w:rPr>
                <w:rFonts w:eastAsiaTheme="minorEastAsia"/>
              </w:rPr>
              <w:t>TYPE</w:t>
            </w:r>
          </w:p>
        </w:tc>
        <w:tc>
          <w:tcPr>
            <w:tcW w:w="0" w:type="auto"/>
          </w:tcPr>
          <w:p w14:paraId="34F072CD" w14:textId="021B55AE" w:rsidR="002B34AA" w:rsidRDefault="009550BF" w:rsidP="00DE7261">
            <w:pPr>
              <w:pStyle w:val="TableCell"/>
              <w:rPr>
                <w:rFonts w:eastAsiaTheme="minorEastAsia"/>
              </w:rPr>
            </w:pPr>
            <w:r>
              <w:rPr>
                <w:rFonts w:eastAsiaTheme="minorEastAsia"/>
              </w:rPr>
              <w:t xml:space="preserve">Type </w:t>
            </w:r>
            <w:r w:rsidR="00DE7261">
              <w:rPr>
                <w:rFonts w:eastAsiaTheme="minorEastAsia"/>
              </w:rPr>
              <w:t>of submission</w:t>
            </w:r>
          </w:p>
        </w:tc>
      </w:tr>
      <w:tr w:rsidR="002B34AA" w14:paraId="740F4A65"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A7A3C4E" w14:textId="79B9E176" w:rsidR="002B34AA" w:rsidRDefault="002B34AA" w:rsidP="00DE7261">
            <w:pPr>
              <w:pStyle w:val="TableCell"/>
              <w:rPr>
                <w:rFonts w:eastAsiaTheme="minorEastAsia"/>
              </w:rPr>
            </w:pPr>
            <w:r>
              <w:rPr>
                <w:rFonts w:eastAsiaTheme="minorEastAsia"/>
              </w:rPr>
              <w:t>DD</w:t>
            </w:r>
          </w:p>
        </w:tc>
        <w:tc>
          <w:tcPr>
            <w:tcW w:w="0" w:type="auto"/>
          </w:tcPr>
          <w:p w14:paraId="2E685846" w14:textId="6B97F76C" w:rsidR="002B34AA" w:rsidRDefault="002B34AA" w:rsidP="00DE7261">
            <w:pPr>
              <w:pStyle w:val="TableCell"/>
              <w:rPr>
                <w:rFonts w:eastAsiaTheme="minorEastAsia"/>
              </w:rPr>
            </w:pPr>
            <w:r>
              <w:rPr>
                <w:rFonts w:eastAsiaTheme="minorEastAsia"/>
              </w:rPr>
              <w:t>Addition of an Entry</w:t>
            </w:r>
          </w:p>
        </w:tc>
      </w:tr>
      <w:tr w:rsidR="002B34AA" w14:paraId="4BE932A3" w14:textId="77777777" w:rsidTr="00DE7261">
        <w:trPr>
          <w:jc w:val="center"/>
        </w:trPr>
        <w:tc>
          <w:tcPr>
            <w:tcW w:w="0" w:type="auto"/>
          </w:tcPr>
          <w:p w14:paraId="09A60426" w14:textId="53FC98A8" w:rsidR="002B34AA" w:rsidRDefault="002B34AA" w:rsidP="00DE7261">
            <w:pPr>
              <w:pStyle w:val="TableCell"/>
              <w:rPr>
                <w:rFonts w:eastAsiaTheme="minorEastAsia"/>
              </w:rPr>
            </w:pPr>
            <w:r>
              <w:rPr>
                <w:rFonts w:eastAsiaTheme="minorEastAsia"/>
              </w:rPr>
              <w:t>CORR</w:t>
            </w:r>
          </w:p>
        </w:tc>
        <w:tc>
          <w:tcPr>
            <w:tcW w:w="0" w:type="auto"/>
          </w:tcPr>
          <w:p w14:paraId="40F9D83B" w14:textId="3607FD94" w:rsidR="002B34AA" w:rsidRDefault="002B34AA" w:rsidP="00DE7261">
            <w:pPr>
              <w:pStyle w:val="TableCell"/>
              <w:rPr>
                <w:rFonts w:eastAsiaTheme="minorEastAsia"/>
              </w:rPr>
            </w:pPr>
            <w:r>
              <w:rPr>
                <w:rFonts w:eastAsiaTheme="minorEastAsia"/>
              </w:rPr>
              <w:t>Correction to an existing Entry</w:t>
            </w:r>
          </w:p>
        </w:tc>
      </w:tr>
      <w:tr w:rsidR="002B34AA" w14:paraId="62EEE350"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4883EF" w14:textId="777535A4" w:rsidR="002B34AA" w:rsidRDefault="002B34AA" w:rsidP="00DE7261">
            <w:pPr>
              <w:pStyle w:val="TableCell"/>
              <w:rPr>
                <w:rFonts w:eastAsiaTheme="minorEastAsia"/>
              </w:rPr>
            </w:pPr>
            <w:r>
              <w:rPr>
                <w:rFonts w:eastAsiaTheme="minorEastAsia"/>
              </w:rPr>
              <w:t>CLASS13</w:t>
            </w:r>
          </w:p>
        </w:tc>
        <w:tc>
          <w:tcPr>
            <w:tcW w:w="0" w:type="auto"/>
          </w:tcPr>
          <w:p w14:paraId="14FA572C" w14:textId="6BD442D3" w:rsidR="002B34AA" w:rsidRDefault="002B34AA" w:rsidP="00DE7261">
            <w:pPr>
              <w:pStyle w:val="TableCell"/>
              <w:rPr>
                <w:rFonts w:eastAsiaTheme="minorEastAsia"/>
              </w:rPr>
            </w:pPr>
            <w:r>
              <w:rPr>
                <w:rFonts w:eastAsiaTheme="minorEastAsia"/>
              </w:rPr>
              <w:t>Class 13 Node Allocation</w:t>
            </w:r>
          </w:p>
        </w:tc>
      </w:tr>
      <w:tr w:rsidR="002B34AA" w14:paraId="59A0C363" w14:textId="77777777" w:rsidTr="00DE7261">
        <w:trPr>
          <w:jc w:val="center"/>
        </w:trPr>
        <w:tc>
          <w:tcPr>
            <w:tcW w:w="0" w:type="auto"/>
          </w:tcPr>
          <w:p w14:paraId="019353FA" w14:textId="6697C57E" w:rsidR="002B34AA" w:rsidRDefault="002B34AA" w:rsidP="00DE7261">
            <w:pPr>
              <w:pStyle w:val="TableCell"/>
              <w:rPr>
                <w:rFonts w:eastAsiaTheme="minorEastAsia"/>
              </w:rPr>
            </w:pPr>
            <w:r>
              <w:rPr>
                <w:rFonts w:eastAsiaTheme="minorEastAsia"/>
              </w:rPr>
              <w:t>CLASS14</w:t>
            </w:r>
          </w:p>
        </w:tc>
        <w:tc>
          <w:tcPr>
            <w:tcW w:w="0" w:type="auto"/>
          </w:tcPr>
          <w:p w14:paraId="0C093E1E" w14:textId="49149795" w:rsidR="002B34AA" w:rsidRDefault="002B34AA" w:rsidP="00DE7261">
            <w:pPr>
              <w:pStyle w:val="TableCell"/>
              <w:rPr>
                <w:rFonts w:eastAsiaTheme="minorEastAsia"/>
              </w:rPr>
            </w:pPr>
            <w:r>
              <w:rPr>
                <w:rFonts w:eastAsiaTheme="minorEastAsia"/>
              </w:rPr>
              <w:t>Class 14 Node Allocation</w:t>
            </w:r>
          </w:p>
        </w:tc>
      </w:tr>
      <w:tr w:rsidR="002B34AA" w14:paraId="65BEEA39"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7A6C62" w14:textId="44585CB7" w:rsidR="002B34AA" w:rsidRDefault="002B34AA" w:rsidP="00DE7261">
            <w:pPr>
              <w:pStyle w:val="TableCell"/>
              <w:rPr>
                <w:rFonts w:eastAsiaTheme="minorEastAsia"/>
              </w:rPr>
            </w:pPr>
            <w:r>
              <w:rPr>
                <w:rFonts w:eastAsiaTheme="minorEastAsia"/>
              </w:rPr>
              <w:t>MISC</w:t>
            </w:r>
          </w:p>
        </w:tc>
        <w:tc>
          <w:tcPr>
            <w:tcW w:w="0" w:type="auto"/>
          </w:tcPr>
          <w:p w14:paraId="5D9CDC5E" w14:textId="68E57CE9" w:rsidR="002B34AA" w:rsidRDefault="00DE7261" w:rsidP="00DE7261">
            <w:pPr>
              <w:pStyle w:val="TableCell"/>
              <w:rPr>
                <w:rFonts w:eastAsiaTheme="minorEastAsia"/>
              </w:rPr>
            </w:pPr>
            <w:r>
              <w:rPr>
                <w:rFonts w:eastAsiaTheme="minorEastAsia"/>
              </w:rPr>
              <w:t xml:space="preserve">Other </w:t>
            </w:r>
          </w:p>
        </w:tc>
      </w:tr>
    </w:tbl>
    <w:p w14:paraId="6898291C" w14:textId="372B47DD" w:rsidR="008D7775" w:rsidRDefault="008D7775" w:rsidP="00496E8D">
      <w:pPr>
        <w:pStyle w:val="SNote"/>
        <w:rPr>
          <w:rFonts w:eastAsiaTheme="minorEastAsia"/>
        </w:rPr>
      </w:pPr>
      <w:r w:rsidRPr="008D7775">
        <w:rPr>
          <w:rFonts w:eastAsiaTheme="minorEastAsia"/>
        </w:rPr>
        <w:t xml:space="preserve">NOTE: </w:t>
      </w:r>
      <w:r w:rsidR="00407074">
        <w:rPr>
          <w:rFonts w:eastAsiaTheme="minorEastAsia"/>
        </w:rPr>
        <w:t xml:space="preserve">The </w:t>
      </w:r>
      <w:r>
        <w:rPr>
          <w:rFonts w:eastAsiaTheme="minorEastAsia"/>
        </w:rPr>
        <w:t>MISC</w:t>
      </w:r>
      <w:r w:rsidRPr="008D7775">
        <w:rPr>
          <w:rFonts w:eastAsiaTheme="minorEastAsia"/>
        </w:rPr>
        <w:t xml:space="preserve"> </w:t>
      </w:r>
      <w:r w:rsidR="00407074">
        <w:rPr>
          <w:rFonts w:eastAsiaTheme="minorEastAsia"/>
        </w:rPr>
        <w:t xml:space="preserve">type </w:t>
      </w:r>
      <w:r w:rsidRPr="008D7775">
        <w:rPr>
          <w:rFonts w:eastAsiaTheme="minorEastAsia"/>
        </w:rPr>
        <w:t xml:space="preserve">is intended to be used if no other types fit, </w:t>
      </w:r>
      <w:proofErr w:type="gramStart"/>
      <w:r w:rsidRPr="008D7775">
        <w:rPr>
          <w:rFonts w:eastAsiaTheme="minorEastAsia"/>
        </w:rPr>
        <w:t>e</w:t>
      </w:r>
      <w:r>
        <w:rPr>
          <w:rFonts w:eastAsiaTheme="minorEastAsia"/>
        </w:rPr>
        <w:t>.g.</w:t>
      </w:r>
      <w:proofErr w:type="gramEnd"/>
      <w:r>
        <w:rPr>
          <w:rFonts w:eastAsiaTheme="minorEastAsia"/>
        </w:rPr>
        <w:t xml:space="preserve"> a Submission that both adds and corrects Entries</w:t>
      </w:r>
      <w:r w:rsidRPr="008D7775">
        <w:rPr>
          <w:rFonts w:eastAsiaTheme="minorEastAsia"/>
        </w:rPr>
        <w:t xml:space="preserve">. </w:t>
      </w:r>
    </w:p>
    <w:p w14:paraId="1368CFFB" w14:textId="306DFA3A" w:rsidR="00DE7261" w:rsidRDefault="00DE7261" w:rsidP="000B181F">
      <w:pPr>
        <w:pStyle w:val="BodyText"/>
        <w:rPr>
          <w:rFonts w:eastAsiaTheme="minorEastAsia"/>
        </w:rPr>
      </w:pPr>
      <w:r>
        <w:rPr>
          <w:rFonts w:eastAsiaTheme="minorEastAsia"/>
        </w:rPr>
        <w:t xml:space="preserve">The </w:t>
      </w:r>
      <w:r w:rsidR="004E2185">
        <w:rPr>
          <w:rFonts w:eastAsiaTheme="minorEastAsia"/>
        </w:rPr>
        <w:t xml:space="preserve">DESCRIPTION </w:t>
      </w:r>
      <w:r w:rsidR="00992AE4">
        <w:rPr>
          <w:rFonts w:eastAsiaTheme="minorEastAsia"/>
        </w:rPr>
        <w:t xml:space="preserve">field </w:t>
      </w:r>
      <w:r w:rsidR="004E2185">
        <w:rPr>
          <w:rFonts w:eastAsiaTheme="minorEastAsia"/>
        </w:rPr>
        <w:t xml:space="preserve">shall be selected based on the value of </w:t>
      </w:r>
      <w:r>
        <w:rPr>
          <w:rFonts w:eastAsiaTheme="minorEastAsia"/>
        </w:rPr>
        <w:t xml:space="preserve">the </w:t>
      </w:r>
      <w:r w:rsidR="004E2185">
        <w:rPr>
          <w:rFonts w:eastAsiaTheme="minorEastAsia"/>
        </w:rPr>
        <w:t xml:space="preserve">TYPE </w:t>
      </w:r>
      <w:r>
        <w:rPr>
          <w:rFonts w:eastAsiaTheme="minorEastAsia"/>
        </w:rPr>
        <w:t>field.</w:t>
      </w:r>
    </w:p>
    <w:p w14:paraId="078E8F59" w14:textId="1EDAD432" w:rsidR="00DE7261" w:rsidRDefault="00DE7261" w:rsidP="00DE7261">
      <w:pPr>
        <w:pStyle w:val="Caption"/>
      </w:pPr>
      <w:r>
        <w:t xml:space="preserve">Table </w:t>
      </w:r>
      <w:r w:rsidR="0023363D">
        <w:fldChar w:fldCharType="begin"/>
      </w:r>
      <w:r w:rsidR="0023363D">
        <w:instrText xml:space="preserve"> SEQ Table \* ARABIC </w:instrText>
      </w:r>
      <w:r w:rsidR="0023363D">
        <w:fldChar w:fldCharType="separate"/>
      </w:r>
      <w:r w:rsidR="003A613D">
        <w:rPr>
          <w:noProof/>
        </w:rPr>
        <w:t>3</w:t>
      </w:r>
      <w:r w:rsidR="0023363D">
        <w:rPr>
          <w:noProof/>
        </w:rPr>
        <w:fldChar w:fldCharType="end"/>
      </w:r>
      <w:r>
        <w:t>. Submission File Name Description Field.</w:t>
      </w:r>
    </w:p>
    <w:tbl>
      <w:tblPr>
        <w:tblStyle w:val="LightShading"/>
        <w:tblW w:w="0" w:type="auto"/>
        <w:jc w:val="center"/>
        <w:tblLook w:val="0420" w:firstRow="1" w:lastRow="0" w:firstColumn="0" w:lastColumn="0" w:noHBand="0" w:noVBand="1"/>
      </w:tblPr>
      <w:tblGrid>
        <w:gridCol w:w="1095"/>
        <w:gridCol w:w="5755"/>
      </w:tblGrid>
      <w:tr w:rsidR="00DE7261" w14:paraId="05A32C5D" w14:textId="77777777" w:rsidTr="005E13A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1DFF96" w14:textId="77777777" w:rsidR="00DE7261" w:rsidRDefault="00DE7261" w:rsidP="00433A1C">
            <w:pPr>
              <w:pStyle w:val="TableCell"/>
              <w:rPr>
                <w:rFonts w:eastAsiaTheme="minorEastAsia"/>
              </w:rPr>
            </w:pPr>
            <w:r>
              <w:rPr>
                <w:rFonts w:eastAsiaTheme="minorEastAsia"/>
              </w:rPr>
              <w:t>TYPE</w:t>
            </w:r>
          </w:p>
        </w:tc>
        <w:tc>
          <w:tcPr>
            <w:tcW w:w="5755" w:type="dxa"/>
          </w:tcPr>
          <w:p w14:paraId="30E2BE16" w14:textId="788337F0" w:rsidR="00DE7261" w:rsidRDefault="00DE7261" w:rsidP="00433A1C">
            <w:pPr>
              <w:pStyle w:val="TableCell"/>
              <w:rPr>
                <w:rFonts w:eastAsiaTheme="minorEastAsia"/>
              </w:rPr>
            </w:pPr>
            <w:r>
              <w:rPr>
                <w:rFonts w:eastAsiaTheme="minorEastAsia"/>
              </w:rPr>
              <w:t>DESCRIPTION</w:t>
            </w:r>
          </w:p>
        </w:tc>
      </w:tr>
      <w:tr w:rsidR="00DE7261" w14:paraId="5EB1AC9D"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FE99226" w14:textId="77777777" w:rsidR="00DE7261" w:rsidRDefault="00DE7261" w:rsidP="00433A1C">
            <w:pPr>
              <w:pStyle w:val="TableCell"/>
              <w:rPr>
                <w:rFonts w:eastAsiaTheme="minorEastAsia"/>
              </w:rPr>
            </w:pPr>
            <w:r>
              <w:rPr>
                <w:rFonts w:eastAsiaTheme="minorEastAsia"/>
              </w:rPr>
              <w:lastRenderedPageBreak/>
              <w:t>DD</w:t>
            </w:r>
          </w:p>
        </w:tc>
        <w:tc>
          <w:tcPr>
            <w:tcW w:w="5755" w:type="dxa"/>
          </w:tcPr>
          <w:p w14:paraId="1E9895A5" w14:textId="12B0EB08" w:rsidR="00DE7261" w:rsidRDefault="00431723" w:rsidP="00431723">
            <w:pPr>
              <w:pStyle w:val="TableCell"/>
              <w:rPr>
                <w:rFonts w:eastAsiaTheme="minorEastAsia"/>
              </w:rPr>
            </w:pPr>
            <w:r w:rsidRPr="000B181F">
              <w:rPr>
                <w:rFonts w:eastAsiaTheme="minorEastAsia"/>
              </w:rPr>
              <w:t>Concise description of item(</w:t>
            </w:r>
            <w:r>
              <w:rPr>
                <w:rFonts w:eastAsiaTheme="minorEastAsia"/>
              </w:rPr>
              <w:t xml:space="preserve">s) being added </w:t>
            </w:r>
            <w:r w:rsidR="000B181F">
              <w:rPr>
                <w:rFonts w:eastAsiaTheme="minorEastAsia"/>
              </w:rPr>
              <w:t>(</w:t>
            </w:r>
            <w:proofErr w:type="gramStart"/>
            <w:r w:rsidR="000B181F">
              <w:rPr>
                <w:rFonts w:eastAsiaTheme="minorEastAsia"/>
              </w:rPr>
              <w:t>e.g.</w:t>
            </w:r>
            <w:proofErr w:type="gramEnd"/>
            <w:r w:rsidR="000B181F">
              <w:rPr>
                <w:rFonts w:eastAsiaTheme="minorEastAsia"/>
              </w:rPr>
              <w:t xml:space="preserve"> ST2067-1)</w:t>
            </w:r>
          </w:p>
        </w:tc>
      </w:tr>
      <w:tr w:rsidR="00DE7261" w14:paraId="7E3BDD67" w14:textId="77777777" w:rsidTr="005E13A2">
        <w:trPr>
          <w:jc w:val="center"/>
        </w:trPr>
        <w:tc>
          <w:tcPr>
            <w:tcW w:w="0" w:type="auto"/>
          </w:tcPr>
          <w:p w14:paraId="6137DC6C" w14:textId="77777777" w:rsidR="00DE7261" w:rsidRDefault="00DE7261" w:rsidP="00433A1C">
            <w:pPr>
              <w:pStyle w:val="TableCell"/>
              <w:rPr>
                <w:rFonts w:eastAsiaTheme="minorEastAsia"/>
              </w:rPr>
            </w:pPr>
            <w:r>
              <w:rPr>
                <w:rFonts w:eastAsiaTheme="minorEastAsia"/>
              </w:rPr>
              <w:t>CORR</w:t>
            </w:r>
          </w:p>
        </w:tc>
        <w:tc>
          <w:tcPr>
            <w:tcW w:w="5755" w:type="dxa"/>
          </w:tcPr>
          <w:p w14:paraId="37100FD3" w14:textId="43C253EA" w:rsidR="00DE7261" w:rsidRDefault="000B181F" w:rsidP="00433A1C">
            <w:pPr>
              <w:pStyle w:val="TableCell"/>
              <w:rPr>
                <w:rFonts w:eastAsiaTheme="minorEastAsia"/>
              </w:rPr>
            </w:pPr>
            <w:r w:rsidRPr="000B181F">
              <w:rPr>
                <w:rFonts w:eastAsiaTheme="minorEastAsia"/>
              </w:rPr>
              <w:t>Concise description of item(s) being corrected (</w:t>
            </w:r>
            <w:proofErr w:type="gramStart"/>
            <w:r w:rsidRPr="000B181F">
              <w:rPr>
                <w:rFonts w:eastAsiaTheme="minorEastAsia"/>
              </w:rPr>
              <w:t>e.g.</w:t>
            </w:r>
            <w:proofErr w:type="gramEnd"/>
            <w:r w:rsidRPr="000B181F">
              <w:rPr>
                <w:rFonts w:eastAsiaTheme="minorEastAsia"/>
              </w:rPr>
              <w:t xml:space="preserve"> Groups-</w:t>
            </w:r>
            <w:proofErr w:type="spellStart"/>
            <w:r w:rsidRPr="000B181F">
              <w:rPr>
                <w:rFonts w:eastAsiaTheme="minorEastAsia"/>
              </w:rPr>
              <w:t>IsConcrete</w:t>
            </w:r>
            <w:proofErr w:type="spellEnd"/>
            <w:r w:rsidRPr="000B181F">
              <w:rPr>
                <w:rFonts w:eastAsiaTheme="minorEastAsia"/>
              </w:rPr>
              <w:t>)</w:t>
            </w:r>
          </w:p>
        </w:tc>
      </w:tr>
      <w:tr w:rsidR="00DE7261" w14:paraId="32281EAF"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A9AAC2" w14:textId="77777777" w:rsidR="00DE7261" w:rsidRDefault="00DE7261" w:rsidP="00433A1C">
            <w:pPr>
              <w:pStyle w:val="TableCell"/>
              <w:rPr>
                <w:rFonts w:eastAsiaTheme="minorEastAsia"/>
              </w:rPr>
            </w:pPr>
            <w:r>
              <w:rPr>
                <w:rFonts w:eastAsiaTheme="minorEastAsia"/>
              </w:rPr>
              <w:t>CLASS13</w:t>
            </w:r>
          </w:p>
        </w:tc>
        <w:tc>
          <w:tcPr>
            <w:tcW w:w="5755" w:type="dxa"/>
          </w:tcPr>
          <w:p w14:paraId="5D08B582" w14:textId="59AA762E" w:rsidR="00DE7261" w:rsidRDefault="000B181F" w:rsidP="00433A1C">
            <w:pPr>
              <w:pStyle w:val="TableCell"/>
              <w:rPr>
                <w:rFonts w:eastAsiaTheme="minorEastAsia"/>
              </w:rPr>
            </w:pPr>
            <w:r>
              <w:rPr>
                <w:rFonts w:eastAsiaTheme="minorEastAsia"/>
              </w:rPr>
              <w:t>Description of Class13 node owner and purpose of change (</w:t>
            </w:r>
            <w:proofErr w:type="gramStart"/>
            <w:r>
              <w:rPr>
                <w:rFonts w:eastAsiaTheme="minorEastAsia"/>
              </w:rPr>
              <w:t>e.g.</w:t>
            </w:r>
            <w:proofErr w:type="gramEnd"/>
            <w:r>
              <w:rPr>
                <w:rFonts w:eastAsiaTheme="minorEastAsia"/>
              </w:rPr>
              <w:t xml:space="preserve"> AVID-new-entries)</w:t>
            </w:r>
          </w:p>
        </w:tc>
      </w:tr>
      <w:tr w:rsidR="00DE7261" w14:paraId="197DF941" w14:textId="77777777" w:rsidTr="005E13A2">
        <w:trPr>
          <w:jc w:val="center"/>
        </w:trPr>
        <w:tc>
          <w:tcPr>
            <w:tcW w:w="0" w:type="auto"/>
          </w:tcPr>
          <w:p w14:paraId="482DECFA" w14:textId="77777777" w:rsidR="00DE7261" w:rsidRDefault="00DE7261" w:rsidP="00433A1C">
            <w:pPr>
              <w:pStyle w:val="TableCell"/>
              <w:rPr>
                <w:rFonts w:eastAsiaTheme="minorEastAsia"/>
              </w:rPr>
            </w:pPr>
            <w:r>
              <w:rPr>
                <w:rFonts w:eastAsiaTheme="minorEastAsia"/>
              </w:rPr>
              <w:t>CLASS14</w:t>
            </w:r>
          </w:p>
        </w:tc>
        <w:tc>
          <w:tcPr>
            <w:tcW w:w="5755" w:type="dxa"/>
          </w:tcPr>
          <w:p w14:paraId="24E8FEA6" w14:textId="1923D318" w:rsidR="00DE7261" w:rsidRDefault="000B181F" w:rsidP="00433A1C">
            <w:pPr>
              <w:pStyle w:val="TableCell"/>
              <w:rPr>
                <w:rFonts w:eastAsiaTheme="minorEastAsia"/>
              </w:rPr>
            </w:pPr>
            <w:r>
              <w:rPr>
                <w:rFonts w:eastAsiaTheme="minorEastAsia"/>
              </w:rPr>
              <w:t>Description of Class14 node owner and purpose of change (</w:t>
            </w:r>
            <w:proofErr w:type="gramStart"/>
            <w:r>
              <w:rPr>
                <w:rFonts w:eastAsiaTheme="minorEastAsia"/>
              </w:rPr>
              <w:t>e.g.</w:t>
            </w:r>
            <w:proofErr w:type="gramEnd"/>
            <w:r>
              <w:rPr>
                <w:rFonts w:eastAsiaTheme="minorEastAsia"/>
              </w:rPr>
              <w:t xml:space="preserve"> AVID-new-entries)</w:t>
            </w:r>
          </w:p>
        </w:tc>
      </w:tr>
      <w:tr w:rsidR="00DE7261" w14:paraId="70D251AA"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CFE904" w14:textId="77777777" w:rsidR="00DE7261" w:rsidRDefault="00DE7261" w:rsidP="00433A1C">
            <w:pPr>
              <w:pStyle w:val="TableCell"/>
              <w:rPr>
                <w:rFonts w:eastAsiaTheme="minorEastAsia"/>
              </w:rPr>
            </w:pPr>
            <w:r>
              <w:rPr>
                <w:rFonts w:eastAsiaTheme="minorEastAsia"/>
              </w:rPr>
              <w:t>MISC</w:t>
            </w:r>
          </w:p>
        </w:tc>
        <w:tc>
          <w:tcPr>
            <w:tcW w:w="5755" w:type="dxa"/>
          </w:tcPr>
          <w:p w14:paraId="132AECFD" w14:textId="77777777" w:rsidR="00DE7261" w:rsidRDefault="00DE7261" w:rsidP="00433A1C">
            <w:pPr>
              <w:pStyle w:val="TableCell"/>
              <w:rPr>
                <w:rFonts w:eastAsiaTheme="minorEastAsia"/>
              </w:rPr>
            </w:pPr>
            <w:r>
              <w:rPr>
                <w:rFonts w:eastAsiaTheme="minorEastAsia"/>
              </w:rPr>
              <w:t xml:space="preserve">Other </w:t>
            </w:r>
          </w:p>
        </w:tc>
      </w:tr>
    </w:tbl>
    <w:p w14:paraId="54734A52" w14:textId="11639E9D" w:rsidR="00893130" w:rsidRDefault="000B181F" w:rsidP="005C49BF">
      <w:pPr>
        <w:pStyle w:val="BodyText"/>
      </w:pPr>
      <w:r>
        <w:rPr>
          <w:rFonts w:eastAsiaTheme="minorEastAsia"/>
        </w:rPr>
        <w:t xml:space="preserve">The </w:t>
      </w:r>
      <w:r w:rsidR="005C49BF">
        <w:rPr>
          <w:rFonts w:eastAsiaTheme="minorEastAsia"/>
        </w:rPr>
        <w:t xml:space="preserve">DATE </w:t>
      </w:r>
      <w:r>
        <w:rPr>
          <w:rFonts w:eastAsiaTheme="minorEastAsia"/>
        </w:rPr>
        <w:t xml:space="preserve">field </w:t>
      </w:r>
      <w:r w:rsidR="005C49BF">
        <w:rPr>
          <w:rFonts w:eastAsiaTheme="minorEastAsia"/>
        </w:rPr>
        <w:t>shall be the date when the Submission was initially submitted.</w:t>
      </w:r>
    </w:p>
    <w:p w14:paraId="22F0C38D" w14:textId="4D890EFD" w:rsidR="00D43F96" w:rsidRDefault="000F3390" w:rsidP="00310AFE">
      <w:pPr>
        <w:pStyle w:val="SExample"/>
        <w:rPr>
          <w:rFonts w:eastAsiaTheme="minorEastAsia"/>
        </w:rPr>
      </w:pPr>
      <w:r>
        <w:rPr>
          <w:rFonts w:eastAsiaTheme="minorEastAsia"/>
        </w:rPr>
        <w:t>EXAMPLE</w:t>
      </w:r>
      <w:r w:rsidR="00D43F96">
        <w:rPr>
          <w:rFonts w:eastAsiaTheme="minorEastAsia"/>
        </w:rPr>
        <w:t xml:space="preserve"> 1</w:t>
      </w:r>
      <w:r w:rsidR="00893130">
        <w:rPr>
          <w:rFonts w:eastAsiaTheme="minorEastAsia"/>
        </w:rPr>
        <w:t>: 30MR-REG-DD-ST2067-01-2017-12-10.zip</w:t>
      </w:r>
    </w:p>
    <w:p w14:paraId="6E5E861A" w14:textId="1EF164E3" w:rsidR="00893130" w:rsidRDefault="00D43F96" w:rsidP="00310AFE">
      <w:pPr>
        <w:pStyle w:val="SExample"/>
      </w:pPr>
      <w:r>
        <w:rPr>
          <w:rFonts w:eastAsiaTheme="minorEastAsia"/>
        </w:rPr>
        <w:t xml:space="preserve">EXAMPLE 2: </w:t>
      </w:r>
      <w:r w:rsidR="00893130">
        <w:rPr>
          <w:rFonts w:eastAsiaTheme="minorEastAsia"/>
        </w:rPr>
        <w:t>30MR-REG-CLASS13-LOC-new-entries-2017-10-10.zip</w:t>
      </w:r>
    </w:p>
    <w:p w14:paraId="2B88A424" w14:textId="77777777" w:rsidR="00431723" w:rsidRDefault="00431723" w:rsidP="00D25E20">
      <w:pPr>
        <w:pStyle w:val="SAnnexHeading3"/>
      </w:pPr>
      <w:r>
        <w:t>Contents</w:t>
      </w:r>
    </w:p>
    <w:p w14:paraId="340DC189" w14:textId="499783C8" w:rsidR="00431723" w:rsidRPr="00431723" w:rsidRDefault="00431723" w:rsidP="00431723">
      <w:pPr>
        <w:pStyle w:val="BodyText"/>
      </w:pPr>
      <w:r w:rsidRPr="00431723">
        <w:t xml:space="preserve">A Submission shall consist of one or more documents, each </w:t>
      </w:r>
      <w:r>
        <w:t xml:space="preserve">containing Entries that belong to </w:t>
      </w:r>
      <w:r w:rsidR="00CD552F">
        <w:t xml:space="preserve">one </w:t>
      </w:r>
      <w:r w:rsidR="007B13F0">
        <w:t>Metadata Register</w:t>
      </w:r>
      <w:r w:rsidRPr="00431723">
        <w:t>.</w:t>
      </w:r>
    </w:p>
    <w:p w14:paraId="0EC6710D" w14:textId="440AEEB5" w:rsidR="00431723" w:rsidRDefault="00431723" w:rsidP="00431723">
      <w:pPr>
        <w:pStyle w:val="BodyText"/>
      </w:pPr>
      <w:r w:rsidRPr="00431723">
        <w:t>Each XML document shall conform to one of the XML Schem</w:t>
      </w:r>
      <w:r w:rsidR="006133AD">
        <w:t>a definitions</w:t>
      </w:r>
      <w:r w:rsidR="00314435">
        <w:t>, which shall be determined by TC 30MR from time-to-time and published on the SMPTE Registration Authority website</w:t>
      </w:r>
      <w:r w:rsidRPr="00431723">
        <w:t>.</w:t>
      </w:r>
    </w:p>
    <w:p w14:paraId="6DEBAFC0" w14:textId="77777777" w:rsidR="00431723" w:rsidRDefault="00431723" w:rsidP="00431723">
      <w:pPr>
        <w:pStyle w:val="BodyText"/>
      </w:pPr>
      <w:r>
        <w:rPr>
          <w:rFonts w:eastAsiaTheme="minorEastAsia"/>
        </w:rPr>
        <w:t>The filename of each document should conform to the following DOCNAME syntax:</w:t>
      </w:r>
    </w:p>
    <w:p w14:paraId="05C24327" w14:textId="77777777" w:rsidR="00431723" w:rsidRDefault="00431723" w:rsidP="00431723">
      <w:pPr>
        <w:pStyle w:val="SCodeSchemaExample"/>
        <w:rPr>
          <w:rFonts w:eastAsiaTheme="minorEastAsia"/>
        </w:rPr>
      </w:pPr>
      <w:r>
        <w:rPr>
          <w:rFonts w:eastAsiaTheme="minorEastAsia"/>
        </w:rPr>
        <w:t>DOCNAME := TC "-REG-" TYPE "-" DESCRIPTION "-" REGISTER</w:t>
      </w:r>
    </w:p>
    <w:p w14:paraId="0896DFF3" w14:textId="115954A5" w:rsidR="00431723" w:rsidRDefault="00431723" w:rsidP="00431723">
      <w:pPr>
        <w:pStyle w:val="SCodeSchemaExample"/>
        <w:rPr>
          <w:rFonts w:eastAsiaTheme="minorEastAsia"/>
        </w:rPr>
      </w:pPr>
      <w:r>
        <w:rPr>
          <w:rFonts w:eastAsiaTheme="minorEastAsia"/>
        </w:rPr>
        <w:t>REGISTER := "</w:t>
      </w:r>
      <w:r w:rsidRPr="00431723">
        <w:rPr>
          <w:rFonts w:eastAsiaTheme="minorEastAsia"/>
        </w:rPr>
        <w:t>groups</w:t>
      </w:r>
      <w:r>
        <w:rPr>
          <w:rFonts w:eastAsiaTheme="minorEastAsia"/>
        </w:rPr>
        <w:t>" / "elements" / "labels" / "</w:t>
      </w:r>
      <w:r w:rsidRPr="00431723">
        <w:rPr>
          <w:rFonts w:eastAsiaTheme="minorEastAsia"/>
        </w:rPr>
        <w:t>types</w:t>
      </w:r>
      <w:r>
        <w:rPr>
          <w:rFonts w:eastAsiaTheme="minorEastAsia"/>
        </w:rPr>
        <w:t>"</w:t>
      </w:r>
      <w:ins w:id="91" w:author="Pierre-Anthony Lemieux" w:date="2021-05-25T09:43:00Z">
        <w:r w:rsidR="00D50DEE">
          <w:rPr>
            <w:rFonts w:eastAsiaTheme="minorEastAsia"/>
          </w:rPr>
          <w:t xml:space="preserve"> / "essence"</w:t>
        </w:r>
      </w:ins>
    </w:p>
    <w:p w14:paraId="1F1A2A45" w14:textId="14BD24C1" w:rsidR="00431723" w:rsidRPr="00431723" w:rsidRDefault="00431723" w:rsidP="00431723">
      <w:pPr>
        <w:pStyle w:val="BodyText"/>
        <w:rPr>
          <w:rFonts w:eastAsiaTheme="minorEastAsia"/>
        </w:rPr>
      </w:pPr>
      <w:r>
        <w:rPr>
          <w:rFonts w:eastAsiaTheme="minorEastAsia"/>
        </w:rPr>
        <w:t xml:space="preserve">where the TC, TYPE and DESCRIPTION fields shall match that of the Submission file name (Section </w:t>
      </w:r>
      <w:r>
        <w:rPr>
          <w:rFonts w:eastAsiaTheme="minorEastAsia"/>
        </w:rPr>
        <w:fldChar w:fldCharType="begin"/>
      </w:r>
      <w:r>
        <w:rPr>
          <w:rFonts w:eastAsiaTheme="minorEastAsia"/>
        </w:rPr>
        <w:instrText xml:space="preserve"> REF _Ref478829801 \r \h </w:instrText>
      </w:r>
      <w:r>
        <w:rPr>
          <w:rFonts w:eastAsiaTheme="minorEastAsia"/>
        </w:rPr>
      </w:r>
      <w:r>
        <w:rPr>
          <w:rFonts w:eastAsiaTheme="minorEastAsia"/>
        </w:rPr>
        <w:fldChar w:fldCharType="separate"/>
      </w:r>
      <w:r w:rsidR="003A613D">
        <w:rPr>
          <w:rFonts w:eastAsiaTheme="minorEastAsia"/>
        </w:rPr>
        <w:t>A.2.2</w:t>
      </w:r>
      <w:r>
        <w:rPr>
          <w:rFonts w:eastAsiaTheme="minorEastAsia"/>
        </w:rPr>
        <w:fldChar w:fldCharType="end"/>
      </w:r>
      <w:r>
        <w:rPr>
          <w:rFonts w:eastAsiaTheme="minorEastAsia"/>
        </w:rPr>
        <w:t>).</w:t>
      </w:r>
    </w:p>
    <w:p w14:paraId="49D46D5C" w14:textId="77777777" w:rsidR="00431723" w:rsidRPr="00431723" w:rsidRDefault="00431723" w:rsidP="00431723">
      <w:pPr>
        <w:pStyle w:val="SNote"/>
      </w:pPr>
      <w:r>
        <w:rPr>
          <w:rFonts w:eastAsiaTheme="minorEastAsia"/>
        </w:rPr>
        <w:t>EXAMPLE</w:t>
      </w:r>
      <w:r w:rsidRPr="00431723">
        <w:rPr>
          <w:rFonts w:eastAsiaTheme="minorEastAsia"/>
        </w:rPr>
        <w:t>: 30MR-REG-DD-ST2067-01-groups.xml, 30MR-REG-CLASS14-XYZCorp-labels.xml</w:t>
      </w:r>
    </w:p>
    <w:p w14:paraId="75744985" w14:textId="77777777" w:rsidR="00431723" w:rsidRPr="00431723" w:rsidRDefault="00431723" w:rsidP="00431723">
      <w:pPr>
        <w:pStyle w:val="BodyText"/>
      </w:pPr>
      <w:r w:rsidRPr="00431723">
        <w:rPr>
          <w:rFonts w:eastAsiaTheme="minorEastAsia"/>
        </w:rPr>
        <w:t>The filename of each document shall remain constant throughout</w:t>
      </w:r>
      <w:r>
        <w:rPr>
          <w:rFonts w:eastAsiaTheme="minorEastAsia"/>
        </w:rPr>
        <w:t xml:space="preserve"> the S</w:t>
      </w:r>
      <w:r w:rsidRPr="00431723">
        <w:rPr>
          <w:rFonts w:eastAsiaTheme="minorEastAsia"/>
        </w:rPr>
        <w:t>ubmission process</w:t>
      </w:r>
      <w:r>
        <w:rPr>
          <w:rFonts w:eastAsiaTheme="minorEastAsia"/>
        </w:rPr>
        <w:t>.</w:t>
      </w:r>
    </w:p>
    <w:p w14:paraId="5672D731" w14:textId="77777777" w:rsidR="00AC660B" w:rsidRPr="00CF4186" w:rsidRDefault="00AC660B" w:rsidP="00D25E20">
      <w:pPr>
        <w:pStyle w:val="SAnnexHeading3"/>
      </w:pPr>
      <w:r w:rsidRPr="002E5505">
        <w:t>Unique</w:t>
      </w:r>
      <w:r>
        <w:t xml:space="preserve"> UL</w:t>
      </w:r>
    </w:p>
    <w:p w14:paraId="58A08A99" w14:textId="61EB1CA2" w:rsidR="00A63DC5" w:rsidRPr="00A63DC5" w:rsidRDefault="00AC660B" w:rsidP="00821161">
      <w:pPr>
        <w:pStyle w:val="BodyText"/>
      </w:pPr>
      <w:r w:rsidRPr="00A63DC5">
        <w:t xml:space="preserve">No UL </w:t>
      </w:r>
      <w:r w:rsidR="00A63DC5">
        <w:t>added</w:t>
      </w:r>
      <w:r w:rsidRPr="00A63DC5">
        <w:t xml:space="preserve"> by </w:t>
      </w:r>
      <w:r w:rsidRPr="002E5505">
        <w:t>the</w:t>
      </w:r>
      <w:r w:rsidRPr="00A63DC5">
        <w:t xml:space="preserve"> </w:t>
      </w:r>
      <w:r w:rsidR="00F8349E">
        <w:t>Submission</w:t>
      </w:r>
      <w:r w:rsidRPr="00A63DC5">
        <w:t xml:space="preserve"> shall be equal to any published or reserved UL.</w:t>
      </w:r>
    </w:p>
    <w:p w14:paraId="0EB667FE" w14:textId="4B2CB737" w:rsidR="00AC660B" w:rsidRPr="00A63DC5" w:rsidRDefault="00AC660B" w:rsidP="00821161">
      <w:pPr>
        <w:pStyle w:val="BodyText"/>
      </w:pPr>
      <w:r w:rsidRPr="00A63DC5">
        <w:t>This equality shall ignore the</w:t>
      </w:r>
      <w:r w:rsidR="00ED21B5">
        <w:t xml:space="preserve"> value of the</w:t>
      </w:r>
      <w:r w:rsidRPr="00A63DC5">
        <w:t xml:space="preserve"> Version Byte (Byte 8).</w:t>
      </w:r>
    </w:p>
    <w:p w14:paraId="06C0320D" w14:textId="331CFA9D" w:rsidR="00AC660B" w:rsidRDefault="00AC660B" w:rsidP="00CD552F">
      <w:pPr>
        <w:pStyle w:val="SAnnexHeading3"/>
      </w:pPr>
      <w:r>
        <w:t xml:space="preserve">Conformance with the </w:t>
      </w:r>
      <w:r w:rsidR="00CD552F" w:rsidRPr="00CD552F">
        <w:t>Metad</w:t>
      </w:r>
      <w:r w:rsidR="00CD552F">
        <w:t>ata Register Structure Document</w:t>
      </w:r>
    </w:p>
    <w:p w14:paraId="164CC7BC" w14:textId="5EBEA81F" w:rsidR="00AC660B" w:rsidRDefault="00AC660B" w:rsidP="00821161">
      <w:pPr>
        <w:pStyle w:val="BodyText"/>
      </w:pPr>
      <w:r>
        <w:t xml:space="preserve">Each Entry </w:t>
      </w:r>
      <w:r>
        <w:rPr>
          <w:lang w:val="en-GB"/>
        </w:rPr>
        <w:t xml:space="preserve">defined by the </w:t>
      </w:r>
      <w:r w:rsidR="00F8349E">
        <w:rPr>
          <w:lang w:val="en-GB"/>
        </w:rPr>
        <w:t>Submission</w:t>
      </w:r>
      <w:r>
        <w:t xml:space="preserve"> </w:t>
      </w:r>
      <w:r w:rsidR="002938A0">
        <w:t xml:space="preserve">shall conform to </w:t>
      </w:r>
      <w:r w:rsidR="00CD552F">
        <w:t xml:space="preserve">the corresponding </w:t>
      </w:r>
      <w:r w:rsidR="00CD552F" w:rsidRPr="00CD552F">
        <w:t>Metad</w:t>
      </w:r>
      <w:r w:rsidR="00CD552F">
        <w:t>ata Register Structure Document</w:t>
      </w:r>
      <w:r>
        <w:t>.</w:t>
      </w:r>
    </w:p>
    <w:p w14:paraId="6820DF14" w14:textId="3209316C" w:rsidR="00A01182" w:rsidRDefault="00512C7A" w:rsidP="00D25E20">
      <w:pPr>
        <w:pStyle w:val="SAnnexHeading3"/>
      </w:pPr>
      <w:r>
        <w:t>Consistency</w:t>
      </w:r>
    </w:p>
    <w:p w14:paraId="501AF894" w14:textId="06D07834" w:rsidR="00A01182" w:rsidRDefault="007642E0" w:rsidP="00A01182">
      <w:pPr>
        <w:pStyle w:val="BodyText"/>
      </w:pPr>
      <w:r>
        <w:t>Each</w:t>
      </w:r>
      <w:r w:rsidR="00A01182">
        <w:t xml:space="preserve"> Entry </w:t>
      </w:r>
      <w:r>
        <w:t xml:space="preserve">defined </w:t>
      </w:r>
      <w:r w:rsidR="00A01182">
        <w:t xml:space="preserve">by the Submission </w:t>
      </w:r>
      <w:r>
        <w:t xml:space="preserve">should </w:t>
      </w:r>
      <w:r w:rsidR="00A01182">
        <w:t>be consistent other Entries within the same Node.</w:t>
      </w:r>
    </w:p>
    <w:p w14:paraId="0DD7267C" w14:textId="30AB7C79" w:rsidR="00585B42" w:rsidRDefault="00585B42" w:rsidP="00D25E20">
      <w:pPr>
        <w:pStyle w:val="SAnnexHeading3"/>
      </w:pPr>
      <w:r>
        <w:t xml:space="preserve">Single </w:t>
      </w:r>
      <w:r w:rsidR="00FC661D">
        <w:t>Controlling Organization</w:t>
      </w:r>
    </w:p>
    <w:p w14:paraId="70A0A0F6" w14:textId="28A692D3" w:rsidR="00585B42" w:rsidRDefault="00FC661D" w:rsidP="006645D9">
      <w:pPr>
        <w:pStyle w:val="BodyText"/>
      </w:pPr>
      <w:r>
        <w:t xml:space="preserve">All </w:t>
      </w:r>
      <w:r w:rsidR="00585B42">
        <w:t xml:space="preserve">Entries defined by the </w:t>
      </w:r>
      <w:r w:rsidR="00F8349E">
        <w:t>Submission</w:t>
      </w:r>
      <w:r w:rsidR="001C7831">
        <w:t xml:space="preserve"> shall belong to the</w:t>
      </w:r>
      <w:r>
        <w:t xml:space="preserve"> </w:t>
      </w:r>
      <w:r w:rsidRPr="00B35099">
        <w:t xml:space="preserve">same </w:t>
      </w:r>
      <w:r w:rsidR="00585B42">
        <w:t>Controlling Organization</w:t>
      </w:r>
      <w:r>
        <w:t>.</w:t>
      </w:r>
    </w:p>
    <w:p w14:paraId="72175CFD" w14:textId="77777777" w:rsidR="00322B59" w:rsidRPr="009D553F" w:rsidRDefault="00322B59" w:rsidP="00D25E20">
      <w:pPr>
        <w:pStyle w:val="SAnnexHeading3"/>
      </w:pPr>
      <w:bookmarkStart w:id="92" w:name="_Ref482308314"/>
      <w:r>
        <w:lastRenderedPageBreak/>
        <w:t>Deletion</w:t>
      </w:r>
      <w:bookmarkEnd w:id="92"/>
    </w:p>
    <w:p w14:paraId="05575A03" w14:textId="77777777" w:rsidR="00322B59" w:rsidRDefault="00322B59" w:rsidP="00322B59">
      <w:pPr>
        <w:pStyle w:val="BodyText"/>
      </w:pPr>
      <w:r>
        <w:t>A Submission shall not result in an Entry being deleted.</w:t>
      </w:r>
    </w:p>
    <w:p w14:paraId="67EFB59E" w14:textId="38EDF4D4" w:rsidR="00322B59" w:rsidRDefault="00322B59" w:rsidP="00322B59">
      <w:pPr>
        <w:pStyle w:val="SNote"/>
      </w:pPr>
      <w:r>
        <w:t xml:space="preserve">NOTE: An Entry that is no longer appropriate is deprecated, </w:t>
      </w:r>
      <w:proofErr w:type="gramStart"/>
      <w:r>
        <w:t>i.e.</w:t>
      </w:r>
      <w:proofErr w:type="gramEnd"/>
      <w:r>
        <w:t xml:space="preserve"> its Deprecated field is set to "true".</w:t>
      </w:r>
    </w:p>
    <w:p w14:paraId="674F9719" w14:textId="5640E000" w:rsidR="006B54A1" w:rsidRDefault="00BE6769" w:rsidP="00D25E20">
      <w:pPr>
        <w:pStyle w:val="SAnnexHeading2"/>
      </w:pPr>
      <w:bookmarkStart w:id="93" w:name="_Ref478831666"/>
      <w:bookmarkStart w:id="94" w:name="_Toc72828243"/>
      <w:bookmarkStart w:id="95" w:name="_Ref460186917"/>
      <w:bookmarkStart w:id="96" w:name="_Ref478745170"/>
      <w:r>
        <w:t>Top-L</w:t>
      </w:r>
      <w:r w:rsidRPr="00BE6769">
        <w:t>evel Class 13 or Class 14 Nodes</w:t>
      </w:r>
      <w:bookmarkEnd w:id="93"/>
      <w:bookmarkEnd w:id="94"/>
      <w:r w:rsidR="006B54A1">
        <w:t xml:space="preserve"> </w:t>
      </w:r>
    </w:p>
    <w:p w14:paraId="139AD903" w14:textId="77777777" w:rsidR="006B54A1" w:rsidRDefault="006B54A1" w:rsidP="00D25E20">
      <w:pPr>
        <w:pStyle w:val="SAnnexHeading3"/>
      </w:pPr>
      <w:r>
        <w:t>Submitter</w:t>
      </w:r>
    </w:p>
    <w:p w14:paraId="36841352" w14:textId="278F3E10" w:rsidR="006B54A1" w:rsidRDefault="006B54A1" w:rsidP="006B54A1">
      <w:pPr>
        <w:pStyle w:val="BodyText"/>
      </w:pPr>
      <w:r>
        <w:t>The Submitter shall be the Director of Engineering.</w:t>
      </w:r>
    </w:p>
    <w:p w14:paraId="62235A5E" w14:textId="77777777" w:rsidR="006B54A1" w:rsidRDefault="006B54A1" w:rsidP="00D25E20">
      <w:pPr>
        <w:pStyle w:val="SAnnexHeading3"/>
      </w:pPr>
      <w:r w:rsidRPr="00A63DC5">
        <w:t>Version</w:t>
      </w:r>
      <w:r>
        <w:t xml:space="preserve"> Byte</w:t>
      </w:r>
    </w:p>
    <w:p w14:paraId="36792F96" w14:textId="3737AEB8" w:rsidR="006B54A1" w:rsidRPr="00ED755F" w:rsidRDefault="006B54A1" w:rsidP="006B54A1">
      <w:pPr>
        <w:pStyle w:val="BodyText"/>
      </w:pPr>
      <w:r>
        <w:rPr>
          <w:lang w:eastAsia="x-none"/>
        </w:rPr>
        <w:t xml:space="preserve">The Version Byte of each new UL </w:t>
      </w:r>
      <w:r>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Pr>
          <w:lang w:val="en-GB"/>
        </w:rPr>
        <w:t>.</w:t>
      </w:r>
    </w:p>
    <w:p w14:paraId="11BE4D59" w14:textId="0C309982" w:rsidR="00AC660B" w:rsidRDefault="00AC660B" w:rsidP="00D25E20">
      <w:pPr>
        <w:pStyle w:val="SAnnexHeading2"/>
      </w:pPr>
      <w:bookmarkStart w:id="97" w:name="_Ref479662341"/>
      <w:bookmarkStart w:id="98" w:name="_Toc72828244"/>
      <w:r>
        <w:t>SMPTE-</w:t>
      </w:r>
      <w:r w:rsidR="00FF3E2E">
        <w:t>Controlled</w:t>
      </w:r>
      <w:r>
        <w:t xml:space="preserve"> Entries</w:t>
      </w:r>
      <w:bookmarkEnd w:id="95"/>
      <w:bookmarkEnd w:id="96"/>
      <w:bookmarkEnd w:id="97"/>
      <w:bookmarkEnd w:id="98"/>
    </w:p>
    <w:p w14:paraId="4CAA03DB" w14:textId="7DBB0E07" w:rsidR="00AC660B" w:rsidRDefault="009B0B79" w:rsidP="00D25E20">
      <w:pPr>
        <w:pStyle w:val="SAnnexHeading3"/>
      </w:pPr>
      <w:r>
        <w:t>Submitter</w:t>
      </w:r>
    </w:p>
    <w:p w14:paraId="3162CF10" w14:textId="46F25A23" w:rsidR="00AC660B" w:rsidRPr="00ED755F" w:rsidRDefault="00AC660B" w:rsidP="002E5505">
      <w:pPr>
        <w:pStyle w:val="BodyText"/>
      </w:pPr>
      <w:r>
        <w:t xml:space="preserve">The </w:t>
      </w:r>
      <w:r w:rsidR="009B0B79">
        <w:t>Submitter</w:t>
      </w:r>
      <w:r>
        <w:t xml:space="preserve"> shall be a member of the Standards Community.</w:t>
      </w:r>
    </w:p>
    <w:p w14:paraId="36AE5EDF" w14:textId="77777777" w:rsidR="00AC660B" w:rsidRDefault="00AC660B" w:rsidP="00D25E20">
      <w:pPr>
        <w:pStyle w:val="SAnnexHeading3"/>
      </w:pPr>
      <w:r w:rsidRPr="00A63DC5">
        <w:t>Version</w:t>
      </w:r>
      <w:r>
        <w:t xml:space="preserve"> Byte</w:t>
      </w:r>
    </w:p>
    <w:p w14:paraId="5A7A647B" w14:textId="31A6585F" w:rsidR="00AC660B" w:rsidRDefault="00AC660B" w:rsidP="002E5505">
      <w:pPr>
        <w:pStyle w:val="BodyText"/>
      </w:pPr>
      <w:r>
        <w:rPr>
          <w:lang w:eastAsia="x-none"/>
        </w:rPr>
        <w:t xml:space="preserve">The Version Byte of each new UL </w:t>
      </w:r>
      <w:r w:rsidR="007A12AF">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sidR="001B493F">
        <w:rPr>
          <w:lang w:val="en-GB"/>
        </w:rPr>
        <w:t>.</w:t>
      </w:r>
    </w:p>
    <w:p w14:paraId="246DA9DD" w14:textId="77777777" w:rsidR="00AC660B" w:rsidRDefault="00AC660B" w:rsidP="00D25E20">
      <w:pPr>
        <w:pStyle w:val="SAnnexHeading3"/>
      </w:pPr>
      <w:r>
        <w:t>Defining Document</w:t>
      </w:r>
    </w:p>
    <w:p w14:paraId="184397C8" w14:textId="2216C525" w:rsidR="007A12AF" w:rsidRDefault="007A12AF" w:rsidP="002E5505">
      <w:pPr>
        <w:pStyle w:val="BodyText"/>
      </w:pPr>
      <w:r>
        <w:t>A</w:t>
      </w:r>
      <w:r w:rsidR="009B0B79">
        <w:t xml:space="preserve"> Defining Document shal</w:t>
      </w:r>
      <w:r>
        <w:t>l be associated with each Entry.</w:t>
      </w:r>
    </w:p>
    <w:p w14:paraId="1E1A3B55" w14:textId="6F6709D3" w:rsidR="00AC660B" w:rsidRDefault="007A12AF" w:rsidP="002E5505">
      <w:pPr>
        <w:pStyle w:val="BodyText"/>
      </w:pPr>
      <w:r>
        <w:t xml:space="preserve">The Defining Document </w:t>
      </w:r>
      <w:r w:rsidR="00AC660B">
        <w:t>shall be either:</w:t>
      </w:r>
    </w:p>
    <w:p w14:paraId="6F63009F" w14:textId="321EB073" w:rsidR="00AC660B" w:rsidRDefault="00AB177C" w:rsidP="00AC660B">
      <w:pPr>
        <w:pStyle w:val="SBodyTextBullet"/>
      </w:pPr>
      <w:r>
        <w:t>a</w:t>
      </w:r>
      <w:r w:rsidR="00AC660B">
        <w:t xml:space="preserve"> SMPTE Engineering </w:t>
      </w:r>
      <w:proofErr w:type="gramStart"/>
      <w:r w:rsidR="00AC660B">
        <w:t>Document;</w:t>
      </w:r>
      <w:proofErr w:type="gramEnd"/>
    </w:p>
    <w:p w14:paraId="441BBE4F" w14:textId="76473612" w:rsidR="00AC660B" w:rsidRDefault="00AB177C" w:rsidP="00AC660B">
      <w:pPr>
        <w:pStyle w:val="SBodyTextBullet"/>
      </w:pPr>
      <w:r>
        <w:t>a</w:t>
      </w:r>
      <w:r w:rsidR="00AC660B">
        <w:t xml:space="preserve"> specification </w:t>
      </w:r>
      <w:r>
        <w:t>listed</w:t>
      </w:r>
      <w:r w:rsidR="008D03F1">
        <w:t xml:space="preserve"> in</w:t>
      </w:r>
      <w:r w:rsidR="00AC660B">
        <w:t xml:space="preserve"> AG-03; or</w:t>
      </w:r>
    </w:p>
    <w:p w14:paraId="7760C1ED" w14:textId="785A6E2A" w:rsidR="00AC660B" w:rsidRDefault="00AB177C" w:rsidP="00AC660B">
      <w:pPr>
        <w:pStyle w:val="SBodyTextBullet"/>
      </w:pPr>
      <w:r>
        <w:t>a</w:t>
      </w:r>
      <w:r w:rsidR="00AC660B">
        <w:t xml:space="preserve"> </w:t>
      </w:r>
      <w:r w:rsidR="00115A3D">
        <w:t xml:space="preserve">SMPTE </w:t>
      </w:r>
      <w:r w:rsidR="00AC660B">
        <w:t>Registered Disclosure Document (RDD).</w:t>
      </w:r>
    </w:p>
    <w:p w14:paraId="544CA0C1" w14:textId="06A02129" w:rsidR="00AC660B" w:rsidRDefault="00333E47" w:rsidP="00333E47">
      <w:pPr>
        <w:pStyle w:val="BodyText"/>
      </w:pPr>
      <w:r>
        <w:t xml:space="preserve">The Defining Document shall define the semantics of </w:t>
      </w:r>
      <w:r w:rsidR="00115A3D">
        <w:t xml:space="preserve">each </w:t>
      </w:r>
      <w:r>
        <w:t>Entry.</w:t>
      </w:r>
    </w:p>
    <w:p w14:paraId="21D54510" w14:textId="4824D332" w:rsidR="00115A3D" w:rsidRDefault="00115A3D" w:rsidP="00333E47">
      <w:pPr>
        <w:pStyle w:val="BodyText"/>
      </w:pPr>
      <w:r>
        <w:t xml:space="preserve">If the Defining Document is a SMPTE Engineering Document or a SMPTE Registered Disclosure Document, the Defining </w:t>
      </w:r>
      <w:r w:rsidR="00641A06">
        <w:t xml:space="preserve">Document </w:t>
      </w:r>
      <w:r>
        <w:t>shall in addition define the</w:t>
      </w:r>
      <w:r w:rsidR="002F475F">
        <w:t xml:space="preserve"> associated</w:t>
      </w:r>
      <w:r>
        <w:t xml:space="preserve"> properties of each Entry</w:t>
      </w:r>
      <w:r w:rsidR="002F475F">
        <w:t>.</w:t>
      </w:r>
    </w:p>
    <w:p w14:paraId="1ABFFADC" w14:textId="16B69005" w:rsidR="00AC660B" w:rsidRPr="00FD11AE" w:rsidRDefault="00333E47" w:rsidP="002E5505">
      <w:pPr>
        <w:pStyle w:val="BodyText"/>
      </w:pPr>
      <w:r>
        <w:t>The</w:t>
      </w:r>
      <w:r w:rsidR="00AC660B">
        <w:t xml:space="preserve"> </w:t>
      </w:r>
      <w:r w:rsidR="00856238">
        <w:t>Submission</w:t>
      </w:r>
      <w:r w:rsidR="00AC660B">
        <w:t xml:space="preserve"> shall include </w:t>
      </w:r>
      <w:r>
        <w:t>a copy of the</w:t>
      </w:r>
      <w:r w:rsidR="00AC660B">
        <w:t xml:space="preserve"> Defining Document, or </w:t>
      </w:r>
      <w:r w:rsidR="00740EA8">
        <w:t>the</w:t>
      </w:r>
      <w:r w:rsidR="00AC660B">
        <w:t xml:space="preserve"> portion thereof sufficient to </w:t>
      </w:r>
      <w:r w:rsidR="00740EA8">
        <w:t>unambiguously define the semantics of the Entry</w:t>
      </w:r>
      <w:r>
        <w:t>.</w:t>
      </w:r>
    </w:p>
    <w:p w14:paraId="352DF2CB" w14:textId="2C3E8FC5" w:rsidR="00AC660B" w:rsidRDefault="00C94340" w:rsidP="00D25E20">
      <w:pPr>
        <w:pStyle w:val="SAnnexHeading2"/>
      </w:pPr>
      <w:bookmarkStart w:id="99" w:name="_Ref460186923"/>
      <w:bookmarkStart w:id="100" w:name="_Toc72828245"/>
      <w:r>
        <w:t>Criteria for Public-Use Entries</w:t>
      </w:r>
      <w:bookmarkEnd w:id="99"/>
      <w:bookmarkEnd w:id="100"/>
    </w:p>
    <w:p w14:paraId="3EC8283E" w14:textId="64E033B3" w:rsidR="00AC660B" w:rsidRPr="009D553F" w:rsidRDefault="009B0B79" w:rsidP="00D25E20">
      <w:pPr>
        <w:pStyle w:val="SAnnexHeading3"/>
      </w:pPr>
      <w:r>
        <w:t>Submitter</w:t>
      </w:r>
    </w:p>
    <w:p w14:paraId="1FBCABD7" w14:textId="247AEA0D" w:rsidR="00AC660B" w:rsidRDefault="00AC660B" w:rsidP="002E5505">
      <w:pPr>
        <w:pStyle w:val="BodyText"/>
      </w:pPr>
      <w:r>
        <w:t xml:space="preserve">The </w:t>
      </w:r>
      <w:r w:rsidR="009B0B79">
        <w:t>Submitter</w:t>
      </w:r>
      <w:r>
        <w:t xml:space="preserve"> shall be the </w:t>
      </w:r>
      <w:r w:rsidR="003F2714">
        <w:t>Controlling O</w:t>
      </w:r>
      <w:r>
        <w:t xml:space="preserve">rganization of the Entries modified by the </w:t>
      </w:r>
      <w:r w:rsidR="00856238">
        <w:t>Submission</w:t>
      </w:r>
      <w:r>
        <w:t>.</w:t>
      </w:r>
    </w:p>
    <w:p w14:paraId="4B8112B6" w14:textId="6CAF9CCE" w:rsidR="002B34AA" w:rsidRDefault="002B34AA" w:rsidP="00D25E20">
      <w:pPr>
        <w:pStyle w:val="SAnnexHeading3"/>
      </w:pPr>
      <w:r>
        <w:lastRenderedPageBreak/>
        <w:t>Defining Document</w:t>
      </w:r>
    </w:p>
    <w:p w14:paraId="31B7A131" w14:textId="5047B6DE" w:rsidR="002B34AA" w:rsidRPr="002B34AA" w:rsidRDefault="002B34AA" w:rsidP="002B34AA">
      <w:pPr>
        <w:pStyle w:val="BodyText"/>
        <w:rPr>
          <w:lang w:eastAsia="ja-JP"/>
        </w:rPr>
      </w:pPr>
      <w:r w:rsidRPr="002B34AA">
        <w:rPr>
          <w:lang w:eastAsia="ja-JP"/>
        </w:rPr>
        <w:t xml:space="preserve">A Defining Document </w:t>
      </w:r>
      <w:r>
        <w:rPr>
          <w:lang w:eastAsia="ja-JP"/>
        </w:rPr>
        <w:t>should be associated with each Entry.</w:t>
      </w:r>
    </w:p>
    <w:p w14:paraId="6ED95EEC" w14:textId="77777777" w:rsidR="00AE60F0" w:rsidRDefault="00AE60F0" w:rsidP="00D25E20">
      <w:pPr>
        <w:pStyle w:val="SAnnexHeading3"/>
      </w:pPr>
      <w:r w:rsidRPr="00A63DC5">
        <w:t>Version</w:t>
      </w:r>
      <w:r>
        <w:t xml:space="preserve"> Byte</w:t>
      </w:r>
    </w:p>
    <w:p w14:paraId="241B7C25" w14:textId="1AF45D27" w:rsidR="00AE60F0" w:rsidRDefault="00AE60F0" w:rsidP="00AE60F0">
      <w:pPr>
        <w:pStyle w:val="BodyText"/>
      </w:pPr>
      <w:r>
        <w:rPr>
          <w:lang w:eastAsia="x-none"/>
        </w:rPr>
        <w:t xml:space="preserve">The Version Byte of each new UL </w:t>
      </w:r>
      <w:r>
        <w:rPr>
          <w:lang w:val="en-GB"/>
        </w:rPr>
        <w:t xml:space="preserve">added by the Submission is at the discretion of the </w:t>
      </w:r>
      <w:r w:rsidR="009B0B79">
        <w:rPr>
          <w:lang w:val="en-GB"/>
        </w:rPr>
        <w:t>Submitter</w:t>
      </w:r>
      <w:r>
        <w:rPr>
          <w:lang w:val="en-GB"/>
        </w:rPr>
        <w:t>.</w:t>
      </w:r>
    </w:p>
    <w:p w14:paraId="0BC710BA" w14:textId="77777777" w:rsidR="00AE60F0" w:rsidRDefault="00AE60F0" w:rsidP="002E5505">
      <w:pPr>
        <w:pStyle w:val="BodyText"/>
      </w:pPr>
    </w:p>
    <w:p w14:paraId="3811D5AD" w14:textId="2B7B8EFC" w:rsidR="00F41F3E" w:rsidRDefault="00F41F3E" w:rsidP="00A9047C">
      <w:pPr>
        <w:pStyle w:val="SAnnexHeading1"/>
      </w:pPr>
      <w:bookmarkStart w:id="101" w:name="_Toc479672895"/>
      <w:bookmarkStart w:id="102" w:name="_Toc479678195"/>
      <w:bookmarkStart w:id="103" w:name="_Toc479672898"/>
      <w:bookmarkStart w:id="104" w:name="_Toc479678198"/>
      <w:bookmarkStart w:id="105" w:name="_Toc479672900"/>
      <w:bookmarkStart w:id="106" w:name="_Toc479678200"/>
      <w:bookmarkStart w:id="107" w:name="_Toc479672901"/>
      <w:bookmarkStart w:id="108" w:name="_Toc479678201"/>
      <w:bookmarkStart w:id="109" w:name="_Ref479673052"/>
      <w:bookmarkStart w:id="110" w:name="_Toc72828246"/>
      <w:bookmarkStart w:id="111" w:name="_Ref460185538"/>
      <w:bookmarkEnd w:id="101"/>
      <w:bookmarkEnd w:id="102"/>
      <w:bookmarkEnd w:id="103"/>
      <w:bookmarkEnd w:id="104"/>
      <w:bookmarkEnd w:id="105"/>
      <w:bookmarkEnd w:id="106"/>
      <w:bookmarkEnd w:id="107"/>
      <w:bookmarkEnd w:id="108"/>
      <w:r>
        <w:lastRenderedPageBreak/>
        <w:t>Examples</w:t>
      </w:r>
      <w:r w:rsidR="00737EDD">
        <w:t xml:space="preserve"> (informative)</w:t>
      </w:r>
      <w:bookmarkEnd w:id="109"/>
      <w:bookmarkEnd w:id="110"/>
    </w:p>
    <w:p w14:paraId="1F3F1FF9" w14:textId="09AFEC02" w:rsidR="00F41F3E" w:rsidRDefault="008B4AC2" w:rsidP="00A2741A">
      <w:pPr>
        <w:pStyle w:val="SAnnexHeading2"/>
        <w:rPr>
          <w:lang w:val="en-US"/>
        </w:rPr>
      </w:pPr>
      <w:bookmarkStart w:id="112" w:name="_Ref482307361"/>
      <w:bookmarkStart w:id="113" w:name="_Toc72828247"/>
      <w:r>
        <w:rPr>
          <w:lang w:val="en-US"/>
        </w:rPr>
        <w:t xml:space="preserve">SMPTE </w:t>
      </w:r>
      <w:r w:rsidR="00F41F3E">
        <w:t>Engineering Document</w:t>
      </w:r>
      <w:bookmarkEnd w:id="112"/>
      <w:r>
        <w:rPr>
          <w:lang w:val="en-US"/>
        </w:rPr>
        <w:t xml:space="preserve"> as </w:t>
      </w:r>
      <w:r>
        <w:t>Defining Document</w:t>
      </w:r>
      <w:bookmarkEnd w:id="113"/>
    </w:p>
    <w:p w14:paraId="6EA578CC" w14:textId="1A25ADDB" w:rsidR="006B6D1E" w:rsidRPr="00BF4353" w:rsidRDefault="006B6D1E" w:rsidP="00496E8D">
      <w:pPr>
        <w:pStyle w:val="BodyText"/>
      </w:pPr>
      <w:r>
        <w:rPr>
          <w:lang w:eastAsia="x-none"/>
        </w:rPr>
        <w:fldChar w:fldCharType="begin"/>
      </w:r>
      <w:r>
        <w:rPr>
          <w:lang w:eastAsia="x-none"/>
        </w:rPr>
        <w:instrText xml:space="preserve"> REF _Ref482307378 \h </w:instrText>
      </w:r>
      <w:r>
        <w:rPr>
          <w:lang w:eastAsia="x-none"/>
        </w:rPr>
      </w:r>
      <w:r>
        <w:rPr>
          <w:lang w:eastAsia="x-none"/>
        </w:rPr>
        <w:fldChar w:fldCharType="separate"/>
      </w:r>
      <w:r>
        <w:t xml:space="preserve">Figure </w:t>
      </w:r>
      <w:r>
        <w:rPr>
          <w:noProof/>
        </w:rPr>
        <w:t>2</w:t>
      </w:r>
      <w:r>
        <w:rPr>
          <w:lang w:eastAsia="x-none"/>
        </w:rPr>
        <w:fldChar w:fldCharType="end"/>
      </w:r>
      <w:r>
        <w:rPr>
          <w:lang w:eastAsia="x-none"/>
        </w:rPr>
        <w:t xml:space="preserve"> illustrates the Release process for an Entry whose Defining Document </w:t>
      </w:r>
      <w:r>
        <w:t>is a SMPTE Engineering Document.</w:t>
      </w:r>
    </w:p>
    <w:p w14:paraId="1BFE24E0" w14:textId="5127EA52" w:rsidR="00F41F3E" w:rsidRDefault="001C5E97" w:rsidP="00F41F3E">
      <w:pPr>
        <w:pStyle w:val="SFigure"/>
      </w:pPr>
      <w:r w:rsidRPr="001C5E97">
        <w:rPr>
          <w:b w:val="0"/>
        </w:rPr>
        <w:t xml:space="preserve"> </w:t>
      </w:r>
      <w:r w:rsidR="00D54318" w:rsidRPr="00D54318">
        <w:t xml:space="preserve"> </w:t>
      </w:r>
      <w:r w:rsidR="00D54318" w:rsidRPr="00D54318">
        <w:rPr>
          <w:noProof/>
          <w:lang w:eastAsia="en-US"/>
        </w:rPr>
        <w:drawing>
          <wp:inline distT="0" distB="0" distL="0" distR="0" wp14:anchorId="30BA1723" wp14:editId="1DE262F9">
            <wp:extent cx="5736590" cy="1923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1923415"/>
                    </a:xfrm>
                    <a:prstGeom prst="rect">
                      <a:avLst/>
                    </a:prstGeom>
                    <a:noFill/>
                    <a:ln>
                      <a:noFill/>
                    </a:ln>
                  </pic:spPr>
                </pic:pic>
              </a:graphicData>
            </a:graphic>
          </wp:inline>
        </w:drawing>
      </w:r>
    </w:p>
    <w:p w14:paraId="603BCFF4" w14:textId="47C712EF" w:rsidR="00F41F3E" w:rsidRDefault="00F41F3E" w:rsidP="00F41F3E">
      <w:pPr>
        <w:pStyle w:val="Caption"/>
      </w:pPr>
      <w:bookmarkStart w:id="114" w:name="_Ref482307378"/>
      <w:r>
        <w:t xml:space="preserve">Figure </w:t>
      </w:r>
      <w:r w:rsidR="0023363D">
        <w:fldChar w:fldCharType="begin"/>
      </w:r>
      <w:r w:rsidR="0023363D">
        <w:instrText xml:space="preserve"> SEQ Figure \* ARABIC </w:instrText>
      </w:r>
      <w:r w:rsidR="0023363D">
        <w:fldChar w:fldCharType="separate"/>
      </w:r>
      <w:r w:rsidR="003A613D">
        <w:rPr>
          <w:noProof/>
        </w:rPr>
        <w:t>2</w:t>
      </w:r>
      <w:r w:rsidR="0023363D">
        <w:rPr>
          <w:noProof/>
        </w:rPr>
        <w:fldChar w:fldCharType="end"/>
      </w:r>
      <w:bookmarkEnd w:id="114"/>
      <w:r>
        <w:t xml:space="preserve">. </w:t>
      </w:r>
      <w:r w:rsidR="007C0785">
        <w:t>Sample Timeline: Entry whose Defining Document is a SMPTE Engineering Document</w:t>
      </w:r>
      <w:r>
        <w:t>.</w:t>
      </w:r>
    </w:p>
    <w:p w14:paraId="7D4F1A2A" w14:textId="266D52CE" w:rsidR="00F41F3E" w:rsidRDefault="008B4AC2" w:rsidP="00A2741A">
      <w:pPr>
        <w:pStyle w:val="SAnnexHeading2"/>
        <w:rPr>
          <w:lang w:val="en-US"/>
        </w:rPr>
      </w:pPr>
      <w:bookmarkStart w:id="115" w:name="_Toc72828248"/>
      <w:r>
        <w:rPr>
          <w:lang w:val="en-US"/>
        </w:rPr>
        <w:t xml:space="preserve">SMPTE </w:t>
      </w:r>
      <w:r w:rsidR="00F41F3E" w:rsidRPr="00A2741A">
        <w:t>RDD</w:t>
      </w:r>
      <w:r w:rsidRPr="008B4AC2">
        <w:t xml:space="preserve"> </w:t>
      </w:r>
      <w:r>
        <w:rPr>
          <w:lang w:val="en-US"/>
        </w:rPr>
        <w:t xml:space="preserve">as </w:t>
      </w:r>
      <w:r>
        <w:t>Defining Document</w:t>
      </w:r>
      <w:bookmarkEnd w:id="115"/>
    </w:p>
    <w:p w14:paraId="2A73F50D" w14:textId="672C1D5F" w:rsidR="006B6D1E" w:rsidRPr="00BF4353" w:rsidRDefault="006B6D1E" w:rsidP="00496E8D">
      <w:pPr>
        <w:pStyle w:val="BodyText"/>
      </w:pPr>
      <w:r>
        <w:rPr>
          <w:lang w:eastAsia="x-none"/>
        </w:rPr>
        <w:fldChar w:fldCharType="begin"/>
      </w:r>
      <w:r>
        <w:rPr>
          <w:lang w:eastAsia="x-none"/>
        </w:rPr>
        <w:instrText xml:space="preserve"> REF _Ref482307451 \h </w:instrText>
      </w:r>
      <w:r>
        <w:rPr>
          <w:lang w:eastAsia="x-none"/>
        </w:rPr>
      </w:r>
      <w:r>
        <w:rPr>
          <w:lang w:eastAsia="x-none"/>
        </w:rPr>
        <w:fldChar w:fldCharType="separate"/>
      </w:r>
      <w:r>
        <w:t xml:space="preserve">Figure </w:t>
      </w:r>
      <w:r>
        <w:rPr>
          <w:noProof/>
        </w:rPr>
        <w:t>3</w:t>
      </w:r>
      <w:r>
        <w:rPr>
          <w:lang w:eastAsia="x-none"/>
        </w:rPr>
        <w:fldChar w:fldCharType="end"/>
      </w:r>
      <w:r w:rsidRPr="006B6D1E">
        <w:rPr>
          <w:lang w:eastAsia="x-none"/>
        </w:rPr>
        <w:t xml:space="preserve"> </w:t>
      </w:r>
      <w:r>
        <w:rPr>
          <w:lang w:eastAsia="x-none"/>
        </w:rPr>
        <w:t xml:space="preserve">illustrates the Release process for an Entry whose Defining Document </w:t>
      </w:r>
      <w:r>
        <w:t>is a SMPTE RDD.</w:t>
      </w:r>
    </w:p>
    <w:p w14:paraId="5EABAA6D" w14:textId="0355234F" w:rsidR="00F41F3E" w:rsidRDefault="00982055" w:rsidP="00F41F3E">
      <w:pPr>
        <w:pStyle w:val="SFigure"/>
      </w:pPr>
      <w:r w:rsidRPr="00982055">
        <w:rPr>
          <w:b w:val="0"/>
        </w:rPr>
        <w:t xml:space="preserve"> </w:t>
      </w:r>
      <w:r w:rsidR="00D54318" w:rsidRPr="00D54318">
        <w:t xml:space="preserve"> </w:t>
      </w:r>
      <w:r w:rsidR="00AE085D" w:rsidRPr="00AE085D">
        <w:rPr>
          <w:noProof/>
          <w:lang w:eastAsia="en-US"/>
        </w:rPr>
        <w:drawing>
          <wp:inline distT="0" distB="0" distL="0" distR="0" wp14:anchorId="5B8D5AFE" wp14:editId="3DA65EF0">
            <wp:extent cx="5390985" cy="17552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075" cy="1755560"/>
                    </a:xfrm>
                    <a:prstGeom prst="rect">
                      <a:avLst/>
                    </a:prstGeom>
                    <a:noFill/>
                    <a:ln>
                      <a:noFill/>
                    </a:ln>
                  </pic:spPr>
                </pic:pic>
              </a:graphicData>
            </a:graphic>
          </wp:inline>
        </w:drawing>
      </w:r>
    </w:p>
    <w:p w14:paraId="7AB60A76" w14:textId="773F8893" w:rsidR="00F41F3E" w:rsidRPr="00F41F3E" w:rsidRDefault="00F41F3E" w:rsidP="00F41F3E">
      <w:pPr>
        <w:pStyle w:val="Caption"/>
      </w:pPr>
      <w:bookmarkStart w:id="116" w:name="_Ref482307451"/>
      <w:r>
        <w:t xml:space="preserve">Figure </w:t>
      </w:r>
      <w:r w:rsidR="0023363D">
        <w:fldChar w:fldCharType="begin"/>
      </w:r>
      <w:r w:rsidR="0023363D">
        <w:instrText xml:space="preserve"> SEQ Figure \* ARABIC </w:instrText>
      </w:r>
      <w:r w:rsidR="0023363D">
        <w:fldChar w:fldCharType="separate"/>
      </w:r>
      <w:r w:rsidR="003A613D">
        <w:rPr>
          <w:noProof/>
        </w:rPr>
        <w:t>3</w:t>
      </w:r>
      <w:r w:rsidR="0023363D">
        <w:rPr>
          <w:noProof/>
        </w:rPr>
        <w:fldChar w:fldCharType="end"/>
      </w:r>
      <w:bookmarkEnd w:id="116"/>
      <w:r>
        <w:t xml:space="preserve">. </w:t>
      </w:r>
      <w:r w:rsidR="007C0785">
        <w:t>Sample Timeline: Entry whose Defining Document is a SMPTE R</w:t>
      </w:r>
      <w:r>
        <w:t>DD.</w:t>
      </w:r>
    </w:p>
    <w:p w14:paraId="6D3B1682" w14:textId="1984133B" w:rsidR="00F41F3E" w:rsidRDefault="00F41F3E" w:rsidP="00A2741A">
      <w:pPr>
        <w:pStyle w:val="SAnnexHeading2"/>
        <w:rPr>
          <w:lang w:val="en-US"/>
        </w:rPr>
      </w:pPr>
      <w:bookmarkStart w:id="117" w:name="_Toc72828249"/>
      <w:r w:rsidRPr="00A2741A">
        <w:t>AG-03</w:t>
      </w:r>
      <w:r w:rsidR="00A2741A">
        <w:rPr>
          <w:lang w:val="en-US"/>
        </w:rPr>
        <w:t xml:space="preserve"> </w:t>
      </w:r>
      <w:r w:rsidR="008B4AC2">
        <w:rPr>
          <w:lang w:val="en-US"/>
        </w:rPr>
        <w:t xml:space="preserve">Reference as </w:t>
      </w:r>
      <w:r w:rsidR="008B4AC2">
        <w:t>Defining Document</w:t>
      </w:r>
      <w:r w:rsidR="008B4AC2">
        <w:rPr>
          <w:lang w:val="en-US"/>
        </w:rPr>
        <w:t xml:space="preserve"> </w:t>
      </w:r>
      <w:r w:rsidR="00A2741A">
        <w:rPr>
          <w:lang w:val="en-US"/>
        </w:rPr>
        <w:t>or Class 13/14 Top-Level Node Allocation</w:t>
      </w:r>
      <w:bookmarkEnd w:id="117"/>
    </w:p>
    <w:p w14:paraId="7F40FEE8" w14:textId="0FCA1354" w:rsidR="008B4AC2" w:rsidRPr="004B314B" w:rsidRDefault="008B4AC2" w:rsidP="008B4AC2">
      <w:pPr>
        <w:pStyle w:val="BodyText"/>
        <w:rPr>
          <w:lang w:eastAsia="x-none"/>
        </w:rPr>
      </w:pPr>
      <w:r>
        <w:rPr>
          <w:lang w:eastAsia="x-none"/>
        </w:rPr>
        <w:fldChar w:fldCharType="begin"/>
      </w:r>
      <w:r>
        <w:rPr>
          <w:lang w:eastAsia="x-none"/>
        </w:rPr>
        <w:instrText xml:space="preserve"> REF _Ref482307451 \h </w:instrText>
      </w:r>
      <w:r>
        <w:rPr>
          <w:lang w:eastAsia="x-none"/>
        </w:rPr>
      </w:r>
      <w:r>
        <w:rPr>
          <w:lang w:eastAsia="x-none"/>
        </w:rPr>
        <w:fldChar w:fldCharType="separate"/>
      </w:r>
      <w:r>
        <w:fldChar w:fldCharType="begin"/>
      </w:r>
      <w:r>
        <w:rPr>
          <w:lang w:eastAsia="x-none"/>
        </w:rPr>
        <w:instrText xml:space="preserve"> REF _Ref482307492 \h </w:instrText>
      </w:r>
      <w:r>
        <w:fldChar w:fldCharType="separate"/>
      </w:r>
      <w:r>
        <w:t xml:space="preserve">Figure </w:t>
      </w:r>
      <w:r>
        <w:rPr>
          <w:noProof/>
        </w:rPr>
        <w:t>4</w:t>
      </w:r>
      <w:r>
        <w:fldChar w:fldCharType="end"/>
      </w:r>
      <w:r>
        <w:rPr>
          <w:lang w:eastAsia="x-none"/>
        </w:rPr>
        <w:fldChar w:fldCharType="end"/>
      </w:r>
      <w:r w:rsidRPr="006B6D1E">
        <w:rPr>
          <w:lang w:eastAsia="x-none"/>
        </w:rPr>
        <w:t xml:space="preserve"> </w:t>
      </w:r>
      <w:r>
        <w:rPr>
          <w:lang w:eastAsia="x-none"/>
        </w:rPr>
        <w:t xml:space="preserve">illustrates the Release process for an Entry whose </w:t>
      </w:r>
      <w:r>
        <w:t xml:space="preserve">Defining Document references a normative reference permitted in </w:t>
      </w:r>
      <w:r w:rsidRPr="00A2741A">
        <w:t>AG-03</w:t>
      </w:r>
      <w:r>
        <w:t>, or in the case of a Class 13/14 Top-Level Node Allocation</w:t>
      </w:r>
      <w:r w:rsidR="00BA7D98">
        <w:t xml:space="preserve"> (see </w:t>
      </w:r>
      <w:r w:rsidR="00BA7D98">
        <w:fldChar w:fldCharType="begin"/>
      </w:r>
      <w:r w:rsidR="00BA7D98">
        <w:instrText xml:space="preserve"> REF _Ref482307772 \r \h </w:instrText>
      </w:r>
      <w:r w:rsidR="00BA7D98">
        <w:fldChar w:fldCharType="separate"/>
      </w:r>
      <w:r w:rsidR="00BA7D98">
        <w:t>Annex C</w:t>
      </w:r>
      <w:r w:rsidR="00BA7D98">
        <w:fldChar w:fldCharType="end"/>
      </w:r>
      <w:r w:rsidR="00BA7D98">
        <w:t>)</w:t>
      </w:r>
      <w:r>
        <w:t>.</w:t>
      </w:r>
    </w:p>
    <w:p w14:paraId="0EDB7862" w14:textId="53449290" w:rsidR="00F41F3E" w:rsidRDefault="00982055" w:rsidP="00F41F3E">
      <w:pPr>
        <w:pStyle w:val="SFigure"/>
      </w:pPr>
      <w:r w:rsidRPr="00982055">
        <w:rPr>
          <w:noProof/>
          <w:lang w:eastAsia="en-US"/>
        </w:rPr>
        <w:lastRenderedPageBreak/>
        <w:drawing>
          <wp:inline distT="0" distB="0" distL="0" distR="0" wp14:anchorId="665B37B2" wp14:editId="1665ED26">
            <wp:extent cx="5416550" cy="1526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767" cy="1526980"/>
                    </a:xfrm>
                    <a:prstGeom prst="rect">
                      <a:avLst/>
                    </a:prstGeom>
                    <a:noFill/>
                    <a:ln>
                      <a:noFill/>
                    </a:ln>
                  </pic:spPr>
                </pic:pic>
              </a:graphicData>
            </a:graphic>
          </wp:inline>
        </w:drawing>
      </w:r>
    </w:p>
    <w:p w14:paraId="48F6F1EC" w14:textId="41D009C9" w:rsidR="00301AEC" w:rsidRPr="00301AEC" w:rsidRDefault="00F41F3E" w:rsidP="00D25E20">
      <w:pPr>
        <w:pStyle w:val="Caption"/>
      </w:pPr>
      <w:bookmarkStart w:id="118" w:name="_Ref482307492"/>
      <w:r>
        <w:t xml:space="preserve">Figure </w:t>
      </w:r>
      <w:r w:rsidR="0023363D">
        <w:fldChar w:fldCharType="begin"/>
      </w:r>
      <w:r w:rsidR="0023363D">
        <w:instrText xml:space="preserve"> SEQ Figure \* ARABIC </w:instrText>
      </w:r>
      <w:r w:rsidR="0023363D">
        <w:fldChar w:fldCharType="separate"/>
      </w:r>
      <w:r w:rsidR="003A613D">
        <w:rPr>
          <w:noProof/>
        </w:rPr>
        <w:t>4</w:t>
      </w:r>
      <w:r w:rsidR="0023363D">
        <w:rPr>
          <w:noProof/>
        </w:rPr>
        <w:fldChar w:fldCharType="end"/>
      </w:r>
      <w:bookmarkEnd w:id="118"/>
      <w:r>
        <w:t xml:space="preserve">. </w:t>
      </w:r>
      <w:r w:rsidR="007C0785">
        <w:t xml:space="preserve">Sample Timeline: Entry whose Defining Document is </w:t>
      </w:r>
      <w:proofErr w:type="gramStart"/>
      <w:r w:rsidR="007C0785">
        <w:t>a</w:t>
      </w:r>
      <w:proofErr w:type="gramEnd"/>
      <w:r w:rsidR="007C0785">
        <w:t xml:space="preserve"> </w:t>
      </w:r>
      <w:r>
        <w:t xml:space="preserve">AG-03 </w:t>
      </w:r>
      <w:r w:rsidR="00A2741A">
        <w:t xml:space="preserve">or </w:t>
      </w:r>
      <w:r w:rsidR="00EF0C92">
        <w:t xml:space="preserve">is a </w:t>
      </w:r>
      <w:r w:rsidR="00A2741A">
        <w:t>Class 13/14 Top-Level Node</w:t>
      </w:r>
      <w:r>
        <w:t>.</w:t>
      </w:r>
      <w:bookmarkEnd w:id="111"/>
    </w:p>
    <w:p w14:paraId="67CA5D9F" w14:textId="6CCCF548" w:rsidR="00167927" w:rsidRDefault="00167927" w:rsidP="008604C6">
      <w:pPr>
        <w:pStyle w:val="SAnnexHeading1"/>
      </w:pPr>
      <w:bookmarkStart w:id="119" w:name="_Toc479228559"/>
      <w:bookmarkStart w:id="120" w:name="_Toc479228560"/>
      <w:bookmarkStart w:id="121" w:name="_Ref479673159"/>
      <w:bookmarkStart w:id="122" w:name="_Ref482307772"/>
      <w:bookmarkStart w:id="123" w:name="_Toc72828250"/>
      <w:bookmarkEnd w:id="119"/>
      <w:bookmarkEnd w:id="120"/>
      <w:r>
        <w:lastRenderedPageBreak/>
        <w:t xml:space="preserve">Allocation </w:t>
      </w:r>
      <w:r w:rsidR="00E15D4B">
        <w:t xml:space="preserve">and Transfer of Control </w:t>
      </w:r>
      <w:r>
        <w:t>of Public-Use</w:t>
      </w:r>
      <w:r w:rsidR="002B0E3B">
        <w:t xml:space="preserve"> Entries</w:t>
      </w:r>
      <w:r w:rsidR="00077F2F">
        <w:t xml:space="preserve"> </w:t>
      </w:r>
      <w:r w:rsidR="00CC2DE8">
        <w:t xml:space="preserve">and Private-Use </w:t>
      </w:r>
      <w:r w:rsidR="00077F2F">
        <w:t>Entries</w:t>
      </w:r>
      <w:bookmarkEnd w:id="121"/>
      <w:r w:rsidR="008B4AC2">
        <w:t xml:space="preserve"> (normative)</w:t>
      </w:r>
      <w:bookmarkEnd w:id="122"/>
      <w:bookmarkEnd w:id="123"/>
    </w:p>
    <w:p w14:paraId="0DEABF73" w14:textId="01BF4EA9" w:rsidR="00E15D4B" w:rsidRDefault="00E15D4B" w:rsidP="00D50DEE">
      <w:pPr>
        <w:pStyle w:val="SAnnexHeading2"/>
      </w:pPr>
      <w:bookmarkStart w:id="124" w:name="_Toc72828251"/>
      <w:r>
        <w:t>Allocation</w:t>
      </w:r>
      <w:bookmarkEnd w:id="124"/>
    </w:p>
    <w:p w14:paraId="0AADE6F7" w14:textId="03A7CB60" w:rsidR="00834771" w:rsidRDefault="00167927" w:rsidP="00167927">
      <w:pPr>
        <w:pStyle w:val="BodyText"/>
      </w:pPr>
      <w:r w:rsidRPr="00431AED">
        <w:t xml:space="preserve">Any </w:t>
      </w:r>
      <w:r w:rsidR="007E3B57">
        <w:t>entity</w:t>
      </w:r>
      <w:r w:rsidRPr="00431AED">
        <w:t xml:space="preserve"> may request</w:t>
      </w:r>
      <w:r w:rsidR="00566214">
        <w:t xml:space="preserve"> a top-level Class 13 or Class 14</w:t>
      </w:r>
      <w:r w:rsidRPr="00431AED">
        <w:t xml:space="preserve"> </w:t>
      </w:r>
      <w:r w:rsidR="005E477E">
        <w:t>N</w:t>
      </w:r>
      <w:r>
        <w:t>o</w:t>
      </w:r>
      <w:r w:rsidR="00A23A5D">
        <w:t xml:space="preserve">de </w:t>
      </w:r>
      <w:r w:rsidR="00834771">
        <w:t>from the Director of Engineering.</w:t>
      </w:r>
    </w:p>
    <w:p w14:paraId="0C5893AF" w14:textId="5456B570" w:rsidR="00077F2F" w:rsidRDefault="00834771" w:rsidP="00167927">
      <w:pPr>
        <w:pStyle w:val="BodyText"/>
      </w:pPr>
      <w:r>
        <w:t>The request shall be</w:t>
      </w:r>
      <w:r w:rsidR="00167927" w:rsidRPr="00431AED">
        <w:t xml:space="preserve"> in </w:t>
      </w:r>
      <w:r>
        <w:t>a</w:t>
      </w:r>
      <w:r w:rsidR="00167927" w:rsidRPr="00431AED">
        <w:t xml:space="preserve"> form determined by the Director of Engineering</w:t>
      </w:r>
      <w:r w:rsidR="004A74E6">
        <w:t xml:space="preserve"> </w:t>
      </w:r>
      <w:r w:rsidR="006D6FB4">
        <w:t xml:space="preserve">and published on the SMPTE Registration Authority </w:t>
      </w:r>
      <w:proofErr w:type="gramStart"/>
      <w:r w:rsidR="006D6FB4">
        <w:t>website,</w:t>
      </w:r>
      <w:r w:rsidR="00077F2F">
        <w:t xml:space="preserve"> and</w:t>
      </w:r>
      <w:proofErr w:type="gramEnd"/>
      <w:r w:rsidR="00077F2F">
        <w:t xml:space="preserve"> </w:t>
      </w:r>
      <w:r w:rsidR="00953FBE">
        <w:t>may require</w:t>
      </w:r>
      <w:r w:rsidR="00077F2F">
        <w:t xml:space="preserve"> a</w:t>
      </w:r>
      <w:r w:rsidR="00953FBE">
        <w:t xml:space="preserve"> processing fee</w:t>
      </w:r>
      <w:r w:rsidR="005E477E">
        <w:t>. The processing fee</w:t>
      </w:r>
      <w:r w:rsidR="00167927" w:rsidRPr="00431AED">
        <w:t xml:space="preserve"> shall be determined from time-to-time by the </w:t>
      </w:r>
      <w:r w:rsidR="005F3355" w:rsidRPr="00431AED">
        <w:t>Director of Engineering</w:t>
      </w:r>
      <w:r w:rsidR="005F3355" w:rsidRPr="00431AED" w:rsidDel="005F3355">
        <w:t xml:space="preserve"> </w:t>
      </w:r>
      <w:r w:rsidR="00167927" w:rsidRPr="00431AED">
        <w:t xml:space="preserve">in consultation with the </w:t>
      </w:r>
      <w:r w:rsidR="005F3355" w:rsidRPr="00431AED">
        <w:t xml:space="preserve">Standards Vice President </w:t>
      </w:r>
      <w:r w:rsidR="00167927" w:rsidRPr="00431AED">
        <w:t>and the Financial Vice President</w:t>
      </w:r>
      <w:r w:rsidR="00167927">
        <w:t>.</w:t>
      </w:r>
    </w:p>
    <w:p w14:paraId="5C4E07DB" w14:textId="73610950" w:rsidR="00077F2F" w:rsidRDefault="00167927" w:rsidP="00167927">
      <w:pPr>
        <w:pStyle w:val="BodyText"/>
      </w:pPr>
      <w:r>
        <w:t xml:space="preserve">Upon receipt of the </w:t>
      </w:r>
      <w:r w:rsidR="00077F2F">
        <w:t xml:space="preserve">request and processing fee, the Director of Engineering shall </w:t>
      </w:r>
      <w:r w:rsidR="005E477E">
        <w:t>initiate a Submission defining the Node being requested</w:t>
      </w:r>
      <w:r w:rsidR="00077F2F">
        <w:t>.</w:t>
      </w:r>
    </w:p>
    <w:p w14:paraId="21EACC8D" w14:textId="04DC1B90" w:rsidR="00167927" w:rsidRDefault="00FC366F" w:rsidP="00167927">
      <w:pPr>
        <w:pStyle w:val="BodyText"/>
      </w:pPr>
      <w:r>
        <w:t>When the Submission achieves "draft" status</w:t>
      </w:r>
      <w:r w:rsidR="00077F2F">
        <w:t xml:space="preserve">, the </w:t>
      </w:r>
      <w:r w:rsidR="00167927">
        <w:t xml:space="preserve">entity becomes the Controlling Organization of all Entries </w:t>
      </w:r>
      <w:r w:rsidR="00077F2F">
        <w:t>within</w:t>
      </w:r>
      <w:r w:rsidR="00D92454">
        <w:t xml:space="preserve"> the Node, </w:t>
      </w:r>
      <w:r w:rsidR="005E477E">
        <w:t>excluding</w:t>
      </w:r>
      <w:r w:rsidR="00D92454">
        <w:t xml:space="preserve"> the Node </w:t>
      </w:r>
      <w:r w:rsidR="00566214">
        <w:t xml:space="preserve">Entry </w:t>
      </w:r>
      <w:r w:rsidR="00D92454">
        <w:t>itself</w:t>
      </w:r>
      <w:r w:rsidR="005F1D20">
        <w:t xml:space="preserve">, across all </w:t>
      </w:r>
      <w:r w:rsidR="00387A8D" w:rsidRPr="00387A8D">
        <w:t>Metadata Register Structure Documents</w:t>
      </w:r>
      <w:r w:rsidR="00D92454">
        <w:t>.</w:t>
      </w:r>
      <w:r w:rsidR="00167927">
        <w:t xml:space="preserve"> </w:t>
      </w:r>
    </w:p>
    <w:p w14:paraId="2D4D27EB" w14:textId="7E93A8C8" w:rsidR="00C65D07" w:rsidRDefault="00077F2F" w:rsidP="00167927">
      <w:pPr>
        <w:pStyle w:val="BodyText"/>
      </w:pPr>
      <w:r>
        <w:t xml:space="preserve">If the </w:t>
      </w:r>
      <w:r w:rsidR="00D176EC">
        <w:t xml:space="preserve">Submission </w:t>
      </w:r>
      <w:r>
        <w:t xml:space="preserve">is </w:t>
      </w:r>
      <w:r w:rsidR="00D176EC">
        <w:t>Withdrawn</w:t>
      </w:r>
      <w:r>
        <w:t xml:space="preserve">, the processing </w:t>
      </w:r>
      <w:r w:rsidR="000D2F55">
        <w:t>fee shall be returned to the requesting party</w:t>
      </w:r>
      <w:r w:rsidR="007560D6">
        <w:t>.</w:t>
      </w:r>
    </w:p>
    <w:p w14:paraId="38E59B24" w14:textId="5B7D7A0F" w:rsidR="00E15D4B" w:rsidRDefault="00E15D4B" w:rsidP="00D50DEE">
      <w:pPr>
        <w:pStyle w:val="SAnnexHeading2"/>
      </w:pPr>
      <w:bookmarkStart w:id="125" w:name="_Toc72828252"/>
      <w:r>
        <w:t>Transfer of Control</w:t>
      </w:r>
      <w:bookmarkEnd w:id="125"/>
    </w:p>
    <w:p w14:paraId="00FF3229" w14:textId="64A0AEE4" w:rsidR="00E15D4B" w:rsidRDefault="00E15D4B" w:rsidP="00E15D4B">
      <w:pPr>
        <w:pStyle w:val="BodyText"/>
      </w:pPr>
      <w:r>
        <w:t>The Controlling Organization of a Private-Use or a Public-Use Entry</w:t>
      </w:r>
      <w:r w:rsidR="0076628F">
        <w:t xml:space="preserve"> </w:t>
      </w:r>
      <w:r>
        <w:t>may</w:t>
      </w:r>
      <w:r w:rsidR="0076628F">
        <w:t>, at its sole discretion,</w:t>
      </w:r>
      <w:r>
        <w:t xml:space="preserve"> transfer control of the Entry to SMPTE</w:t>
      </w:r>
      <w:r w:rsidR="0076628F">
        <w:t xml:space="preserve"> at perpetuity</w:t>
      </w:r>
      <w:r>
        <w:t>.</w:t>
      </w:r>
    </w:p>
    <w:p w14:paraId="77C08450" w14:textId="7FAA8B48" w:rsidR="00E15D4B" w:rsidRPr="004876E1" w:rsidRDefault="00E15D4B" w:rsidP="00E15D4B">
      <w:pPr>
        <w:pStyle w:val="BodyText"/>
      </w:pPr>
      <w:r>
        <w:t xml:space="preserve">The </w:t>
      </w:r>
      <w:r w:rsidR="0076628F">
        <w:t xml:space="preserve">document stipulating the </w:t>
      </w:r>
      <w:r>
        <w:t>transfer of control shall be</w:t>
      </w:r>
      <w:r w:rsidRPr="00431AED">
        <w:t xml:space="preserve"> in </w:t>
      </w:r>
      <w:r>
        <w:t>a</w:t>
      </w:r>
      <w:r w:rsidRPr="00431AED">
        <w:t xml:space="preserve"> form determined by the Director of Engineering</w:t>
      </w:r>
      <w:r w:rsidR="0076628F">
        <w:t>.</w:t>
      </w:r>
    </w:p>
    <w:p w14:paraId="55AD5F19" w14:textId="6CFFD9C1" w:rsidR="00FC66B9" w:rsidRDefault="00FC66B9" w:rsidP="00FC66B9">
      <w:pPr>
        <w:pStyle w:val="SAnnexHeading1"/>
      </w:pPr>
      <w:bookmarkStart w:id="126" w:name="_Toc479672907"/>
      <w:bookmarkStart w:id="127" w:name="_Toc479678207"/>
      <w:bookmarkStart w:id="128" w:name="_Toc479672942"/>
      <w:bookmarkStart w:id="129" w:name="_Toc479678242"/>
      <w:bookmarkStart w:id="130" w:name="_Toc479672944"/>
      <w:bookmarkStart w:id="131" w:name="_Toc479678244"/>
      <w:bookmarkStart w:id="132" w:name="_Toc479672961"/>
      <w:bookmarkStart w:id="133" w:name="_Toc479678261"/>
      <w:bookmarkStart w:id="134" w:name="_Ref478826566"/>
      <w:bookmarkStart w:id="135" w:name="_Toc72828253"/>
      <w:bookmarkEnd w:id="126"/>
      <w:bookmarkEnd w:id="127"/>
      <w:bookmarkEnd w:id="128"/>
      <w:bookmarkEnd w:id="129"/>
      <w:bookmarkEnd w:id="130"/>
      <w:bookmarkEnd w:id="131"/>
      <w:bookmarkEnd w:id="132"/>
      <w:bookmarkEnd w:id="133"/>
      <w:r>
        <w:lastRenderedPageBreak/>
        <w:t>Private-Use Entries under SMPTE Control</w:t>
      </w:r>
      <w:bookmarkEnd w:id="134"/>
      <w:r w:rsidR="008B4AC2">
        <w:t xml:space="preserve"> (normative)</w:t>
      </w:r>
      <w:bookmarkEnd w:id="135"/>
    </w:p>
    <w:p w14:paraId="772613AD" w14:textId="01A3CEEB" w:rsidR="00FC66B9" w:rsidRPr="00646DAA" w:rsidRDefault="000E7B4A" w:rsidP="00FC66B9">
      <w:pPr>
        <w:pStyle w:val="BodyText"/>
        <w:rPr>
          <w:lang w:eastAsia="x-none"/>
        </w:rPr>
      </w:pPr>
      <w:r>
        <w:rPr>
          <w:lang w:eastAsia="x-none"/>
        </w:rPr>
        <w:fldChar w:fldCharType="begin"/>
      </w:r>
      <w:r>
        <w:rPr>
          <w:lang w:eastAsia="x-none"/>
        </w:rPr>
        <w:instrText xml:space="preserve"> REF _Ref478825409 \h </w:instrText>
      </w:r>
      <w:r>
        <w:rPr>
          <w:lang w:eastAsia="x-none"/>
        </w:rPr>
      </w:r>
      <w:r>
        <w:rPr>
          <w:lang w:eastAsia="x-none"/>
        </w:rPr>
        <w:fldChar w:fldCharType="separate"/>
      </w:r>
      <w:r w:rsidR="003A613D">
        <w:t xml:space="preserve">Table </w:t>
      </w:r>
      <w:r w:rsidR="003A613D">
        <w:rPr>
          <w:noProof/>
        </w:rPr>
        <w:t>4</w:t>
      </w:r>
      <w:r>
        <w:rPr>
          <w:lang w:eastAsia="x-none"/>
        </w:rPr>
        <w:fldChar w:fldCharType="end"/>
      </w:r>
      <w:r>
        <w:rPr>
          <w:lang w:eastAsia="x-none"/>
        </w:rPr>
        <w:t xml:space="preserve"> </w:t>
      </w:r>
      <w:r w:rsidR="00FC66B9">
        <w:rPr>
          <w:lang w:eastAsia="x-none"/>
        </w:rPr>
        <w:t xml:space="preserve">lists </w:t>
      </w:r>
      <w:r w:rsidR="00C22209">
        <w:rPr>
          <w:lang w:eastAsia="x-none"/>
        </w:rPr>
        <w:t xml:space="preserve">Private-Use </w:t>
      </w:r>
      <w:r w:rsidR="00FC66B9">
        <w:rPr>
          <w:lang w:eastAsia="x-none"/>
        </w:rPr>
        <w:t xml:space="preserve">Entries </w:t>
      </w:r>
      <w:r w:rsidR="00C22209">
        <w:rPr>
          <w:lang w:eastAsia="x-none"/>
        </w:rPr>
        <w:t>whose control has been delegated to</w:t>
      </w:r>
      <w:r w:rsidR="00FC66B9">
        <w:rPr>
          <w:lang w:eastAsia="x-none"/>
        </w:rPr>
        <w:t xml:space="preserve"> SMPTE.</w:t>
      </w:r>
    </w:p>
    <w:p w14:paraId="0ACDCCA3" w14:textId="0445CECA" w:rsidR="00FC66B9" w:rsidRDefault="00FC66B9" w:rsidP="00FC66B9">
      <w:pPr>
        <w:pStyle w:val="Caption"/>
      </w:pPr>
      <w:bookmarkStart w:id="136" w:name="_Ref478825409"/>
      <w:r>
        <w:t xml:space="preserve">Table </w:t>
      </w:r>
      <w:r w:rsidR="0023363D">
        <w:fldChar w:fldCharType="begin"/>
      </w:r>
      <w:r w:rsidR="0023363D">
        <w:instrText xml:space="preserve"> SEQ Table \* ARABIC </w:instrText>
      </w:r>
      <w:r w:rsidR="0023363D">
        <w:fldChar w:fldCharType="separate"/>
      </w:r>
      <w:r w:rsidR="003A613D">
        <w:rPr>
          <w:noProof/>
        </w:rPr>
        <w:t>4</w:t>
      </w:r>
      <w:r w:rsidR="0023363D">
        <w:rPr>
          <w:noProof/>
        </w:rPr>
        <w:fldChar w:fldCharType="end"/>
      </w:r>
      <w:bookmarkEnd w:id="136"/>
      <w:r>
        <w:t xml:space="preserve">. </w:t>
      </w:r>
      <w:r w:rsidR="00C22209">
        <w:t>Private</w:t>
      </w:r>
      <w:r>
        <w:t>-Use Entries Controlled by SMPTE.</w:t>
      </w:r>
    </w:p>
    <w:tbl>
      <w:tblPr>
        <w:tblStyle w:val="TableClassic1"/>
        <w:tblW w:w="0" w:type="auto"/>
        <w:jc w:val="center"/>
        <w:tblLook w:val="04A0" w:firstRow="1" w:lastRow="0" w:firstColumn="1" w:lastColumn="0" w:noHBand="0" w:noVBand="1"/>
      </w:tblPr>
      <w:tblGrid>
        <w:gridCol w:w="5099"/>
        <w:gridCol w:w="3973"/>
      </w:tblGrid>
      <w:tr w:rsidR="00D50DEE" w14:paraId="729C5EC7" w14:textId="77777777" w:rsidTr="00C22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303533" w14:textId="3501C3DA" w:rsidR="00D50DEE" w:rsidRDefault="00D50DEE" w:rsidP="00C22209">
            <w:pPr>
              <w:pStyle w:val="STableCell"/>
              <w:rPr>
                <w:sz w:val="24"/>
                <w:szCs w:val="24"/>
              </w:rPr>
            </w:pPr>
            <w:del w:id="137" w:author="Pierre-Anthony Lemieux" w:date="2021-06-03T13:20:00Z">
              <w:r w:rsidDel="000C1AAE">
                <w:delText xml:space="preserve">Node </w:delText>
              </w:r>
            </w:del>
            <w:r>
              <w:t>UL</w:t>
            </w:r>
          </w:p>
        </w:tc>
        <w:tc>
          <w:tcPr>
            <w:tcW w:w="0" w:type="auto"/>
            <w:hideMark/>
          </w:tcPr>
          <w:p w14:paraId="1875B0E8" w14:textId="1FC361E2" w:rsidR="00D50DEE" w:rsidRDefault="00D50DEE"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del w:id="138" w:author="Pierre-Anthony Lemieux" w:date="2021-06-03T13:20:00Z">
              <w:r w:rsidDel="000C1AAE">
                <w:delText xml:space="preserve">Node </w:delText>
              </w:r>
            </w:del>
            <w:r>
              <w:t>Name</w:t>
            </w:r>
          </w:p>
        </w:tc>
      </w:tr>
      <w:tr w:rsidR="00D50DEE" w14:paraId="51B63A10" w14:textId="77777777" w:rsidTr="00BA6DD2">
        <w:trPr>
          <w:jc w:val="center"/>
          <w:ins w:id="139" w:author="Pierre-Anthony Lemieux" w:date="2021-05-25T09:47:00Z"/>
        </w:trPr>
        <w:tc>
          <w:tcPr>
            <w:cnfStyle w:val="001000000000" w:firstRow="0" w:lastRow="0" w:firstColumn="1" w:lastColumn="0" w:oddVBand="0" w:evenVBand="0" w:oddHBand="0" w:evenHBand="0" w:firstRowFirstColumn="0" w:firstRowLastColumn="0" w:lastRowFirstColumn="0" w:lastRowLastColumn="0"/>
            <w:tcW w:w="0" w:type="auto"/>
            <w:gridSpan w:val="2"/>
          </w:tcPr>
          <w:p w14:paraId="3DAA84D2" w14:textId="622D7FDE" w:rsidR="00D50DEE" w:rsidRDefault="00D50DEE">
            <w:pPr>
              <w:pStyle w:val="STableCell"/>
              <w:jc w:val="center"/>
              <w:rPr>
                <w:ins w:id="140" w:author="Pierre-Anthony Lemieux" w:date="2021-05-25T09:47:00Z"/>
              </w:rPr>
              <w:pPrChange w:id="141" w:author="Pierre-Anthony Lemieux" w:date="2021-05-25T09:47:00Z">
                <w:pPr>
                  <w:pStyle w:val="STableCell"/>
                </w:pPr>
              </w:pPrChange>
            </w:pPr>
            <w:ins w:id="142" w:author="Pierre-Anthony Lemieux" w:date="2021-05-25T09:47:00Z">
              <w:r>
                <w:t>Element</w:t>
              </w:r>
            </w:ins>
            <w:ins w:id="143" w:author="Pierre-Anthony Lemieux" w:date="2021-05-25T09:49:00Z">
              <w:r>
                <w:t>s</w:t>
              </w:r>
            </w:ins>
            <w:ins w:id="144" w:author="Pierre-Anthony Lemieux" w:date="2021-05-25T09:47:00Z">
              <w:r>
                <w:t xml:space="preserve"> register</w:t>
              </w:r>
            </w:ins>
          </w:p>
        </w:tc>
      </w:tr>
      <w:tr w:rsidR="00D50DEE" w14:paraId="0907761F" w14:textId="77777777" w:rsidTr="00C22209">
        <w:trPr>
          <w:jc w:val="center"/>
          <w:ins w:id="14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CE0C8E9" w14:textId="2F807080" w:rsidR="00D50DEE" w:rsidRDefault="00D50DEE">
            <w:pPr>
              <w:pStyle w:val="STableCell"/>
              <w:jc w:val="both"/>
              <w:rPr>
                <w:ins w:id="146" w:author="Pierre-Anthony Lemieux" w:date="2021-05-25T09:46:00Z"/>
              </w:rPr>
              <w:pPrChange w:id="147" w:author="Pierre-Anthony Lemieux" w:date="2021-05-25T09:48:00Z">
                <w:pPr>
                  <w:pStyle w:val="STableCell"/>
                </w:pPr>
              </w:pPrChange>
            </w:pPr>
            <w:proofErr w:type="gramStart"/>
            <w:ins w:id="148" w:author="Pierre-Anthony Lemieux" w:date="2021-05-25T09:46:00Z">
              <w:r w:rsidRPr="00D50DEE">
                <w:t>urn:smpte</w:t>
              </w:r>
              <w:proofErr w:type="gramEnd"/>
              <w:r w:rsidRPr="00D50DEE">
                <w:t>:ul:060e2b34.01010105.0e090506.00000000</w:t>
              </w:r>
            </w:ins>
          </w:p>
        </w:tc>
        <w:tc>
          <w:tcPr>
            <w:tcW w:w="0" w:type="auto"/>
          </w:tcPr>
          <w:p w14:paraId="1688613F" w14:textId="3C8EF56B"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49" w:author="Pierre-Anthony Lemieux" w:date="2021-05-25T09:46:00Z"/>
              </w:rPr>
            </w:pPr>
            <w:ins w:id="150" w:author="Pierre-Anthony Lemieux" w:date="2021-05-25T09:47:00Z">
              <w:r w:rsidRPr="00D50DEE">
                <w:t>Immersive Audio Version</w:t>
              </w:r>
            </w:ins>
          </w:p>
        </w:tc>
      </w:tr>
      <w:tr w:rsidR="00D50DEE" w14:paraId="221A9D1F" w14:textId="77777777" w:rsidTr="00C22209">
        <w:trPr>
          <w:jc w:val="center"/>
          <w:ins w:id="15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749C92BB" w14:textId="0B2582F3" w:rsidR="00D50DEE" w:rsidRDefault="00D50DEE">
            <w:pPr>
              <w:pStyle w:val="STableCell"/>
              <w:jc w:val="both"/>
              <w:rPr>
                <w:ins w:id="152" w:author="Pierre-Anthony Lemieux" w:date="2021-05-25T09:46:00Z"/>
              </w:rPr>
              <w:pPrChange w:id="153" w:author="Pierre-Anthony Lemieux" w:date="2021-05-25T09:48:00Z">
                <w:pPr>
                  <w:pStyle w:val="STableCell"/>
                </w:pPr>
              </w:pPrChange>
            </w:pPr>
            <w:proofErr w:type="gramStart"/>
            <w:ins w:id="154" w:author="Pierre-Anthony Lemieux" w:date="2021-05-25T09:46:00Z">
              <w:r w:rsidRPr="00D50DEE">
                <w:t>urn:smpte</w:t>
              </w:r>
              <w:proofErr w:type="gramEnd"/>
              <w:r w:rsidRPr="00D50DEE">
                <w:t>:ul:060e2b34.01010105.0e090507.00000000</w:t>
              </w:r>
            </w:ins>
          </w:p>
        </w:tc>
        <w:tc>
          <w:tcPr>
            <w:tcW w:w="0" w:type="auto"/>
          </w:tcPr>
          <w:p w14:paraId="35B5FF94" w14:textId="23B3C916"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5" w:author="Pierre-Anthony Lemieux" w:date="2021-05-25T09:46:00Z"/>
              </w:rPr>
            </w:pPr>
            <w:ins w:id="156" w:author="Pierre-Anthony Lemieux" w:date="2021-05-25T09:47:00Z">
              <w:r w:rsidRPr="00D50DEE">
                <w:t>Max Channel Count</w:t>
              </w:r>
            </w:ins>
          </w:p>
        </w:tc>
      </w:tr>
      <w:tr w:rsidR="00D50DEE" w14:paraId="5C0F193B" w14:textId="77777777" w:rsidTr="00C22209">
        <w:trPr>
          <w:jc w:val="center"/>
          <w:ins w:id="157"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66144434" w14:textId="3A26DAC7" w:rsidR="00D50DEE" w:rsidRDefault="00D50DEE">
            <w:pPr>
              <w:pStyle w:val="STableCell"/>
              <w:jc w:val="both"/>
              <w:rPr>
                <w:ins w:id="158" w:author="Pierre-Anthony Lemieux" w:date="2021-05-25T09:46:00Z"/>
              </w:rPr>
              <w:pPrChange w:id="159" w:author="Pierre-Anthony Lemieux" w:date="2021-05-25T09:48:00Z">
                <w:pPr>
                  <w:pStyle w:val="STableCell"/>
                </w:pPr>
              </w:pPrChange>
            </w:pPr>
            <w:proofErr w:type="gramStart"/>
            <w:ins w:id="160" w:author="Pierre-Anthony Lemieux" w:date="2021-05-25T09:46:00Z">
              <w:r w:rsidRPr="00D50DEE">
                <w:t>urn:smpte</w:t>
              </w:r>
              <w:proofErr w:type="gramEnd"/>
              <w:r w:rsidRPr="00D50DEE">
                <w:t>:ul:060e2b34.01010105.0e090508.00000000</w:t>
              </w:r>
            </w:ins>
          </w:p>
        </w:tc>
        <w:tc>
          <w:tcPr>
            <w:tcW w:w="0" w:type="auto"/>
          </w:tcPr>
          <w:p w14:paraId="328965B2" w14:textId="60549999"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1" w:author="Pierre-Anthony Lemieux" w:date="2021-05-25T09:46:00Z"/>
              </w:rPr>
            </w:pPr>
            <w:ins w:id="162" w:author="Pierre-Anthony Lemieux" w:date="2021-05-25T09:47:00Z">
              <w:r w:rsidRPr="00D50DEE">
                <w:t>Max Object Count</w:t>
              </w:r>
            </w:ins>
          </w:p>
        </w:tc>
      </w:tr>
      <w:tr w:rsidR="00D50DEE" w14:paraId="7D817D3A" w14:textId="77777777" w:rsidTr="00C22209">
        <w:trPr>
          <w:jc w:val="center"/>
          <w:ins w:id="163"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1CBA8734" w14:textId="6B6CAF5C" w:rsidR="00D50DEE" w:rsidRDefault="00D50DEE">
            <w:pPr>
              <w:pStyle w:val="STableCell"/>
              <w:jc w:val="both"/>
              <w:rPr>
                <w:ins w:id="164" w:author="Pierre-Anthony Lemieux" w:date="2021-05-25T09:46:00Z"/>
              </w:rPr>
              <w:pPrChange w:id="165" w:author="Pierre-Anthony Lemieux" w:date="2021-05-25T09:48:00Z">
                <w:pPr>
                  <w:pStyle w:val="STableCell"/>
                </w:pPr>
              </w:pPrChange>
            </w:pPr>
            <w:proofErr w:type="gramStart"/>
            <w:ins w:id="166" w:author="Pierre-Anthony Lemieux" w:date="2021-05-25T09:46:00Z">
              <w:r w:rsidRPr="00D50DEE">
                <w:t>urn:smpte</w:t>
              </w:r>
              <w:proofErr w:type="gramEnd"/>
              <w:r w:rsidRPr="00D50DEE">
                <w:t>:ul:060e2b34.01010105.0e090509.00000000</w:t>
              </w:r>
            </w:ins>
          </w:p>
        </w:tc>
        <w:tc>
          <w:tcPr>
            <w:tcW w:w="0" w:type="auto"/>
          </w:tcPr>
          <w:p w14:paraId="3AE1A4F1" w14:textId="30994841"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7" w:author="Pierre-Anthony Lemieux" w:date="2021-05-25T09:46:00Z"/>
              </w:rPr>
            </w:pPr>
            <w:ins w:id="168" w:author="Pierre-Anthony Lemieux" w:date="2021-05-25T09:48:00Z">
              <w:r w:rsidRPr="00D50DEE">
                <w:t>Immersive Audio ID</w:t>
              </w:r>
            </w:ins>
          </w:p>
        </w:tc>
      </w:tr>
      <w:tr w:rsidR="00D50DEE" w14:paraId="50B2C55C" w14:textId="77777777" w:rsidTr="00C22209">
        <w:trPr>
          <w:jc w:val="center"/>
          <w:ins w:id="169"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22B2BE2E" w14:textId="520952BD" w:rsidR="00D50DEE" w:rsidRDefault="00D50DEE">
            <w:pPr>
              <w:pStyle w:val="STableCell"/>
              <w:jc w:val="both"/>
              <w:rPr>
                <w:ins w:id="170" w:author="Pierre-Anthony Lemieux" w:date="2021-05-25T09:46:00Z"/>
              </w:rPr>
              <w:pPrChange w:id="171" w:author="Pierre-Anthony Lemieux" w:date="2021-05-25T09:48:00Z">
                <w:pPr>
                  <w:pStyle w:val="STableCell"/>
                </w:pPr>
              </w:pPrChange>
            </w:pPr>
            <w:proofErr w:type="gramStart"/>
            <w:ins w:id="172" w:author="Pierre-Anthony Lemieux" w:date="2021-05-25T09:46:00Z">
              <w:r w:rsidRPr="00D50DEE">
                <w:t>urn:smpte</w:t>
              </w:r>
              <w:proofErr w:type="gramEnd"/>
              <w:r w:rsidRPr="00D50DEE">
                <w:t>:ul:060e2b34.01010105.0e09050a.00000000</w:t>
              </w:r>
            </w:ins>
          </w:p>
        </w:tc>
        <w:tc>
          <w:tcPr>
            <w:tcW w:w="0" w:type="auto"/>
          </w:tcPr>
          <w:p w14:paraId="3E36A05C" w14:textId="22BE551F"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73" w:author="Pierre-Anthony Lemieux" w:date="2021-05-25T09:46:00Z"/>
              </w:rPr>
            </w:pPr>
            <w:ins w:id="174" w:author="Pierre-Anthony Lemieux" w:date="2021-05-25T09:48:00Z">
              <w:r w:rsidRPr="00D50DEE">
                <w:t>First Frame</w:t>
              </w:r>
            </w:ins>
          </w:p>
        </w:tc>
      </w:tr>
      <w:tr w:rsidR="00D50DEE" w14:paraId="6E3FA94E" w14:textId="77777777" w:rsidTr="00F865C6">
        <w:trPr>
          <w:jc w:val="center"/>
          <w:ins w:id="17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7A501B99" w14:textId="349F668A" w:rsidR="00D50DEE" w:rsidRDefault="00D50DEE">
            <w:pPr>
              <w:pStyle w:val="STableCell"/>
              <w:jc w:val="center"/>
              <w:rPr>
                <w:ins w:id="176" w:author="Pierre-Anthony Lemieux" w:date="2021-05-25T09:46:00Z"/>
              </w:rPr>
              <w:pPrChange w:id="177" w:author="Pierre-Anthony Lemieux" w:date="2021-05-25T09:48:00Z">
                <w:pPr>
                  <w:pStyle w:val="STableCell"/>
                </w:pPr>
              </w:pPrChange>
            </w:pPr>
            <w:ins w:id="178" w:author="Pierre-Anthony Lemieux" w:date="2021-05-25T09:48:00Z">
              <w:r>
                <w:t>Group</w:t>
              </w:r>
            </w:ins>
            <w:ins w:id="179" w:author="Pierre-Anthony Lemieux" w:date="2021-05-25T09:49:00Z">
              <w:r>
                <w:t>s</w:t>
              </w:r>
            </w:ins>
            <w:ins w:id="180" w:author="Pierre-Anthony Lemieux" w:date="2021-05-25T09:48:00Z">
              <w:r>
                <w:t xml:space="preserve"> register</w:t>
              </w:r>
            </w:ins>
          </w:p>
        </w:tc>
      </w:tr>
      <w:tr w:rsidR="00D50DEE" w14:paraId="04F1F9E7" w14:textId="77777777" w:rsidTr="00C22209">
        <w:trPr>
          <w:jc w:val="center"/>
          <w:ins w:id="18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3865B1D" w14:textId="53713394" w:rsidR="00D50DEE" w:rsidRDefault="00D50DEE" w:rsidP="00C22209">
            <w:pPr>
              <w:pStyle w:val="STableCell"/>
              <w:rPr>
                <w:ins w:id="182" w:author="Pierre-Anthony Lemieux" w:date="2021-05-25T09:46:00Z"/>
              </w:rPr>
            </w:pPr>
            <w:proofErr w:type="gramStart"/>
            <w:ins w:id="183" w:author="Pierre-Anthony Lemieux" w:date="2021-05-25T09:48:00Z">
              <w:r w:rsidRPr="00D50DEE">
                <w:t>urn:smpte</w:t>
              </w:r>
              <w:proofErr w:type="gramEnd"/>
              <w:r w:rsidRPr="00D50DEE">
                <w:t>:ul:060e2b34.027f0105.0e090603.00000000</w:t>
              </w:r>
            </w:ins>
          </w:p>
        </w:tc>
        <w:tc>
          <w:tcPr>
            <w:tcW w:w="0" w:type="auto"/>
          </w:tcPr>
          <w:p w14:paraId="446229FF" w14:textId="4A08E37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84" w:author="Pierre-Anthony Lemieux" w:date="2021-05-25T09:46:00Z"/>
              </w:rPr>
            </w:pPr>
            <w:ins w:id="185" w:author="Pierre-Anthony Lemieux" w:date="2021-05-25T09:48:00Z">
              <w:r w:rsidRPr="00D50DEE">
                <w:t>Immersive Audio Data Essence Descriptor</w:t>
              </w:r>
            </w:ins>
          </w:p>
        </w:tc>
      </w:tr>
      <w:tr w:rsidR="00D50DEE" w14:paraId="241F3A6F" w14:textId="77777777" w:rsidTr="00C22209">
        <w:trPr>
          <w:jc w:val="center"/>
          <w:ins w:id="186"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4D2D2F2" w14:textId="1F2BDA81" w:rsidR="00D50DEE" w:rsidRDefault="00D50DEE" w:rsidP="00C22209">
            <w:pPr>
              <w:pStyle w:val="STableCell"/>
              <w:rPr>
                <w:ins w:id="187" w:author="Pierre-Anthony Lemieux" w:date="2021-05-25T09:46:00Z"/>
              </w:rPr>
            </w:pPr>
            <w:proofErr w:type="gramStart"/>
            <w:ins w:id="188" w:author="Pierre-Anthony Lemieux" w:date="2021-05-25T09:48:00Z">
              <w:r w:rsidRPr="00D50DEE">
                <w:t>urn:smpte</w:t>
              </w:r>
              <w:proofErr w:type="gramEnd"/>
              <w:r w:rsidRPr="00D50DEE">
                <w:t>:ul:060e2b34.027f0105.0e090606.00000000</w:t>
              </w:r>
            </w:ins>
          </w:p>
        </w:tc>
        <w:tc>
          <w:tcPr>
            <w:tcW w:w="0" w:type="auto"/>
          </w:tcPr>
          <w:p w14:paraId="66F37011" w14:textId="73E99F0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89" w:author="Pierre-Anthony Lemieux" w:date="2021-05-25T09:46:00Z"/>
              </w:rPr>
            </w:pPr>
            <w:ins w:id="190" w:author="Pierre-Anthony Lemieux" w:date="2021-05-25T09:48:00Z">
              <w:r w:rsidRPr="00D50DEE">
                <w:t xml:space="preserve">IA Data Essence </w:t>
              </w:r>
              <w:proofErr w:type="spellStart"/>
              <w:r w:rsidRPr="00D50DEE">
                <w:t>SubDescriptor</w:t>
              </w:r>
            </w:ins>
            <w:proofErr w:type="spellEnd"/>
          </w:p>
        </w:tc>
      </w:tr>
      <w:tr w:rsidR="00D50DEE" w14:paraId="0F2959B4" w14:textId="77777777" w:rsidTr="00DC0BB1">
        <w:trPr>
          <w:jc w:val="center"/>
          <w:ins w:id="19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5769C14C" w14:textId="589FF9F4" w:rsidR="00D50DEE" w:rsidRDefault="00D50DEE">
            <w:pPr>
              <w:pStyle w:val="STableCell"/>
              <w:jc w:val="center"/>
              <w:rPr>
                <w:ins w:id="192" w:author="Pierre-Anthony Lemieux" w:date="2021-05-25T09:46:00Z"/>
              </w:rPr>
              <w:pPrChange w:id="193" w:author="Pierre-Anthony Lemieux" w:date="2021-05-25T09:49:00Z">
                <w:pPr>
                  <w:pStyle w:val="STableCell"/>
                </w:pPr>
              </w:pPrChange>
            </w:pPr>
            <w:proofErr w:type="gramStart"/>
            <w:ins w:id="194" w:author="Pierre-Anthony Lemieux" w:date="2021-05-25T09:49:00Z">
              <w:r>
                <w:t>Labels</w:t>
              </w:r>
              <w:proofErr w:type="gramEnd"/>
              <w:r>
                <w:t xml:space="preserve"> register</w:t>
              </w:r>
            </w:ins>
          </w:p>
        </w:tc>
      </w:tr>
      <w:tr w:rsidR="00D50DEE" w14:paraId="1E3C8868" w14:textId="77777777" w:rsidTr="00C22209">
        <w:trPr>
          <w:jc w:val="center"/>
          <w:ins w:id="195"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073B5D2" w14:textId="1C74F421" w:rsidR="00D50DEE" w:rsidRDefault="00D50DEE" w:rsidP="00C22209">
            <w:pPr>
              <w:pStyle w:val="STableCell"/>
              <w:rPr>
                <w:ins w:id="196" w:author="Pierre-Anthony Lemieux" w:date="2021-05-25T09:46:00Z"/>
              </w:rPr>
            </w:pPr>
            <w:proofErr w:type="gramStart"/>
            <w:ins w:id="197" w:author="Pierre-Anthony Lemieux" w:date="2021-05-25T09:49:00Z">
              <w:r w:rsidRPr="00D50DEE">
                <w:t>urn:smpte</w:t>
              </w:r>
              <w:proofErr w:type="gramEnd"/>
              <w:r w:rsidRPr="00D50DEE">
                <w:t>:ul:060e2b34.04010105.0e090604.00000000</w:t>
              </w:r>
            </w:ins>
          </w:p>
        </w:tc>
        <w:tc>
          <w:tcPr>
            <w:tcW w:w="0" w:type="auto"/>
          </w:tcPr>
          <w:p w14:paraId="321301E5" w14:textId="408A8CA6" w:rsidR="00D50DEE" w:rsidRDefault="00D50DEE">
            <w:pPr>
              <w:pStyle w:val="STableCell"/>
              <w:tabs>
                <w:tab w:val="left" w:pos="915"/>
              </w:tabs>
              <w:cnfStyle w:val="000000000000" w:firstRow="0" w:lastRow="0" w:firstColumn="0" w:lastColumn="0" w:oddVBand="0" w:evenVBand="0" w:oddHBand="0" w:evenHBand="0" w:firstRowFirstColumn="0" w:firstRowLastColumn="0" w:lastRowFirstColumn="0" w:lastRowLastColumn="0"/>
              <w:rPr>
                <w:ins w:id="198" w:author="Pierre-Anthony Lemieux" w:date="2021-05-25T09:46:00Z"/>
              </w:rPr>
              <w:pPrChange w:id="199" w:author="Pierre-Anthony Lemieux" w:date="2021-05-25T09:50:00Z">
                <w:pPr>
                  <w:pStyle w:val="STableCell"/>
                  <w:cnfStyle w:val="000000000000" w:firstRow="0" w:lastRow="0" w:firstColumn="0" w:lastColumn="0" w:oddVBand="0" w:evenVBand="0" w:oddHBand="0" w:evenHBand="0" w:firstRowFirstColumn="0" w:firstRowLastColumn="0" w:lastRowFirstColumn="0" w:lastRowLastColumn="0"/>
                </w:pPr>
              </w:pPrChange>
            </w:pPr>
            <w:ins w:id="200" w:author="Pierre-Anthony Lemieux" w:date="2021-05-25T09:50:00Z">
              <w:r w:rsidRPr="00D50DEE">
                <w:t>Immersive Audio Coding</w:t>
              </w:r>
            </w:ins>
          </w:p>
        </w:tc>
      </w:tr>
      <w:tr w:rsidR="00D50DEE" w14:paraId="36BB12F2" w14:textId="77777777" w:rsidTr="00C22209">
        <w:trPr>
          <w:jc w:val="center"/>
          <w:ins w:id="201"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6B7B4C5" w14:textId="1E7421BE" w:rsidR="00D50DEE" w:rsidRDefault="00D50DEE" w:rsidP="00C22209">
            <w:pPr>
              <w:pStyle w:val="STableCell"/>
              <w:rPr>
                <w:ins w:id="202" w:author="Pierre-Anthony Lemieux" w:date="2021-05-25T09:46:00Z"/>
              </w:rPr>
            </w:pPr>
            <w:proofErr w:type="gramStart"/>
            <w:ins w:id="203" w:author="Pierre-Anthony Lemieux" w:date="2021-05-25T09:49:00Z">
              <w:r w:rsidRPr="00D50DEE">
                <w:t>urn:smpte</w:t>
              </w:r>
              <w:proofErr w:type="gramEnd"/>
              <w:r w:rsidRPr="00D50DEE">
                <w:t>:ul:060e2b34.04010105.0e090605.00000000</w:t>
              </w:r>
            </w:ins>
          </w:p>
        </w:tc>
        <w:tc>
          <w:tcPr>
            <w:tcW w:w="0" w:type="auto"/>
          </w:tcPr>
          <w:p w14:paraId="109ECA14" w14:textId="7A33416A"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204" w:author="Pierre-Anthony Lemieux" w:date="2021-05-25T09:46:00Z"/>
              </w:rPr>
            </w:pPr>
            <w:ins w:id="205" w:author="Pierre-Anthony Lemieux" w:date="2021-05-25T09:50:00Z">
              <w:r w:rsidRPr="00D50DEE">
                <w:t xml:space="preserve">MXF-GC </w:t>
              </w:r>
              <w:proofErr w:type="spellStart"/>
              <w:r w:rsidRPr="00D50DEE">
                <w:t>IAData</w:t>
              </w:r>
              <w:proofErr w:type="spellEnd"/>
              <w:r w:rsidRPr="00D50DEE">
                <w:t xml:space="preserve"> Frame Wrapped</w:t>
              </w:r>
            </w:ins>
          </w:p>
        </w:tc>
      </w:tr>
    </w:tbl>
    <w:p w14:paraId="092F6BD6" w14:textId="5C671FFF" w:rsidR="00EA52B8" w:rsidRDefault="00EA52B8" w:rsidP="00496E8D">
      <w:pPr>
        <w:pStyle w:val="SNote"/>
      </w:pPr>
      <w:bookmarkStart w:id="206" w:name="_Ref478826568"/>
      <w:r>
        <w:t>NOTE: A Private-Use Entry Controlled by SMPTE undergoes the same Submission process as any other SMPTE-</w:t>
      </w:r>
      <w:r w:rsidR="006E377C">
        <w:t xml:space="preserve">Controlled </w:t>
      </w:r>
      <w:proofErr w:type="gramStart"/>
      <w:r>
        <w:t>Entry, and</w:t>
      </w:r>
      <w:proofErr w:type="gramEnd"/>
      <w:r>
        <w:t xml:space="preserve"> cannot be deleted and reused (see Section </w:t>
      </w:r>
      <w:r>
        <w:fldChar w:fldCharType="begin"/>
      </w:r>
      <w:r>
        <w:instrText xml:space="preserve"> REF _Ref482308314 \r \h </w:instrText>
      </w:r>
      <w:r>
        <w:fldChar w:fldCharType="separate"/>
      </w:r>
      <w:r>
        <w:t>A.2.8</w:t>
      </w:r>
      <w:r>
        <w:fldChar w:fldCharType="end"/>
      </w:r>
      <w:r>
        <w:t>).</w:t>
      </w:r>
    </w:p>
    <w:p w14:paraId="51DB5527" w14:textId="0F97C797" w:rsidR="00646DAA" w:rsidRDefault="00646DAA" w:rsidP="00646DAA">
      <w:pPr>
        <w:pStyle w:val="SAnnexHeading1"/>
      </w:pPr>
      <w:r>
        <w:lastRenderedPageBreak/>
        <w:t xml:space="preserve">Public-Use Entries </w:t>
      </w:r>
      <w:r w:rsidR="00FC66B9">
        <w:t>under</w:t>
      </w:r>
      <w:r>
        <w:t xml:space="preserve"> SMPTE</w:t>
      </w:r>
      <w:r w:rsidR="00FC66B9">
        <w:t xml:space="preserve"> Control</w:t>
      </w:r>
      <w:bookmarkEnd w:id="206"/>
      <w:r w:rsidR="008B4AC2">
        <w:t xml:space="preserve"> (normative)</w:t>
      </w:r>
    </w:p>
    <w:p w14:paraId="0E2C4213" w14:textId="6E092769" w:rsidR="00646DAA" w:rsidRPr="00646DAA" w:rsidRDefault="000E7B4A" w:rsidP="00646DAA">
      <w:pPr>
        <w:pStyle w:val="BodyText"/>
        <w:rPr>
          <w:lang w:eastAsia="x-none"/>
        </w:rPr>
      </w:pPr>
      <w:r>
        <w:rPr>
          <w:lang w:eastAsia="x-none"/>
        </w:rPr>
        <w:fldChar w:fldCharType="begin"/>
      </w:r>
      <w:r>
        <w:rPr>
          <w:lang w:eastAsia="x-none"/>
        </w:rPr>
        <w:instrText xml:space="preserve"> REF _Ref478825410 \h </w:instrText>
      </w:r>
      <w:r>
        <w:rPr>
          <w:lang w:eastAsia="x-none"/>
        </w:rPr>
      </w:r>
      <w:r>
        <w:rPr>
          <w:lang w:eastAsia="x-none"/>
        </w:rPr>
        <w:fldChar w:fldCharType="separate"/>
      </w:r>
      <w:r w:rsidR="003A613D">
        <w:t xml:space="preserve">Table </w:t>
      </w:r>
      <w:r w:rsidR="003A613D">
        <w:rPr>
          <w:noProof/>
        </w:rPr>
        <w:t>5</w:t>
      </w:r>
      <w:r>
        <w:rPr>
          <w:lang w:eastAsia="x-none"/>
        </w:rPr>
        <w:fldChar w:fldCharType="end"/>
      </w:r>
      <w:r w:rsidR="00646DAA">
        <w:rPr>
          <w:lang w:eastAsia="x-none"/>
        </w:rPr>
        <w:t xml:space="preserve"> lists </w:t>
      </w:r>
      <w:r w:rsidR="00092FCF">
        <w:rPr>
          <w:lang w:eastAsia="x-none"/>
        </w:rPr>
        <w:t xml:space="preserve">Public-Use </w:t>
      </w:r>
      <w:r w:rsidR="00646DAA">
        <w:rPr>
          <w:lang w:eastAsia="x-none"/>
        </w:rPr>
        <w:t xml:space="preserve">Entries </w:t>
      </w:r>
      <w:r w:rsidR="00092FCF">
        <w:rPr>
          <w:lang w:eastAsia="x-none"/>
        </w:rPr>
        <w:t>whose control has been delegated to</w:t>
      </w:r>
      <w:r w:rsidR="00FC66B9">
        <w:rPr>
          <w:lang w:eastAsia="x-none"/>
        </w:rPr>
        <w:t xml:space="preserve"> </w:t>
      </w:r>
      <w:r w:rsidR="00646DAA">
        <w:rPr>
          <w:lang w:eastAsia="x-none"/>
        </w:rPr>
        <w:t>SMPTE.</w:t>
      </w:r>
    </w:p>
    <w:p w14:paraId="56D357F0" w14:textId="7039DBB5" w:rsidR="00646DAA" w:rsidRDefault="00646DAA" w:rsidP="00646DAA">
      <w:pPr>
        <w:pStyle w:val="Caption"/>
      </w:pPr>
      <w:bookmarkStart w:id="207" w:name="_Ref478825410"/>
      <w:r>
        <w:t xml:space="preserve">Table </w:t>
      </w:r>
      <w:r w:rsidR="0023363D">
        <w:fldChar w:fldCharType="begin"/>
      </w:r>
      <w:r w:rsidR="0023363D">
        <w:instrText xml:space="preserve"> SEQ Table \* ARABIC </w:instrText>
      </w:r>
      <w:r w:rsidR="0023363D">
        <w:fldChar w:fldCharType="separate"/>
      </w:r>
      <w:r w:rsidR="003A613D">
        <w:rPr>
          <w:noProof/>
        </w:rPr>
        <w:t>5</w:t>
      </w:r>
      <w:r w:rsidR="0023363D">
        <w:rPr>
          <w:noProof/>
        </w:rPr>
        <w:fldChar w:fldCharType="end"/>
      </w:r>
      <w:bookmarkEnd w:id="207"/>
      <w:r>
        <w:t>. Public-Use Entries Controlled by SMPTE.</w:t>
      </w:r>
    </w:p>
    <w:tbl>
      <w:tblPr>
        <w:tblStyle w:val="TableClassic1"/>
        <w:tblW w:w="0" w:type="auto"/>
        <w:jc w:val="center"/>
        <w:tblLook w:val="04A0" w:firstRow="1" w:lastRow="0" w:firstColumn="1" w:lastColumn="0" w:noHBand="0" w:noVBand="1"/>
      </w:tblPr>
      <w:tblGrid>
        <w:gridCol w:w="1217"/>
        <w:gridCol w:w="3548"/>
        <w:gridCol w:w="4399"/>
      </w:tblGrid>
      <w:tr w:rsidR="00FC66B9" w14:paraId="7720987B" w14:textId="065861B4" w:rsidTr="00FC66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E170C0" w14:textId="77777777" w:rsidR="00FC66B9" w:rsidRDefault="00FC66B9" w:rsidP="00C22209">
            <w:pPr>
              <w:pStyle w:val="STableCell"/>
              <w:rPr>
                <w:sz w:val="24"/>
                <w:szCs w:val="24"/>
              </w:rPr>
            </w:pPr>
            <w:r>
              <w:t xml:space="preserve">Bytes </w:t>
            </w:r>
            <w:proofErr w:type="gramStart"/>
            <w:r>
              <w:t>9..</w:t>
            </w:r>
            <w:proofErr w:type="gramEnd"/>
            <w:r>
              <w:t>11</w:t>
            </w:r>
          </w:p>
        </w:tc>
        <w:tc>
          <w:tcPr>
            <w:tcW w:w="0" w:type="auto"/>
            <w:hideMark/>
          </w:tcPr>
          <w:p w14:paraId="57AF3211" w14:textId="7C8952DB"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r>
              <w:t>Node Name</w:t>
            </w:r>
          </w:p>
        </w:tc>
        <w:tc>
          <w:tcPr>
            <w:tcW w:w="4399" w:type="dxa"/>
          </w:tcPr>
          <w:p w14:paraId="07A8FCFA" w14:textId="4CC555C7"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pPr>
            <w:r>
              <w:t>Notes</w:t>
            </w:r>
          </w:p>
        </w:tc>
      </w:tr>
      <w:tr w:rsidR="00FC66B9" w14:paraId="72517275" w14:textId="78FDBA57"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868C83" w14:textId="77777777" w:rsidR="00FC66B9" w:rsidRDefault="00FC66B9" w:rsidP="00C22209">
            <w:pPr>
              <w:pStyle w:val="STableCell"/>
              <w:rPr>
                <w:sz w:val="24"/>
                <w:szCs w:val="24"/>
              </w:rPr>
            </w:pPr>
            <w:r>
              <w:t>0D.01.01</w:t>
            </w:r>
          </w:p>
        </w:tc>
        <w:tc>
          <w:tcPr>
            <w:tcW w:w="0" w:type="auto"/>
            <w:hideMark/>
          </w:tcPr>
          <w:p w14:paraId="1CC951BD"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Structural Metadata</w:t>
            </w:r>
          </w:p>
        </w:tc>
        <w:tc>
          <w:tcPr>
            <w:tcW w:w="4399" w:type="dxa"/>
            <w:vMerge w:val="restart"/>
            <w:vAlign w:val="center"/>
          </w:tcPr>
          <w:p w14:paraId="38E28C4C" w14:textId="27166B32" w:rsidR="00FC66B9" w:rsidRDefault="00F65D8C" w:rsidP="00F65D8C">
            <w:pPr>
              <w:pStyle w:val="STableCell"/>
              <w:cnfStyle w:val="000000000000" w:firstRow="0" w:lastRow="0" w:firstColumn="0" w:lastColumn="0" w:oddVBand="0" w:evenVBand="0" w:oddHBand="0" w:evenHBand="0" w:firstRowFirstColumn="0" w:firstRowLastColumn="0" w:lastRowFirstColumn="0" w:lastRowLastColumn="0"/>
            </w:pPr>
            <w:r>
              <w:t>D</w:t>
            </w:r>
            <w:r w:rsidR="00FC66B9">
              <w:t xml:space="preserve">elegated </w:t>
            </w:r>
            <w:r>
              <w:t>by AMWA Association</w:t>
            </w:r>
            <w:r w:rsidR="00FC66B9">
              <w:t>.</w:t>
            </w:r>
          </w:p>
        </w:tc>
      </w:tr>
      <w:tr w:rsidR="00FC66B9" w14:paraId="1FE4E155" w14:textId="662D20A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A0F88D" w14:textId="77777777" w:rsidR="00FC66B9" w:rsidRDefault="00FC66B9" w:rsidP="00C22209">
            <w:pPr>
              <w:pStyle w:val="STableCell"/>
              <w:rPr>
                <w:sz w:val="24"/>
                <w:szCs w:val="24"/>
              </w:rPr>
            </w:pPr>
            <w:r>
              <w:t>0D.01.02</w:t>
            </w:r>
          </w:p>
        </w:tc>
        <w:tc>
          <w:tcPr>
            <w:tcW w:w="0" w:type="auto"/>
            <w:hideMark/>
          </w:tcPr>
          <w:p w14:paraId="6F6C1169"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Partition Packs | Operational Patterns</w:t>
            </w:r>
          </w:p>
        </w:tc>
        <w:tc>
          <w:tcPr>
            <w:tcW w:w="4399" w:type="dxa"/>
            <w:vMerge/>
          </w:tcPr>
          <w:p w14:paraId="6C4A160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B68CCA4" w14:textId="713C24AB"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53AD8" w14:textId="77777777" w:rsidR="00FC66B9" w:rsidRDefault="00FC66B9" w:rsidP="00C22209">
            <w:pPr>
              <w:pStyle w:val="STableCell"/>
              <w:rPr>
                <w:sz w:val="24"/>
                <w:szCs w:val="24"/>
              </w:rPr>
            </w:pPr>
            <w:r>
              <w:t>0D.01.03</w:t>
            </w:r>
          </w:p>
        </w:tc>
        <w:tc>
          <w:tcPr>
            <w:tcW w:w="0" w:type="auto"/>
            <w:hideMark/>
          </w:tcPr>
          <w:p w14:paraId="1FCF3674"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Essence Containers</w:t>
            </w:r>
          </w:p>
        </w:tc>
        <w:tc>
          <w:tcPr>
            <w:tcW w:w="4399" w:type="dxa"/>
            <w:vMerge/>
          </w:tcPr>
          <w:p w14:paraId="2B57A663"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7C56D168" w14:textId="5C96FDF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F9AE0" w14:textId="77777777" w:rsidR="00FC66B9" w:rsidRDefault="00FC66B9" w:rsidP="00C22209">
            <w:pPr>
              <w:pStyle w:val="STableCell"/>
              <w:rPr>
                <w:sz w:val="24"/>
                <w:szCs w:val="24"/>
              </w:rPr>
            </w:pPr>
            <w:r>
              <w:t>0D.01.04</w:t>
            </w:r>
          </w:p>
        </w:tc>
        <w:tc>
          <w:tcPr>
            <w:tcW w:w="0" w:type="auto"/>
            <w:hideMark/>
          </w:tcPr>
          <w:p w14:paraId="7065616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Descriptive Metadata Schemes</w:t>
            </w:r>
          </w:p>
        </w:tc>
        <w:tc>
          <w:tcPr>
            <w:tcW w:w="4399" w:type="dxa"/>
            <w:vMerge/>
          </w:tcPr>
          <w:p w14:paraId="27995940"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5B559EA" w14:textId="4101BD66"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AC8216" w14:textId="77777777" w:rsidR="00FC66B9" w:rsidRDefault="00FC66B9" w:rsidP="00C22209">
            <w:pPr>
              <w:pStyle w:val="STableCell"/>
              <w:rPr>
                <w:sz w:val="24"/>
                <w:szCs w:val="24"/>
              </w:rPr>
            </w:pPr>
            <w:r>
              <w:t>0D.01.05</w:t>
            </w:r>
          </w:p>
        </w:tc>
        <w:tc>
          <w:tcPr>
            <w:tcW w:w="0" w:type="auto"/>
            <w:hideMark/>
          </w:tcPr>
          <w:p w14:paraId="5A0750D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Generic Stream Partition</w:t>
            </w:r>
          </w:p>
        </w:tc>
        <w:tc>
          <w:tcPr>
            <w:tcW w:w="4399" w:type="dxa"/>
            <w:vMerge/>
          </w:tcPr>
          <w:p w14:paraId="7ACBC107"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475FFCCB" w14:textId="75B9149D"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751FA" w14:textId="77777777" w:rsidR="00FC66B9" w:rsidRDefault="00FC66B9" w:rsidP="00C22209">
            <w:pPr>
              <w:pStyle w:val="STableCell"/>
              <w:rPr>
                <w:sz w:val="24"/>
                <w:szCs w:val="24"/>
              </w:rPr>
            </w:pPr>
            <w:r>
              <w:t>0D.01.06</w:t>
            </w:r>
          </w:p>
        </w:tc>
        <w:tc>
          <w:tcPr>
            <w:tcW w:w="0" w:type="auto"/>
            <w:hideMark/>
          </w:tcPr>
          <w:p w14:paraId="4020DA35"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Application Metadata Plugin</w:t>
            </w:r>
          </w:p>
        </w:tc>
        <w:tc>
          <w:tcPr>
            <w:tcW w:w="4399" w:type="dxa"/>
            <w:vMerge/>
          </w:tcPr>
          <w:p w14:paraId="5858BA9A"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bookmarkEnd w:id="84"/>
    </w:tbl>
    <w:p w14:paraId="3C25C350" w14:textId="77777777" w:rsidR="002F475F" w:rsidRDefault="002F475F" w:rsidP="002F475F">
      <w:pPr>
        <w:pStyle w:val="SHeadingPlain"/>
      </w:pPr>
    </w:p>
    <w:p w14:paraId="3C6DB362" w14:textId="77777777" w:rsidR="002F475F" w:rsidRDefault="002F475F">
      <w:pPr>
        <w:spacing w:before="0" w:after="0" w:line="240" w:lineRule="auto"/>
        <w:rPr>
          <w:rFonts w:cs="Times New Roman"/>
          <w:b/>
          <w:bCs/>
          <w:sz w:val="24"/>
          <w:szCs w:val="24"/>
          <w:lang w:eastAsia="x-none"/>
        </w:rPr>
      </w:pPr>
      <w:r>
        <w:br w:type="page"/>
      </w:r>
    </w:p>
    <w:p w14:paraId="1E40B4A9" w14:textId="0FC2BA31" w:rsidR="00DB56C1" w:rsidRDefault="002F475F" w:rsidP="00D50DEE">
      <w:pPr>
        <w:pStyle w:val="SHeadingPlain"/>
      </w:pPr>
      <w:r>
        <w:lastRenderedPageBreak/>
        <w:t>Bibliography</w:t>
      </w:r>
    </w:p>
    <w:p w14:paraId="57877850" w14:textId="74959218" w:rsidR="002F475F" w:rsidRDefault="002F475F" w:rsidP="00D50DEE">
      <w:pPr>
        <w:pStyle w:val="BodyText"/>
        <w:rPr>
          <w:ins w:id="208" w:author="Pierre-Anthony Lemieux" w:date="2021-06-03T13:23:00Z"/>
        </w:rPr>
      </w:pPr>
      <w:r>
        <w:t>SMPTE AG-02</w:t>
      </w:r>
      <w:r w:rsidRPr="005F1A10">
        <w:t xml:space="preserve"> Engineering Documents</w:t>
      </w:r>
    </w:p>
    <w:p w14:paraId="2912907E" w14:textId="2A47664D" w:rsidR="004D7547" w:rsidRDefault="004D7547" w:rsidP="00D50DEE">
      <w:pPr>
        <w:pStyle w:val="BodyText"/>
        <w:rPr>
          <w:ins w:id="209" w:author="Pierre-Anthony Lemieux" w:date="2021-06-03T13:19:00Z"/>
        </w:rPr>
      </w:pPr>
      <w:ins w:id="210" w:author="Pierre-Anthony Lemieux" w:date="2021-06-03T13:23:00Z">
        <w:r w:rsidRPr="004D7547">
          <w:t xml:space="preserve">SMPTE ST 2003, </w:t>
        </w:r>
        <w:proofErr w:type="gramStart"/>
        <w:r w:rsidRPr="004D7547">
          <w:t>Types</w:t>
        </w:r>
        <w:proofErr w:type="gramEnd"/>
        <w:r w:rsidRPr="004D7547">
          <w:t xml:space="preserve"> Dictionary Structure</w:t>
        </w:r>
      </w:ins>
    </w:p>
    <w:p w14:paraId="73758571" w14:textId="77777777" w:rsidR="002410A9" w:rsidRDefault="002410A9" w:rsidP="002410A9">
      <w:pPr>
        <w:pStyle w:val="BodyText"/>
        <w:rPr>
          <w:ins w:id="211" w:author="Pierre-Anthony Lemieux" w:date="2021-06-03T13:19:00Z"/>
        </w:rPr>
      </w:pPr>
      <w:ins w:id="212" w:author="Pierre-Anthony Lemieux" w:date="2021-06-03T13:19:00Z">
        <w:r>
          <w:t>SMPTE ST 335, Metadata Element Dictionary Structure</w:t>
        </w:r>
      </w:ins>
    </w:p>
    <w:p w14:paraId="7E8D274C" w14:textId="77777777" w:rsidR="002410A9" w:rsidRDefault="002410A9" w:rsidP="002410A9">
      <w:pPr>
        <w:pStyle w:val="BodyText"/>
        <w:rPr>
          <w:ins w:id="213" w:author="Pierre-Anthony Lemieux" w:date="2021-06-03T13:19:00Z"/>
        </w:rPr>
      </w:pPr>
      <w:ins w:id="214" w:author="Pierre-Anthony Lemieux" w:date="2021-06-03T13:19:00Z">
        <w:r>
          <w:t xml:space="preserve">SMPTE ST 395, Metadata Groups Registry Structure </w:t>
        </w:r>
      </w:ins>
    </w:p>
    <w:p w14:paraId="43ACACC5" w14:textId="08299A81" w:rsidR="002410A9" w:rsidRPr="009D553F" w:rsidRDefault="002410A9" w:rsidP="002410A9">
      <w:pPr>
        <w:pStyle w:val="BodyText"/>
      </w:pPr>
      <w:ins w:id="215" w:author="Pierre-Anthony Lemieux" w:date="2021-06-03T13:19:00Z">
        <w:r>
          <w:t>SMPTE ST 400, Television – SMPTE Labels Structure</w:t>
        </w:r>
      </w:ins>
    </w:p>
    <w:sectPr w:rsidR="002410A9" w:rsidRPr="009D553F" w:rsidSect="00660BFD">
      <w:headerReference w:type="even" r:id="rId13"/>
      <w:headerReference w:type="default" r:id="rId14"/>
      <w:footerReference w:type="even" r:id="rId15"/>
      <w:footerReference w:type="default" r:id="rId16"/>
      <w:footerReference w:type="first" r:id="rId17"/>
      <w:pgSz w:w="12240" w:h="15840" w:code="1"/>
      <w:pgMar w:top="1440" w:right="1440" w:bottom="1440" w:left="1080" w:header="720"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BE01" w14:textId="77777777" w:rsidR="00E15D4B" w:rsidRDefault="00E15D4B" w:rsidP="00C64D6A">
      <w:r>
        <w:separator/>
      </w:r>
    </w:p>
    <w:p w14:paraId="2A0FF6B2" w14:textId="77777777" w:rsidR="00E15D4B" w:rsidRDefault="00E15D4B"/>
    <w:p w14:paraId="4177C555" w14:textId="77777777" w:rsidR="00E15D4B" w:rsidRDefault="00E15D4B"/>
  </w:endnote>
  <w:endnote w:type="continuationSeparator" w:id="0">
    <w:p w14:paraId="0F7D20A5" w14:textId="77777777" w:rsidR="00E15D4B" w:rsidRDefault="00E15D4B" w:rsidP="00C64D6A">
      <w:r>
        <w:continuationSeparator/>
      </w:r>
    </w:p>
    <w:p w14:paraId="4E5A25C5" w14:textId="77777777" w:rsidR="00E15D4B" w:rsidRDefault="00E15D4B"/>
    <w:p w14:paraId="7367C982" w14:textId="77777777" w:rsidR="00E15D4B" w:rsidRDefault="00E15D4B"/>
  </w:endnote>
  <w:endnote w:type="continuationNotice" w:id="1">
    <w:p w14:paraId="0BFD1306" w14:textId="77777777" w:rsidR="00E15D4B" w:rsidRDefault="00E15D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OHAHCC+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4289" w14:textId="18670504" w:rsidR="00E15D4B" w:rsidRPr="00404BFD" w:rsidRDefault="00E15D4B" w:rsidP="00404BFD">
    <w:pPr>
      <w:pStyle w:val="Footer"/>
      <w:jc w:val="left"/>
      <w:rPr>
        <w:b w:val="0"/>
        <w:lang w:val="en-US"/>
      </w:rPr>
    </w:pPr>
    <w:r w:rsidRPr="00E52F24">
      <w:t xml:space="preserve">Page </w:t>
    </w:r>
    <w:r w:rsidRPr="00E52F24">
      <w:rPr>
        <w:b w:val="0"/>
      </w:rPr>
      <w:fldChar w:fldCharType="begin"/>
    </w:r>
    <w:r w:rsidRPr="00E52F24">
      <w:instrText xml:space="preserve"> PAGE </w:instrText>
    </w:r>
    <w:r w:rsidRPr="00E52F24">
      <w:rPr>
        <w:b w:val="0"/>
      </w:rPr>
      <w:fldChar w:fldCharType="separate"/>
    </w:r>
    <w:r w:rsidR="005923E3">
      <w:rPr>
        <w:noProof/>
      </w:rPr>
      <w:t>6</w:t>
    </w:r>
    <w:r w:rsidRPr="00E52F24">
      <w:rPr>
        <w:b w:val="0"/>
      </w:rPr>
      <w:fldChar w:fldCharType="end"/>
    </w:r>
    <w:r w:rsidRPr="00E52F24">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E52F24">
      <w:t xml:space="preserve">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0E98" w14:textId="43382353" w:rsidR="00E15D4B" w:rsidRDefault="00E15D4B" w:rsidP="00404BFD">
    <w:pPr>
      <w:pStyle w:val="Footer"/>
    </w:pPr>
    <w:r w:rsidRPr="003C60A1">
      <w:t xml:space="preserve">Page </w:t>
    </w:r>
    <w:r w:rsidRPr="003C60A1">
      <w:fldChar w:fldCharType="begin"/>
    </w:r>
    <w:r w:rsidRPr="003C60A1">
      <w:instrText xml:space="preserve"> PAGE </w:instrText>
    </w:r>
    <w:r w:rsidRPr="003C60A1">
      <w:fldChar w:fldCharType="separate"/>
    </w:r>
    <w:r w:rsidR="005923E3">
      <w:rPr>
        <w:noProof/>
      </w:rPr>
      <w:t>19</w:t>
    </w:r>
    <w:r w:rsidRPr="003C60A1">
      <w:fldChar w:fldCharType="end"/>
    </w:r>
    <w:r w:rsidRPr="003C60A1">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530C" w14:textId="77777777" w:rsidR="00E15D4B" w:rsidRDefault="00E15D4B" w:rsidP="00C64D6A">
    <w:pPr>
      <w:pStyle w:val="Footer"/>
    </w:pPr>
    <w:r>
      <w:rPr>
        <w:noProof/>
        <w:lang w:val="en-US" w:eastAsia="en-US"/>
      </w:rPr>
      <mc:AlternateContent>
        <mc:Choice Requires="wps">
          <w:drawing>
            <wp:anchor distT="0" distB="0" distL="114300" distR="114300" simplePos="0" relativeHeight="251657728" behindDoc="0" locked="0" layoutInCell="1" allowOverlap="1" wp14:anchorId="174990E1" wp14:editId="7C47C70D">
              <wp:simplePos x="0" y="0"/>
              <wp:positionH relativeFrom="column">
                <wp:posOffset>-19050</wp:posOffset>
              </wp:positionH>
              <wp:positionV relativeFrom="paragraph">
                <wp:posOffset>-208280</wp:posOffset>
              </wp:positionV>
              <wp:extent cx="4359275" cy="262890"/>
              <wp:effectExtent l="0" t="1270" r="317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4990E1" id="_x0000_t202" coordsize="21600,21600" o:spt="202" path="m,l,21600r21600,l21600,xe">
              <v:stroke joinstyle="miter"/>
              <v:path gradientshapeok="t" o:connecttype="rect"/>
            </v:shapetype>
            <v:shape id="Text Box 2" o:spid="_x0000_s1026" type="#_x0000_t202" style="position:absolute;left:0;text-align:left;margin-left:-1.5pt;margin-top:-16.4pt;width:343.25pt;height:20.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" stroked="f">
              <v:textbox style="mso-fit-shape-to-text:t" inset="0,0,0,0">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v:textbox>
            </v:shape>
          </w:pict>
        </mc:Fallback>
      </mc:AlternateContent>
    </w:r>
    <w:r>
      <w:tab/>
    </w:r>
    <w:r w:rsidRPr="0009614C">
      <w:t xml:space="preserve">Approved </w:t>
    </w:r>
    <w:r w:rsidRPr="00DD0ECE">
      <w:rPr>
        <w:highlight w:val="cyan"/>
      </w:rPr>
      <w:t>&lt;TBD&gt;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C2B3" w14:textId="77777777" w:rsidR="00E15D4B" w:rsidRDefault="00E15D4B" w:rsidP="00C64D6A">
      <w:r>
        <w:separator/>
      </w:r>
    </w:p>
    <w:p w14:paraId="43E2FABC" w14:textId="77777777" w:rsidR="00E15D4B" w:rsidRDefault="00E15D4B"/>
    <w:p w14:paraId="75B9D07E" w14:textId="77777777" w:rsidR="00E15D4B" w:rsidRDefault="00E15D4B"/>
  </w:footnote>
  <w:footnote w:type="continuationSeparator" w:id="0">
    <w:p w14:paraId="7A5FE681" w14:textId="77777777" w:rsidR="00E15D4B" w:rsidRDefault="00E15D4B" w:rsidP="00C64D6A">
      <w:r>
        <w:continuationSeparator/>
      </w:r>
    </w:p>
    <w:p w14:paraId="4C1AD7AD" w14:textId="77777777" w:rsidR="00E15D4B" w:rsidRDefault="00E15D4B"/>
    <w:p w14:paraId="3CD0E895" w14:textId="77777777" w:rsidR="00E15D4B" w:rsidRDefault="00E15D4B"/>
  </w:footnote>
  <w:footnote w:type="continuationNotice" w:id="1">
    <w:p w14:paraId="60A259FE" w14:textId="77777777" w:rsidR="00E15D4B" w:rsidRDefault="00E15D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854A" w14:textId="3A53B1B3" w:rsidR="00E15D4B" w:rsidRDefault="00E15D4B" w:rsidP="00404BFD">
    <w:pPr>
      <w:pStyle w:val="Header"/>
    </w:pPr>
    <w:r w:rsidRPr="00444524">
      <w:t xml:space="preserve">SMPTE </w:t>
    </w:r>
    <w:r>
      <w:rPr>
        <w:lang w:val="en-US"/>
      </w:rPr>
      <w:t xml:space="preserve">AG </w:t>
    </w:r>
    <w:del w:id="216" w:author="Pierre-Anthony Lemieux" w:date="2021-06-04T12:38:00Z">
      <w:r w:rsidDel="0064617B">
        <w:rPr>
          <w:lang w:val="en-US"/>
        </w:rPr>
        <w:delText>05</w:delText>
      </w:r>
    </w:del>
    <w:ins w:id="217" w:author="Pierre-Anthony Lemieux" w:date="2021-06-04T12:38:00Z">
      <w:r w:rsidR="0064617B">
        <w:rPr>
          <w:lang w:val="en-US"/>
        </w:rPr>
        <w:t>18</w:t>
      </w:r>
    </w:ins>
    <w:r>
      <w:t>:</w:t>
    </w:r>
    <w:r w:rsidRPr="00444524">
      <w:t>201x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6F70" w14:textId="48F65A05" w:rsidR="00E15D4B" w:rsidRDefault="00E15D4B" w:rsidP="00404BFD">
    <w:pPr>
      <w:pStyle w:val="Header"/>
    </w:pPr>
    <w:r>
      <w:tab/>
    </w:r>
    <w:r w:rsidRPr="00444524">
      <w:t xml:space="preserve">SMPTE </w:t>
    </w:r>
    <w:r>
      <w:rPr>
        <w:lang w:val="en-US"/>
      </w:rPr>
      <w:t>AG 18</w:t>
    </w:r>
    <w:r>
      <w:t>:</w:t>
    </w:r>
    <w:r w:rsidRPr="00444524">
      <w:t>201x</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AC3A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5E8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27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0E5E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C48A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404B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F8FC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268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258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09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01760"/>
    <w:multiLevelType w:val="hybridMultilevel"/>
    <w:tmpl w:val="DAD255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37C4313"/>
    <w:multiLevelType w:val="hybridMultilevel"/>
    <w:tmpl w:val="F46A3512"/>
    <w:lvl w:ilvl="0" w:tplc="7EFE41D0">
      <w:start w:val="1"/>
      <w:numFmt w:val="bullet"/>
      <w:pStyle w:val="SBodyTex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9350D"/>
    <w:multiLevelType w:val="multilevel"/>
    <w:tmpl w:val="DD1871C2"/>
    <w:numStyleLink w:val="AnnexPrime"/>
  </w:abstractNum>
  <w:abstractNum w:abstractNumId="13" w15:restartNumberingAfterBreak="0">
    <w:nsid w:val="43857743"/>
    <w:multiLevelType w:val="hybridMultilevel"/>
    <w:tmpl w:val="309C5674"/>
    <w:lvl w:ilvl="0" w:tplc="005C383A">
      <w:start w:val="1"/>
      <w:numFmt w:val="bullet"/>
      <w:lvlText w:val="–"/>
      <w:lvlJc w:val="left"/>
      <w:pPr>
        <w:tabs>
          <w:tab w:val="num" w:pos="720"/>
        </w:tabs>
        <w:ind w:left="720" w:hanging="360"/>
      </w:pPr>
      <w:rPr>
        <w:rFonts w:ascii="Arial" w:hAnsi="Arial" w:hint="default"/>
      </w:rPr>
    </w:lvl>
    <w:lvl w:ilvl="1" w:tplc="6EDAFEE4">
      <w:start w:val="1"/>
      <w:numFmt w:val="bullet"/>
      <w:lvlText w:val="–"/>
      <w:lvlJc w:val="left"/>
      <w:pPr>
        <w:tabs>
          <w:tab w:val="num" w:pos="1440"/>
        </w:tabs>
        <w:ind w:left="1440" w:hanging="360"/>
      </w:pPr>
      <w:rPr>
        <w:rFonts w:ascii="Arial" w:hAnsi="Arial" w:hint="default"/>
      </w:rPr>
    </w:lvl>
    <w:lvl w:ilvl="2" w:tplc="38FC9D0E">
      <w:start w:val="2137"/>
      <w:numFmt w:val="bullet"/>
      <w:lvlText w:val="•"/>
      <w:lvlJc w:val="left"/>
      <w:pPr>
        <w:tabs>
          <w:tab w:val="num" w:pos="2160"/>
        </w:tabs>
        <w:ind w:left="2160" w:hanging="360"/>
      </w:pPr>
      <w:rPr>
        <w:rFonts w:ascii="Arial" w:hAnsi="Arial" w:hint="default"/>
      </w:rPr>
    </w:lvl>
    <w:lvl w:ilvl="3" w:tplc="A97A2E66" w:tentative="1">
      <w:start w:val="1"/>
      <w:numFmt w:val="bullet"/>
      <w:lvlText w:val="–"/>
      <w:lvlJc w:val="left"/>
      <w:pPr>
        <w:tabs>
          <w:tab w:val="num" w:pos="2880"/>
        </w:tabs>
        <w:ind w:left="2880" w:hanging="360"/>
      </w:pPr>
      <w:rPr>
        <w:rFonts w:ascii="Arial" w:hAnsi="Arial" w:hint="default"/>
      </w:rPr>
    </w:lvl>
    <w:lvl w:ilvl="4" w:tplc="873C6FF2" w:tentative="1">
      <w:start w:val="1"/>
      <w:numFmt w:val="bullet"/>
      <w:lvlText w:val="–"/>
      <w:lvlJc w:val="left"/>
      <w:pPr>
        <w:tabs>
          <w:tab w:val="num" w:pos="3600"/>
        </w:tabs>
        <w:ind w:left="3600" w:hanging="360"/>
      </w:pPr>
      <w:rPr>
        <w:rFonts w:ascii="Arial" w:hAnsi="Arial" w:hint="default"/>
      </w:rPr>
    </w:lvl>
    <w:lvl w:ilvl="5" w:tplc="1FB02242" w:tentative="1">
      <w:start w:val="1"/>
      <w:numFmt w:val="bullet"/>
      <w:lvlText w:val="–"/>
      <w:lvlJc w:val="left"/>
      <w:pPr>
        <w:tabs>
          <w:tab w:val="num" w:pos="4320"/>
        </w:tabs>
        <w:ind w:left="4320" w:hanging="360"/>
      </w:pPr>
      <w:rPr>
        <w:rFonts w:ascii="Arial" w:hAnsi="Arial" w:hint="default"/>
      </w:rPr>
    </w:lvl>
    <w:lvl w:ilvl="6" w:tplc="C91840EC" w:tentative="1">
      <w:start w:val="1"/>
      <w:numFmt w:val="bullet"/>
      <w:lvlText w:val="–"/>
      <w:lvlJc w:val="left"/>
      <w:pPr>
        <w:tabs>
          <w:tab w:val="num" w:pos="5040"/>
        </w:tabs>
        <w:ind w:left="5040" w:hanging="360"/>
      </w:pPr>
      <w:rPr>
        <w:rFonts w:ascii="Arial" w:hAnsi="Arial" w:hint="default"/>
      </w:rPr>
    </w:lvl>
    <w:lvl w:ilvl="7" w:tplc="33EC3B92" w:tentative="1">
      <w:start w:val="1"/>
      <w:numFmt w:val="bullet"/>
      <w:lvlText w:val="–"/>
      <w:lvlJc w:val="left"/>
      <w:pPr>
        <w:tabs>
          <w:tab w:val="num" w:pos="5760"/>
        </w:tabs>
        <w:ind w:left="5760" w:hanging="360"/>
      </w:pPr>
      <w:rPr>
        <w:rFonts w:ascii="Arial" w:hAnsi="Arial" w:hint="default"/>
      </w:rPr>
    </w:lvl>
    <w:lvl w:ilvl="8" w:tplc="D1B47B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1C732A"/>
    <w:multiLevelType w:val="multilevel"/>
    <w:tmpl w:val="B6321828"/>
    <w:styleLink w:val="Annex"/>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945152"/>
    <w:multiLevelType w:val="hybridMultilevel"/>
    <w:tmpl w:val="F73C7D34"/>
    <w:lvl w:ilvl="0" w:tplc="91A04DC2">
      <w:start w:val="1"/>
      <w:numFmt w:val="bullet"/>
      <w:lvlText w:val="•"/>
      <w:lvlJc w:val="left"/>
      <w:pPr>
        <w:tabs>
          <w:tab w:val="num" w:pos="720"/>
        </w:tabs>
        <w:ind w:left="720" w:hanging="360"/>
      </w:pPr>
      <w:rPr>
        <w:rFonts w:ascii="Arial" w:hAnsi="Arial" w:hint="default"/>
      </w:rPr>
    </w:lvl>
    <w:lvl w:ilvl="1" w:tplc="5CFA49A2" w:tentative="1">
      <w:start w:val="1"/>
      <w:numFmt w:val="bullet"/>
      <w:lvlText w:val="•"/>
      <w:lvlJc w:val="left"/>
      <w:pPr>
        <w:tabs>
          <w:tab w:val="num" w:pos="1440"/>
        </w:tabs>
        <w:ind w:left="1440" w:hanging="360"/>
      </w:pPr>
      <w:rPr>
        <w:rFonts w:ascii="Arial" w:hAnsi="Arial" w:hint="default"/>
      </w:rPr>
    </w:lvl>
    <w:lvl w:ilvl="2" w:tplc="249607F2" w:tentative="1">
      <w:start w:val="1"/>
      <w:numFmt w:val="bullet"/>
      <w:lvlText w:val="•"/>
      <w:lvlJc w:val="left"/>
      <w:pPr>
        <w:tabs>
          <w:tab w:val="num" w:pos="2160"/>
        </w:tabs>
        <w:ind w:left="2160" w:hanging="360"/>
      </w:pPr>
      <w:rPr>
        <w:rFonts w:ascii="Arial" w:hAnsi="Arial" w:hint="default"/>
      </w:rPr>
    </w:lvl>
    <w:lvl w:ilvl="3" w:tplc="2C2E2DEA" w:tentative="1">
      <w:start w:val="1"/>
      <w:numFmt w:val="bullet"/>
      <w:lvlText w:val="•"/>
      <w:lvlJc w:val="left"/>
      <w:pPr>
        <w:tabs>
          <w:tab w:val="num" w:pos="2880"/>
        </w:tabs>
        <w:ind w:left="2880" w:hanging="360"/>
      </w:pPr>
      <w:rPr>
        <w:rFonts w:ascii="Arial" w:hAnsi="Arial" w:hint="default"/>
      </w:rPr>
    </w:lvl>
    <w:lvl w:ilvl="4" w:tplc="FA846490" w:tentative="1">
      <w:start w:val="1"/>
      <w:numFmt w:val="bullet"/>
      <w:lvlText w:val="•"/>
      <w:lvlJc w:val="left"/>
      <w:pPr>
        <w:tabs>
          <w:tab w:val="num" w:pos="3600"/>
        </w:tabs>
        <w:ind w:left="3600" w:hanging="360"/>
      </w:pPr>
      <w:rPr>
        <w:rFonts w:ascii="Arial" w:hAnsi="Arial" w:hint="default"/>
      </w:rPr>
    </w:lvl>
    <w:lvl w:ilvl="5" w:tplc="8278A874" w:tentative="1">
      <w:start w:val="1"/>
      <w:numFmt w:val="bullet"/>
      <w:lvlText w:val="•"/>
      <w:lvlJc w:val="left"/>
      <w:pPr>
        <w:tabs>
          <w:tab w:val="num" w:pos="4320"/>
        </w:tabs>
        <w:ind w:left="4320" w:hanging="360"/>
      </w:pPr>
      <w:rPr>
        <w:rFonts w:ascii="Arial" w:hAnsi="Arial" w:hint="default"/>
      </w:rPr>
    </w:lvl>
    <w:lvl w:ilvl="6" w:tplc="0D7CBAFA" w:tentative="1">
      <w:start w:val="1"/>
      <w:numFmt w:val="bullet"/>
      <w:lvlText w:val="•"/>
      <w:lvlJc w:val="left"/>
      <w:pPr>
        <w:tabs>
          <w:tab w:val="num" w:pos="5040"/>
        </w:tabs>
        <w:ind w:left="5040" w:hanging="360"/>
      </w:pPr>
      <w:rPr>
        <w:rFonts w:ascii="Arial" w:hAnsi="Arial" w:hint="default"/>
      </w:rPr>
    </w:lvl>
    <w:lvl w:ilvl="7" w:tplc="B4D27628" w:tentative="1">
      <w:start w:val="1"/>
      <w:numFmt w:val="bullet"/>
      <w:lvlText w:val="•"/>
      <w:lvlJc w:val="left"/>
      <w:pPr>
        <w:tabs>
          <w:tab w:val="num" w:pos="5760"/>
        </w:tabs>
        <w:ind w:left="5760" w:hanging="360"/>
      </w:pPr>
      <w:rPr>
        <w:rFonts w:ascii="Arial" w:hAnsi="Arial" w:hint="default"/>
      </w:rPr>
    </w:lvl>
    <w:lvl w:ilvl="8" w:tplc="559E2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484A99"/>
    <w:multiLevelType w:val="multilevel"/>
    <w:tmpl w:val="DD1871C2"/>
    <w:styleLink w:val="AnnexPrime"/>
    <w:lvl w:ilvl="0">
      <w:start w:val="1"/>
      <w:numFmt w:val="upperLetter"/>
      <w:pStyle w:val="SAnnexHeading1"/>
      <w:lvlText w:val="Annex %1"/>
      <w:lvlJc w:val="left"/>
      <w:pPr>
        <w:tabs>
          <w:tab w:val="num" w:pos="1440"/>
        </w:tabs>
        <w:ind w:left="1440" w:hanging="1440"/>
      </w:pPr>
      <w:rPr>
        <w:rFonts w:hint="default"/>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suff w:val="space"/>
      <w:lvlText w:val="%1.%2.%3.%4.%5"/>
      <w:lvlJc w:val="left"/>
      <w:pPr>
        <w:ind w:left="1123" w:hanging="112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D44D27"/>
    <w:multiLevelType w:val="multilevel"/>
    <w:tmpl w:val="DD1871C2"/>
    <w:numStyleLink w:val="AnnexPrime"/>
  </w:abstractNum>
  <w:abstractNum w:abstractNumId="18" w15:restartNumberingAfterBreak="0">
    <w:nsid w:val="59B53E43"/>
    <w:multiLevelType w:val="hybridMultilevel"/>
    <w:tmpl w:val="9ACABF9E"/>
    <w:lvl w:ilvl="0" w:tplc="87C873B8">
      <w:start w:val="1"/>
      <w:numFmt w:val="bullet"/>
      <w:lvlText w:val="•"/>
      <w:lvlJc w:val="left"/>
      <w:pPr>
        <w:tabs>
          <w:tab w:val="num" w:pos="720"/>
        </w:tabs>
        <w:ind w:left="720" w:hanging="360"/>
      </w:pPr>
      <w:rPr>
        <w:rFonts w:ascii="Arial" w:hAnsi="Arial" w:hint="default"/>
      </w:rPr>
    </w:lvl>
    <w:lvl w:ilvl="1" w:tplc="B79C765E" w:tentative="1">
      <w:start w:val="1"/>
      <w:numFmt w:val="bullet"/>
      <w:lvlText w:val="•"/>
      <w:lvlJc w:val="left"/>
      <w:pPr>
        <w:tabs>
          <w:tab w:val="num" w:pos="1440"/>
        </w:tabs>
        <w:ind w:left="1440" w:hanging="360"/>
      </w:pPr>
      <w:rPr>
        <w:rFonts w:ascii="Arial" w:hAnsi="Arial" w:hint="default"/>
      </w:rPr>
    </w:lvl>
    <w:lvl w:ilvl="2" w:tplc="6B341874" w:tentative="1">
      <w:start w:val="1"/>
      <w:numFmt w:val="bullet"/>
      <w:lvlText w:val="•"/>
      <w:lvlJc w:val="left"/>
      <w:pPr>
        <w:tabs>
          <w:tab w:val="num" w:pos="2160"/>
        </w:tabs>
        <w:ind w:left="2160" w:hanging="360"/>
      </w:pPr>
      <w:rPr>
        <w:rFonts w:ascii="Arial" w:hAnsi="Arial" w:hint="default"/>
      </w:rPr>
    </w:lvl>
    <w:lvl w:ilvl="3" w:tplc="79DEC89A" w:tentative="1">
      <w:start w:val="1"/>
      <w:numFmt w:val="bullet"/>
      <w:lvlText w:val="•"/>
      <w:lvlJc w:val="left"/>
      <w:pPr>
        <w:tabs>
          <w:tab w:val="num" w:pos="2880"/>
        </w:tabs>
        <w:ind w:left="2880" w:hanging="360"/>
      </w:pPr>
      <w:rPr>
        <w:rFonts w:ascii="Arial" w:hAnsi="Arial" w:hint="default"/>
      </w:rPr>
    </w:lvl>
    <w:lvl w:ilvl="4" w:tplc="5C602982" w:tentative="1">
      <w:start w:val="1"/>
      <w:numFmt w:val="bullet"/>
      <w:lvlText w:val="•"/>
      <w:lvlJc w:val="left"/>
      <w:pPr>
        <w:tabs>
          <w:tab w:val="num" w:pos="3600"/>
        </w:tabs>
        <w:ind w:left="3600" w:hanging="360"/>
      </w:pPr>
      <w:rPr>
        <w:rFonts w:ascii="Arial" w:hAnsi="Arial" w:hint="default"/>
      </w:rPr>
    </w:lvl>
    <w:lvl w:ilvl="5" w:tplc="C5DE81D6" w:tentative="1">
      <w:start w:val="1"/>
      <w:numFmt w:val="bullet"/>
      <w:lvlText w:val="•"/>
      <w:lvlJc w:val="left"/>
      <w:pPr>
        <w:tabs>
          <w:tab w:val="num" w:pos="4320"/>
        </w:tabs>
        <w:ind w:left="4320" w:hanging="360"/>
      </w:pPr>
      <w:rPr>
        <w:rFonts w:ascii="Arial" w:hAnsi="Arial" w:hint="default"/>
      </w:rPr>
    </w:lvl>
    <w:lvl w:ilvl="6" w:tplc="56B4995E" w:tentative="1">
      <w:start w:val="1"/>
      <w:numFmt w:val="bullet"/>
      <w:lvlText w:val="•"/>
      <w:lvlJc w:val="left"/>
      <w:pPr>
        <w:tabs>
          <w:tab w:val="num" w:pos="5040"/>
        </w:tabs>
        <w:ind w:left="5040" w:hanging="360"/>
      </w:pPr>
      <w:rPr>
        <w:rFonts w:ascii="Arial" w:hAnsi="Arial" w:hint="default"/>
      </w:rPr>
    </w:lvl>
    <w:lvl w:ilvl="7" w:tplc="50624FB2" w:tentative="1">
      <w:start w:val="1"/>
      <w:numFmt w:val="bullet"/>
      <w:lvlText w:val="•"/>
      <w:lvlJc w:val="left"/>
      <w:pPr>
        <w:tabs>
          <w:tab w:val="num" w:pos="5760"/>
        </w:tabs>
        <w:ind w:left="5760" w:hanging="360"/>
      </w:pPr>
      <w:rPr>
        <w:rFonts w:ascii="Arial" w:hAnsi="Arial" w:hint="default"/>
      </w:rPr>
    </w:lvl>
    <w:lvl w:ilvl="8" w:tplc="F048BD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864F28"/>
    <w:multiLevelType w:val="multilevel"/>
    <w:tmpl w:val="C4244AD0"/>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5B168A"/>
    <w:multiLevelType w:val="multilevel"/>
    <w:tmpl w:val="DD1871C2"/>
    <w:numStyleLink w:val="AnnexPrime"/>
  </w:abstractNum>
  <w:num w:numId="1">
    <w:abstractNumId w:val="11"/>
  </w:num>
  <w:num w:numId="2">
    <w:abstractNumId w:val="19"/>
  </w:num>
  <w:num w:numId="3">
    <w:abstractNumId w:val="14"/>
  </w:num>
  <w:num w:numId="4">
    <w:abstractNumId w:val="16"/>
  </w:num>
  <w:num w:numId="5">
    <w:abstractNumId w:val="1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7"/>
  </w:num>
  <w:num w:numId="19">
    <w:abstractNumId w:val="20"/>
  </w:num>
  <w:num w:numId="20">
    <w:abstractNumId w:val="12"/>
  </w:num>
  <w:num w:numId="21">
    <w:abstractNumId w:val="15"/>
  </w:num>
  <w:num w:numId="22">
    <w:abstractNumId w:val="1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Anthony Lemieux">
    <w15:presenceInfo w15:providerId="None" w15:userId="Pierre-Anthony Lemie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evenAndOddHeaders/>
  <w:drawingGridHorizontalSpacing w:val="110"/>
  <w:displayHorizontalDrawingGridEvery w:val="0"/>
  <w:displayVerticalDrawingGridEvery w:val="0"/>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2"/>
    <w:rsid w:val="0000041C"/>
    <w:rsid w:val="0000074C"/>
    <w:rsid w:val="00001106"/>
    <w:rsid w:val="00001757"/>
    <w:rsid w:val="0000185F"/>
    <w:rsid w:val="00002453"/>
    <w:rsid w:val="0000348E"/>
    <w:rsid w:val="000044F3"/>
    <w:rsid w:val="00005163"/>
    <w:rsid w:val="0000580D"/>
    <w:rsid w:val="00006896"/>
    <w:rsid w:val="00007C35"/>
    <w:rsid w:val="00011DD8"/>
    <w:rsid w:val="000122F8"/>
    <w:rsid w:val="00012CE7"/>
    <w:rsid w:val="00013CB3"/>
    <w:rsid w:val="00015F56"/>
    <w:rsid w:val="000161FE"/>
    <w:rsid w:val="00017A49"/>
    <w:rsid w:val="00020661"/>
    <w:rsid w:val="00020BE2"/>
    <w:rsid w:val="0002154A"/>
    <w:rsid w:val="00021BB9"/>
    <w:rsid w:val="00021BC1"/>
    <w:rsid w:val="000226A5"/>
    <w:rsid w:val="00023C42"/>
    <w:rsid w:val="00024911"/>
    <w:rsid w:val="0002658C"/>
    <w:rsid w:val="00027D58"/>
    <w:rsid w:val="000303B2"/>
    <w:rsid w:val="00031B92"/>
    <w:rsid w:val="000326E9"/>
    <w:rsid w:val="00032882"/>
    <w:rsid w:val="000329B6"/>
    <w:rsid w:val="00034578"/>
    <w:rsid w:val="00034674"/>
    <w:rsid w:val="00035647"/>
    <w:rsid w:val="0003572A"/>
    <w:rsid w:val="00035D29"/>
    <w:rsid w:val="00036452"/>
    <w:rsid w:val="000367BA"/>
    <w:rsid w:val="00037818"/>
    <w:rsid w:val="00037BA7"/>
    <w:rsid w:val="00040876"/>
    <w:rsid w:val="00040BBC"/>
    <w:rsid w:val="000411A8"/>
    <w:rsid w:val="0004280F"/>
    <w:rsid w:val="000439E0"/>
    <w:rsid w:val="00044A88"/>
    <w:rsid w:val="00044F7F"/>
    <w:rsid w:val="00044FA5"/>
    <w:rsid w:val="00045142"/>
    <w:rsid w:val="00045315"/>
    <w:rsid w:val="0004545B"/>
    <w:rsid w:val="000459DF"/>
    <w:rsid w:val="00046E0A"/>
    <w:rsid w:val="00047F30"/>
    <w:rsid w:val="0005019D"/>
    <w:rsid w:val="00051D0E"/>
    <w:rsid w:val="00052542"/>
    <w:rsid w:val="00053405"/>
    <w:rsid w:val="00055581"/>
    <w:rsid w:val="000559DF"/>
    <w:rsid w:val="00056255"/>
    <w:rsid w:val="000565F0"/>
    <w:rsid w:val="000574CF"/>
    <w:rsid w:val="00057522"/>
    <w:rsid w:val="00057E2A"/>
    <w:rsid w:val="00061590"/>
    <w:rsid w:val="00061A14"/>
    <w:rsid w:val="00062CA2"/>
    <w:rsid w:val="00063A7F"/>
    <w:rsid w:val="00063DC3"/>
    <w:rsid w:val="000651C2"/>
    <w:rsid w:val="000659AE"/>
    <w:rsid w:val="0006607A"/>
    <w:rsid w:val="00066115"/>
    <w:rsid w:val="00066F3C"/>
    <w:rsid w:val="0006725A"/>
    <w:rsid w:val="0006742A"/>
    <w:rsid w:val="00067B7A"/>
    <w:rsid w:val="000711DA"/>
    <w:rsid w:val="000738B6"/>
    <w:rsid w:val="00075B21"/>
    <w:rsid w:val="00076B0F"/>
    <w:rsid w:val="00077562"/>
    <w:rsid w:val="0007794F"/>
    <w:rsid w:val="00077B8E"/>
    <w:rsid w:val="00077F2F"/>
    <w:rsid w:val="000817F0"/>
    <w:rsid w:val="00082E03"/>
    <w:rsid w:val="000830ED"/>
    <w:rsid w:val="000863E0"/>
    <w:rsid w:val="0008711D"/>
    <w:rsid w:val="00087474"/>
    <w:rsid w:val="000874E3"/>
    <w:rsid w:val="00090A30"/>
    <w:rsid w:val="00091EB9"/>
    <w:rsid w:val="00092D0F"/>
    <w:rsid w:val="00092D98"/>
    <w:rsid w:val="00092FCF"/>
    <w:rsid w:val="00093238"/>
    <w:rsid w:val="000938B2"/>
    <w:rsid w:val="00093B73"/>
    <w:rsid w:val="00095A36"/>
    <w:rsid w:val="00095CE6"/>
    <w:rsid w:val="00096CEF"/>
    <w:rsid w:val="000971B6"/>
    <w:rsid w:val="000976FB"/>
    <w:rsid w:val="000A01BC"/>
    <w:rsid w:val="000A025C"/>
    <w:rsid w:val="000A05F5"/>
    <w:rsid w:val="000A0B54"/>
    <w:rsid w:val="000A0C91"/>
    <w:rsid w:val="000A1A4B"/>
    <w:rsid w:val="000A246D"/>
    <w:rsid w:val="000A3234"/>
    <w:rsid w:val="000A3F45"/>
    <w:rsid w:val="000A41EF"/>
    <w:rsid w:val="000A447C"/>
    <w:rsid w:val="000A5FA1"/>
    <w:rsid w:val="000A6004"/>
    <w:rsid w:val="000A6022"/>
    <w:rsid w:val="000A6337"/>
    <w:rsid w:val="000A6601"/>
    <w:rsid w:val="000A6BD3"/>
    <w:rsid w:val="000A6C73"/>
    <w:rsid w:val="000A6E57"/>
    <w:rsid w:val="000A7DEA"/>
    <w:rsid w:val="000A7F9E"/>
    <w:rsid w:val="000B0E7B"/>
    <w:rsid w:val="000B116E"/>
    <w:rsid w:val="000B181F"/>
    <w:rsid w:val="000B392F"/>
    <w:rsid w:val="000B3BA6"/>
    <w:rsid w:val="000B3D1A"/>
    <w:rsid w:val="000B40E6"/>
    <w:rsid w:val="000B43F6"/>
    <w:rsid w:val="000B5165"/>
    <w:rsid w:val="000B5A17"/>
    <w:rsid w:val="000B5D17"/>
    <w:rsid w:val="000B5F51"/>
    <w:rsid w:val="000B6156"/>
    <w:rsid w:val="000B64AC"/>
    <w:rsid w:val="000B66DE"/>
    <w:rsid w:val="000C0D0C"/>
    <w:rsid w:val="000C1AAE"/>
    <w:rsid w:val="000C297A"/>
    <w:rsid w:val="000C6F51"/>
    <w:rsid w:val="000C76C7"/>
    <w:rsid w:val="000C78A5"/>
    <w:rsid w:val="000C7AAF"/>
    <w:rsid w:val="000C7DDA"/>
    <w:rsid w:val="000D0AC0"/>
    <w:rsid w:val="000D0F92"/>
    <w:rsid w:val="000D2F55"/>
    <w:rsid w:val="000D400F"/>
    <w:rsid w:val="000D4476"/>
    <w:rsid w:val="000D660A"/>
    <w:rsid w:val="000D6750"/>
    <w:rsid w:val="000D6A1D"/>
    <w:rsid w:val="000D7FD7"/>
    <w:rsid w:val="000E0DCC"/>
    <w:rsid w:val="000E1127"/>
    <w:rsid w:val="000E18C4"/>
    <w:rsid w:val="000E1D2C"/>
    <w:rsid w:val="000E2F89"/>
    <w:rsid w:val="000E4194"/>
    <w:rsid w:val="000E4A74"/>
    <w:rsid w:val="000E7B4A"/>
    <w:rsid w:val="000F0093"/>
    <w:rsid w:val="000F19A8"/>
    <w:rsid w:val="000F1A5C"/>
    <w:rsid w:val="000F2507"/>
    <w:rsid w:val="000F3390"/>
    <w:rsid w:val="000F377A"/>
    <w:rsid w:val="000F4586"/>
    <w:rsid w:val="000F4709"/>
    <w:rsid w:val="000F5366"/>
    <w:rsid w:val="000F5553"/>
    <w:rsid w:val="00100189"/>
    <w:rsid w:val="00101BAA"/>
    <w:rsid w:val="00103077"/>
    <w:rsid w:val="001044C9"/>
    <w:rsid w:val="00104826"/>
    <w:rsid w:val="00104ADE"/>
    <w:rsid w:val="00106A66"/>
    <w:rsid w:val="00106D2A"/>
    <w:rsid w:val="00110030"/>
    <w:rsid w:val="001111EF"/>
    <w:rsid w:val="00111833"/>
    <w:rsid w:val="00111EEE"/>
    <w:rsid w:val="00112413"/>
    <w:rsid w:val="001127AA"/>
    <w:rsid w:val="00112AB1"/>
    <w:rsid w:val="0011303E"/>
    <w:rsid w:val="00113370"/>
    <w:rsid w:val="00113996"/>
    <w:rsid w:val="00115A3D"/>
    <w:rsid w:val="001161BA"/>
    <w:rsid w:val="00117063"/>
    <w:rsid w:val="00117A0E"/>
    <w:rsid w:val="00120756"/>
    <w:rsid w:val="001210D7"/>
    <w:rsid w:val="00121D57"/>
    <w:rsid w:val="00122179"/>
    <w:rsid w:val="001222C6"/>
    <w:rsid w:val="001231FE"/>
    <w:rsid w:val="00124B8D"/>
    <w:rsid w:val="00125D90"/>
    <w:rsid w:val="00125E61"/>
    <w:rsid w:val="00132084"/>
    <w:rsid w:val="00132B75"/>
    <w:rsid w:val="00136E59"/>
    <w:rsid w:val="001373B3"/>
    <w:rsid w:val="00141632"/>
    <w:rsid w:val="001432D9"/>
    <w:rsid w:val="0014422E"/>
    <w:rsid w:val="00144C9E"/>
    <w:rsid w:val="00145177"/>
    <w:rsid w:val="001459C7"/>
    <w:rsid w:val="00146AC6"/>
    <w:rsid w:val="0015064F"/>
    <w:rsid w:val="001512C4"/>
    <w:rsid w:val="00151810"/>
    <w:rsid w:val="001526BF"/>
    <w:rsid w:val="00153673"/>
    <w:rsid w:val="0015382D"/>
    <w:rsid w:val="001539E3"/>
    <w:rsid w:val="00153A32"/>
    <w:rsid w:val="00153B3B"/>
    <w:rsid w:val="00154F8D"/>
    <w:rsid w:val="001550E3"/>
    <w:rsid w:val="001552E9"/>
    <w:rsid w:val="001569DF"/>
    <w:rsid w:val="00157D16"/>
    <w:rsid w:val="00160892"/>
    <w:rsid w:val="00161E12"/>
    <w:rsid w:val="00163471"/>
    <w:rsid w:val="00164405"/>
    <w:rsid w:val="001649AF"/>
    <w:rsid w:val="00166379"/>
    <w:rsid w:val="00166BCC"/>
    <w:rsid w:val="0016724F"/>
    <w:rsid w:val="00167927"/>
    <w:rsid w:val="0016793B"/>
    <w:rsid w:val="00167D02"/>
    <w:rsid w:val="00171174"/>
    <w:rsid w:val="00171C3D"/>
    <w:rsid w:val="00172387"/>
    <w:rsid w:val="0017280C"/>
    <w:rsid w:val="00174744"/>
    <w:rsid w:val="001750F8"/>
    <w:rsid w:val="00177090"/>
    <w:rsid w:val="001770CA"/>
    <w:rsid w:val="0017710E"/>
    <w:rsid w:val="00177268"/>
    <w:rsid w:val="00177487"/>
    <w:rsid w:val="00177B39"/>
    <w:rsid w:val="00180DD1"/>
    <w:rsid w:val="00181B32"/>
    <w:rsid w:val="001824DE"/>
    <w:rsid w:val="001826AC"/>
    <w:rsid w:val="00182B68"/>
    <w:rsid w:val="00182E7E"/>
    <w:rsid w:val="001836F0"/>
    <w:rsid w:val="00183DBB"/>
    <w:rsid w:val="001844E3"/>
    <w:rsid w:val="00185C1D"/>
    <w:rsid w:val="001863B5"/>
    <w:rsid w:val="00187365"/>
    <w:rsid w:val="001900E7"/>
    <w:rsid w:val="001923CD"/>
    <w:rsid w:val="00193F0C"/>
    <w:rsid w:val="001956B2"/>
    <w:rsid w:val="00195A6A"/>
    <w:rsid w:val="00195BCA"/>
    <w:rsid w:val="00197CFB"/>
    <w:rsid w:val="001A0B17"/>
    <w:rsid w:val="001A3430"/>
    <w:rsid w:val="001A36DB"/>
    <w:rsid w:val="001A3F3C"/>
    <w:rsid w:val="001A3F43"/>
    <w:rsid w:val="001A42EF"/>
    <w:rsid w:val="001A5072"/>
    <w:rsid w:val="001A515B"/>
    <w:rsid w:val="001A524A"/>
    <w:rsid w:val="001A741B"/>
    <w:rsid w:val="001A75F5"/>
    <w:rsid w:val="001B0B8C"/>
    <w:rsid w:val="001B0E5A"/>
    <w:rsid w:val="001B22D7"/>
    <w:rsid w:val="001B23D3"/>
    <w:rsid w:val="001B2674"/>
    <w:rsid w:val="001B2BD2"/>
    <w:rsid w:val="001B493F"/>
    <w:rsid w:val="001B4A98"/>
    <w:rsid w:val="001B51E3"/>
    <w:rsid w:val="001B5F6F"/>
    <w:rsid w:val="001B70C3"/>
    <w:rsid w:val="001B78BC"/>
    <w:rsid w:val="001C0182"/>
    <w:rsid w:val="001C0746"/>
    <w:rsid w:val="001C0F14"/>
    <w:rsid w:val="001C101D"/>
    <w:rsid w:val="001C1635"/>
    <w:rsid w:val="001C1FFB"/>
    <w:rsid w:val="001C3C66"/>
    <w:rsid w:val="001C3DF9"/>
    <w:rsid w:val="001C42C0"/>
    <w:rsid w:val="001C5B79"/>
    <w:rsid w:val="001C5E97"/>
    <w:rsid w:val="001C74DB"/>
    <w:rsid w:val="001C7831"/>
    <w:rsid w:val="001C78C7"/>
    <w:rsid w:val="001D0BEC"/>
    <w:rsid w:val="001D0F18"/>
    <w:rsid w:val="001D1198"/>
    <w:rsid w:val="001D552F"/>
    <w:rsid w:val="001D5824"/>
    <w:rsid w:val="001D667B"/>
    <w:rsid w:val="001D6CA5"/>
    <w:rsid w:val="001D7189"/>
    <w:rsid w:val="001E0BF1"/>
    <w:rsid w:val="001E0DE0"/>
    <w:rsid w:val="001E1103"/>
    <w:rsid w:val="001E284C"/>
    <w:rsid w:val="001E3317"/>
    <w:rsid w:val="001E385A"/>
    <w:rsid w:val="001E39D1"/>
    <w:rsid w:val="001E3FAB"/>
    <w:rsid w:val="001E6D0C"/>
    <w:rsid w:val="001E7DFA"/>
    <w:rsid w:val="001F0972"/>
    <w:rsid w:val="001F1132"/>
    <w:rsid w:val="001F28DB"/>
    <w:rsid w:val="001F2E33"/>
    <w:rsid w:val="001F5546"/>
    <w:rsid w:val="001F6870"/>
    <w:rsid w:val="001F6FCD"/>
    <w:rsid w:val="001F6FF0"/>
    <w:rsid w:val="001F7329"/>
    <w:rsid w:val="001F77AC"/>
    <w:rsid w:val="00200922"/>
    <w:rsid w:val="00201334"/>
    <w:rsid w:val="00201723"/>
    <w:rsid w:val="00201BB9"/>
    <w:rsid w:val="00202070"/>
    <w:rsid w:val="0020212F"/>
    <w:rsid w:val="002033AF"/>
    <w:rsid w:val="00204922"/>
    <w:rsid w:val="002058E5"/>
    <w:rsid w:val="002058FD"/>
    <w:rsid w:val="00205EDB"/>
    <w:rsid w:val="00206DB9"/>
    <w:rsid w:val="00211B0B"/>
    <w:rsid w:val="0021573E"/>
    <w:rsid w:val="00215CC5"/>
    <w:rsid w:val="00216434"/>
    <w:rsid w:val="00216DE6"/>
    <w:rsid w:val="0022004E"/>
    <w:rsid w:val="00220DC1"/>
    <w:rsid w:val="0022111F"/>
    <w:rsid w:val="0022286C"/>
    <w:rsid w:val="00223223"/>
    <w:rsid w:val="002241BF"/>
    <w:rsid w:val="0023041E"/>
    <w:rsid w:val="00231084"/>
    <w:rsid w:val="00231910"/>
    <w:rsid w:val="00231AFD"/>
    <w:rsid w:val="002326B9"/>
    <w:rsid w:val="0023291D"/>
    <w:rsid w:val="00232DE4"/>
    <w:rsid w:val="0023363D"/>
    <w:rsid w:val="002347AE"/>
    <w:rsid w:val="00234B3F"/>
    <w:rsid w:val="00236C55"/>
    <w:rsid w:val="002405D7"/>
    <w:rsid w:val="002410A9"/>
    <w:rsid w:val="0024116D"/>
    <w:rsid w:val="002427BE"/>
    <w:rsid w:val="00243456"/>
    <w:rsid w:val="00243D36"/>
    <w:rsid w:val="002440DB"/>
    <w:rsid w:val="002453AF"/>
    <w:rsid w:val="002461EF"/>
    <w:rsid w:val="0025376C"/>
    <w:rsid w:val="00253ACA"/>
    <w:rsid w:val="002556D1"/>
    <w:rsid w:val="00260AAC"/>
    <w:rsid w:val="0026103F"/>
    <w:rsid w:val="00261615"/>
    <w:rsid w:val="00262183"/>
    <w:rsid w:val="00262A06"/>
    <w:rsid w:val="00262F8C"/>
    <w:rsid w:val="00263582"/>
    <w:rsid w:val="0026441D"/>
    <w:rsid w:val="00264A50"/>
    <w:rsid w:val="00264A69"/>
    <w:rsid w:val="002657BD"/>
    <w:rsid w:val="00265A6B"/>
    <w:rsid w:val="00265E55"/>
    <w:rsid w:val="00266BE1"/>
    <w:rsid w:val="00267743"/>
    <w:rsid w:val="002703A7"/>
    <w:rsid w:val="002703F8"/>
    <w:rsid w:val="002707FA"/>
    <w:rsid w:val="00270BC7"/>
    <w:rsid w:val="00271158"/>
    <w:rsid w:val="002723EA"/>
    <w:rsid w:val="00272932"/>
    <w:rsid w:val="002736D8"/>
    <w:rsid w:val="0027390F"/>
    <w:rsid w:val="00274111"/>
    <w:rsid w:val="00274E6F"/>
    <w:rsid w:val="00275366"/>
    <w:rsid w:val="00275A7C"/>
    <w:rsid w:val="002772EB"/>
    <w:rsid w:val="00281491"/>
    <w:rsid w:val="00282A5A"/>
    <w:rsid w:val="00283229"/>
    <w:rsid w:val="002835E2"/>
    <w:rsid w:val="00283BB4"/>
    <w:rsid w:val="00284B33"/>
    <w:rsid w:val="002853E0"/>
    <w:rsid w:val="002863AE"/>
    <w:rsid w:val="00286CB0"/>
    <w:rsid w:val="00286DD7"/>
    <w:rsid w:val="00286E1A"/>
    <w:rsid w:val="00287172"/>
    <w:rsid w:val="00287B1A"/>
    <w:rsid w:val="00290103"/>
    <w:rsid w:val="002901A5"/>
    <w:rsid w:val="00290EF7"/>
    <w:rsid w:val="0029116B"/>
    <w:rsid w:val="00291211"/>
    <w:rsid w:val="00291CF4"/>
    <w:rsid w:val="002938A0"/>
    <w:rsid w:val="00293E5D"/>
    <w:rsid w:val="00294877"/>
    <w:rsid w:val="00294911"/>
    <w:rsid w:val="0029523F"/>
    <w:rsid w:val="00296E3B"/>
    <w:rsid w:val="0029705E"/>
    <w:rsid w:val="00297A0A"/>
    <w:rsid w:val="002A1C30"/>
    <w:rsid w:val="002A2691"/>
    <w:rsid w:val="002A2705"/>
    <w:rsid w:val="002A2E59"/>
    <w:rsid w:val="002A316C"/>
    <w:rsid w:val="002A3858"/>
    <w:rsid w:val="002A3F0F"/>
    <w:rsid w:val="002A4777"/>
    <w:rsid w:val="002A4A3F"/>
    <w:rsid w:val="002A587D"/>
    <w:rsid w:val="002A76F7"/>
    <w:rsid w:val="002B05E3"/>
    <w:rsid w:val="002B09DE"/>
    <w:rsid w:val="002B0E3B"/>
    <w:rsid w:val="002B2199"/>
    <w:rsid w:val="002B21A2"/>
    <w:rsid w:val="002B34AA"/>
    <w:rsid w:val="002B34F6"/>
    <w:rsid w:val="002B4535"/>
    <w:rsid w:val="002B4C28"/>
    <w:rsid w:val="002B5AA0"/>
    <w:rsid w:val="002B5AB3"/>
    <w:rsid w:val="002B5B88"/>
    <w:rsid w:val="002B66B7"/>
    <w:rsid w:val="002B7043"/>
    <w:rsid w:val="002B7C75"/>
    <w:rsid w:val="002C1408"/>
    <w:rsid w:val="002C1823"/>
    <w:rsid w:val="002C4F31"/>
    <w:rsid w:val="002C4F8C"/>
    <w:rsid w:val="002C5044"/>
    <w:rsid w:val="002C5AF4"/>
    <w:rsid w:val="002C698D"/>
    <w:rsid w:val="002C7435"/>
    <w:rsid w:val="002D175C"/>
    <w:rsid w:val="002D1BE6"/>
    <w:rsid w:val="002D4DBF"/>
    <w:rsid w:val="002E0C22"/>
    <w:rsid w:val="002E0C5E"/>
    <w:rsid w:val="002E1415"/>
    <w:rsid w:val="002E1463"/>
    <w:rsid w:val="002E15FB"/>
    <w:rsid w:val="002E1AC5"/>
    <w:rsid w:val="002E1B53"/>
    <w:rsid w:val="002E28B6"/>
    <w:rsid w:val="002E356B"/>
    <w:rsid w:val="002E4228"/>
    <w:rsid w:val="002E43B2"/>
    <w:rsid w:val="002E5115"/>
    <w:rsid w:val="002E5505"/>
    <w:rsid w:val="002E5D54"/>
    <w:rsid w:val="002E5E25"/>
    <w:rsid w:val="002E670A"/>
    <w:rsid w:val="002E69FB"/>
    <w:rsid w:val="002E6DFA"/>
    <w:rsid w:val="002E7690"/>
    <w:rsid w:val="002E7E27"/>
    <w:rsid w:val="002E7F47"/>
    <w:rsid w:val="002F0638"/>
    <w:rsid w:val="002F16CB"/>
    <w:rsid w:val="002F1DE5"/>
    <w:rsid w:val="002F24C9"/>
    <w:rsid w:val="002F2B0A"/>
    <w:rsid w:val="002F38B2"/>
    <w:rsid w:val="002F39F0"/>
    <w:rsid w:val="002F3FC7"/>
    <w:rsid w:val="002F44FA"/>
    <w:rsid w:val="002F46C4"/>
    <w:rsid w:val="002F475F"/>
    <w:rsid w:val="002F6B8C"/>
    <w:rsid w:val="00300C8C"/>
    <w:rsid w:val="00301470"/>
    <w:rsid w:val="00301AEC"/>
    <w:rsid w:val="0030494A"/>
    <w:rsid w:val="0030502F"/>
    <w:rsid w:val="003054A6"/>
    <w:rsid w:val="003056C8"/>
    <w:rsid w:val="00306774"/>
    <w:rsid w:val="00310AFE"/>
    <w:rsid w:val="00311BE6"/>
    <w:rsid w:val="00312913"/>
    <w:rsid w:val="00312FB2"/>
    <w:rsid w:val="0031441E"/>
    <w:rsid w:val="00314435"/>
    <w:rsid w:val="00316039"/>
    <w:rsid w:val="00316954"/>
    <w:rsid w:val="00316EEF"/>
    <w:rsid w:val="00316FED"/>
    <w:rsid w:val="00317619"/>
    <w:rsid w:val="00317819"/>
    <w:rsid w:val="00317AEA"/>
    <w:rsid w:val="00322430"/>
    <w:rsid w:val="00322B59"/>
    <w:rsid w:val="003242BC"/>
    <w:rsid w:val="00327461"/>
    <w:rsid w:val="003276EF"/>
    <w:rsid w:val="00330C42"/>
    <w:rsid w:val="00332E1F"/>
    <w:rsid w:val="00333E47"/>
    <w:rsid w:val="00334D51"/>
    <w:rsid w:val="00335C04"/>
    <w:rsid w:val="00336106"/>
    <w:rsid w:val="0033740A"/>
    <w:rsid w:val="00337617"/>
    <w:rsid w:val="00341F1F"/>
    <w:rsid w:val="003438C5"/>
    <w:rsid w:val="00345C06"/>
    <w:rsid w:val="0034676F"/>
    <w:rsid w:val="00346909"/>
    <w:rsid w:val="00353582"/>
    <w:rsid w:val="0035378E"/>
    <w:rsid w:val="0035382D"/>
    <w:rsid w:val="00354F75"/>
    <w:rsid w:val="00355070"/>
    <w:rsid w:val="003555DA"/>
    <w:rsid w:val="00355952"/>
    <w:rsid w:val="003562E6"/>
    <w:rsid w:val="0035740B"/>
    <w:rsid w:val="00357641"/>
    <w:rsid w:val="00357A3C"/>
    <w:rsid w:val="00357B28"/>
    <w:rsid w:val="00361CCB"/>
    <w:rsid w:val="00361DA0"/>
    <w:rsid w:val="00362312"/>
    <w:rsid w:val="003640CC"/>
    <w:rsid w:val="003641C2"/>
    <w:rsid w:val="003642E9"/>
    <w:rsid w:val="0036446D"/>
    <w:rsid w:val="003648A2"/>
    <w:rsid w:val="0036496E"/>
    <w:rsid w:val="00364976"/>
    <w:rsid w:val="00364C23"/>
    <w:rsid w:val="00365C87"/>
    <w:rsid w:val="00365FC6"/>
    <w:rsid w:val="00367820"/>
    <w:rsid w:val="0036792A"/>
    <w:rsid w:val="003704A1"/>
    <w:rsid w:val="00370747"/>
    <w:rsid w:val="003707CF"/>
    <w:rsid w:val="00371F39"/>
    <w:rsid w:val="0037233C"/>
    <w:rsid w:val="00372CF1"/>
    <w:rsid w:val="00372F6D"/>
    <w:rsid w:val="003739CE"/>
    <w:rsid w:val="00373A81"/>
    <w:rsid w:val="00373ECE"/>
    <w:rsid w:val="00374569"/>
    <w:rsid w:val="00374B0C"/>
    <w:rsid w:val="0037569E"/>
    <w:rsid w:val="003757F4"/>
    <w:rsid w:val="00375B6C"/>
    <w:rsid w:val="00375CB6"/>
    <w:rsid w:val="00376062"/>
    <w:rsid w:val="003766F1"/>
    <w:rsid w:val="00376EE9"/>
    <w:rsid w:val="0037725D"/>
    <w:rsid w:val="00380AB2"/>
    <w:rsid w:val="00381157"/>
    <w:rsid w:val="003812E7"/>
    <w:rsid w:val="003816E1"/>
    <w:rsid w:val="0038185A"/>
    <w:rsid w:val="00382366"/>
    <w:rsid w:val="003825CA"/>
    <w:rsid w:val="003836D7"/>
    <w:rsid w:val="00383711"/>
    <w:rsid w:val="00383E1C"/>
    <w:rsid w:val="0038403F"/>
    <w:rsid w:val="00384DA2"/>
    <w:rsid w:val="00385863"/>
    <w:rsid w:val="00385979"/>
    <w:rsid w:val="0038660A"/>
    <w:rsid w:val="003876FB"/>
    <w:rsid w:val="00387A8D"/>
    <w:rsid w:val="00387FA5"/>
    <w:rsid w:val="003915E9"/>
    <w:rsid w:val="00392D1A"/>
    <w:rsid w:val="00393ED8"/>
    <w:rsid w:val="003946B7"/>
    <w:rsid w:val="003948CD"/>
    <w:rsid w:val="00394AFA"/>
    <w:rsid w:val="00396C06"/>
    <w:rsid w:val="003A14D9"/>
    <w:rsid w:val="003A188F"/>
    <w:rsid w:val="003A2D3F"/>
    <w:rsid w:val="003A5B10"/>
    <w:rsid w:val="003A5E79"/>
    <w:rsid w:val="003A613D"/>
    <w:rsid w:val="003A6603"/>
    <w:rsid w:val="003A666B"/>
    <w:rsid w:val="003A7CFA"/>
    <w:rsid w:val="003A7D61"/>
    <w:rsid w:val="003B0970"/>
    <w:rsid w:val="003B0BA9"/>
    <w:rsid w:val="003B231C"/>
    <w:rsid w:val="003B5440"/>
    <w:rsid w:val="003B65E0"/>
    <w:rsid w:val="003B749F"/>
    <w:rsid w:val="003B74A8"/>
    <w:rsid w:val="003B7DEB"/>
    <w:rsid w:val="003C2014"/>
    <w:rsid w:val="003C37B3"/>
    <w:rsid w:val="003C4DFB"/>
    <w:rsid w:val="003C69B9"/>
    <w:rsid w:val="003C6B34"/>
    <w:rsid w:val="003D028F"/>
    <w:rsid w:val="003D04C6"/>
    <w:rsid w:val="003D1BCC"/>
    <w:rsid w:val="003D2C63"/>
    <w:rsid w:val="003D30C9"/>
    <w:rsid w:val="003D32CB"/>
    <w:rsid w:val="003D3862"/>
    <w:rsid w:val="003D49C6"/>
    <w:rsid w:val="003D51DA"/>
    <w:rsid w:val="003D5394"/>
    <w:rsid w:val="003D784B"/>
    <w:rsid w:val="003D7966"/>
    <w:rsid w:val="003D7C06"/>
    <w:rsid w:val="003D7CAA"/>
    <w:rsid w:val="003E0478"/>
    <w:rsid w:val="003E1385"/>
    <w:rsid w:val="003E19DE"/>
    <w:rsid w:val="003E2178"/>
    <w:rsid w:val="003E2ABC"/>
    <w:rsid w:val="003E366C"/>
    <w:rsid w:val="003E3696"/>
    <w:rsid w:val="003E373E"/>
    <w:rsid w:val="003E394E"/>
    <w:rsid w:val="003E5286"/>
    <w:rsid w:val="003E54F2"/>
    <w:rsid w:val="003E5803"/>
    <w:rsid w:val="003E7C7C"/>
    <w:rsid w:val="003F0F21"/>
    <w:rsid w:val="003F12E1"/>
    <w:rsid w:val="003F2714"/>
    <w:rsid w:val="003F2B4D"/>
    <w:rsid w:val="003F34FD"/>
    <w:rsid w:val="003F4C94"/>
    <w:rsid w:val="003F6663"/>
    <w:rsid w:val="003F7E79"/>
    <w:rsid w:val="004016B9"/>
    <w:rsid w:val="00404BFD"/>
    <w:rsid w:val="004058AD"/>
    <w:rsid w:val="0040642E"/>
    <w:rsid w:val="00407074"/>
    <w:rsid w:val="00407AD2"/>
    <w:rsid w:val="004104C7"/>
    <w:rsid w:val="00410C8D"/>
    <w:rsid w:val="00412771"/>
    <w:rsid w:val="004136C4"/>
    <w:rsid w:val="0041527B"/>
    <w:rsid w:val="0041537F"/>
    <w:rsid w:val="004154A5"/>
    <w:rsid w:val="00415BFB"/>
    <w:rsid w:val="00416401"/>
    <w:rsid w:val="0041747D"/>
    <w:rsid w:val="00421E7D"/>
    <w:rsid w:val="00421F12"/>
    <w:rsid w:val="0042228F"/>
    <w:rsid w:val="00423917"/>
    <w:rsid w:val="0042405D"/>
    <w:rsid w:val="004249CA"/>
    <w:rsid w:val="004302B7"/>
    <w:rsid w:val="00430DA8"/>
    <w:rsid w:val="00431330"/>
    <w:rsid w:val="00431723"/>
    <w:rsid w:val="00431AED"/>
    <w:rsid w:val="004320E2"/>
    <w:rsid w:val="00433A1C"/>
    <w:rsid w:val="00433A40"/>
    <w:rsid w:val="004357C6"/>
    <w:rsid w:val="00436F79"/>
    <w:rsid w:val="0043716F"/>
    <w:rsid w:val="00437338"/>
    <w:rsid w:val="00437524"/>
    <w:rsid w:val="00437566"/>
    <w:rsid w:val="00441348"/>
    <w:rsid w:val="00442AA2"/>
    <w:rsid w:val="00442C96"/>
    <w:rsid w:val="004431C6"/>
    <w:rsid w:val="004434EF"/>
    <w:rsid w:val="00443BB1"/>
    <w:rsid w:val="00445D74"/>
    <w:rsid w:val="004471EF"/>
    <w:rsid w:val="004475C9"/>
    <w:rsid w:val="004507CB"/>
    <w:rsid w:val="00452276"/>
    <w:rsid w:val="00454CA1"/>
    <w:rsid w:val="0045573B"/>
    <w:rsid w:val="00455CB3"/>
    <w:rsid w:val="00457631"/>
    <w:rsid w:val="0045784A"/>
    <w:rsid w:val="0046036A"/>
    <w:rsid w:val="00460CD0"/>
    <w:rsid w:val="00461557"/>
    <w:rsid w:val="00461681"/>
    <w:rsid w:val="00462953"/>
    <w:rsid w:val="00464BF3"/>
    <w:rsid w:val="00464C80"/>
    <w:rsid w:val="004666BE"/>
    <w:rsid w:val="0047030F"/>
    <w:rsid w:val="00470EA5"/>
    <w:rsid w:val="00471B1B"/>
    <w:rsid w:val="00472D3A"/>
    <w:rsid w:val="00473C42"/>
    <w:rsid w:val="0047455F"/>
    <w:rsid w:val="004757C4"/>
    <w:rsid w:val="00476605"/>
    <w:rsid w:val="004769C9"/>
    <w:rsid w:val="00476E43"/>
    <w:rsid w:val="00482960"/>
    <w:rsid w:val="00485214"/>
    <w:rsid w:val="00485F18"/>
    <w:rsid w:val="004867EA"/>
    <w:rsid w:val="00487675"/>
    <w:rsid w:val="004876E1"/>
    <w:rsid w:val="00490F4A"/>
    <w:rsid w:val="00494123"/>
    <w:rsid w:val="00494328"/>
    <w:rsid w:val="00494B81"/>
    <w:rsid w:val="00494C52"/>
    <w:rsid w:val="00495608"/>
    <w:rsid w:val="00495863"/>
    <w:rsid w:val="00495890"/>
    <w:rsid w:val="00495FB4"/>
    <w:rsid w:val="00496A9E"/>
    <w:rsid w:val="00496AE9"/>
    <w:rsid w:val="00496E8D"/>
    <w:rsid w:val="00497E5B"/>
    <w:rsid w:val="004A0AC4"/>
    <w:rsid w:val="004A1827"/>
    <w:rsid w:val="004A2267"/>
    <w:rsid w:val="004A3053"/>
    <w:rsid w:val="004A4802"/>
    <w:rsid w:val="004A52FB"/>
    <w:rsid w:val="004A533E"/>
    <w:rsid w:val="004A66B0"/>
    <w:rsid w:val="004A74E6"/>
    <w:rsid w:val="004B0361"/>
    <w:rsid w:val="004B0E12"/>
    <w:rsid w:val="004B4292"/>
    <w:rsid w:val="004B4A9B"/>
    <w:rsid w:val="004B4AF3"/>
    <w:rsid w:val="004B5B8D"/>
    <w:rsid w:val="004B600E"/>
    <w:rsid w:val="004B658C"/>
    <w:rsid w:val="004C099D"/>
    <w:rsid w:val="004C3B32"/>
    <w:rsid w:val="004C40C8"/>
    <w:rsid w:val="004C4D3E"/>
    <w:rsid w:val="004C5A65"/>
    <w:rsid w:val="004C7984"/>
    <w:rsid w:val="004D03B3"/>
    <w:rsid w:val="004D0EEE"/>
    <w:rsid w:val="004D13ED"/>
    <w:rsid w:val="004D1ADB"/>
    <w:rsid w:val="004D1CDD"/>
    <w:rsid w:val="004D24B4"/>
    <w:rsid w:val="004D2CA8"/>
    <w:rsid w:val="004D2E7A"/>
    <w:rsid w:val="004D3851"/>
    <w:rsid w:val="004D40F1"/>
    <w:rsid w:val="004D4172"/>
    <w:rsid w:val="004D504A"/>
    <w:rsid w:val="004D51D3"/>
    <w:rsid w:val="004D5BA6"/>
    <w:rsid w:val="004D64C7"/>
    <w:rsid w:val="004D69CC"/>
    <w:rsid w:val="004D7547"/>
    <w:rsid w:val="004E112D"/>
    <w:rsid w:val="004E2185"/>
    <w:rsid w:val="004E45C3"/>
    <w:rsid w:val="004E5982"/>
    <w:rsid w:val="004E7BF5"/>
    <w:rsid w:val="004F0B20"/>
    <w:rsid w:val="004F19FA"/>
    <w:rsid w:val="004F1F94"/>
    <w:rsid w:val="004F2A04"/>
    <w:rsid w:val="004F301F"/>
    <w:rsid w:val="004F437B"/>
    <w:rsid w:val="004F5A31"/>
    <w:rsid w:val="005010B3"/>
    <w:rsid w:val="00502AE0"/>
    <w:rsid w:val="00502C7B"/>
    <w:rsid w:val="00503176"/>
    <w:rsid w:val="00503DF3"/>
    <w:rsid w:val="005049BD"/>
    <w:rsid w:val="00504B87"/>
    <w:rsid w:val="00504D8B"/>
    <w:rsid w:val="00504EAB"/>
    <w:rsid w:val="005051FB"/>
    <w:rsid w:val="00506337"/>
    <w:rsid w:val="00506362"/>
    <w:rsid w:val="005064AD"/>
    <w:rsid w:val="00506B9A"/>
    <w:rsid w:val="00507305"/>
    <w:rsid w:val="00511763"/>
    <w:rsid w:val="00512C7A"/>
    <w:rsid w:val="00513993"/>
    <w:rsid w:val="00514611"/>
    <w:rsid w:val="005148D5"/>
    <w:rsid w:val="0051645B"/>
    <w:rsid w:val="005165D6"/>
    <w:rsid w:val="00517262"/>
    <w:rsid w:val="005177CA"/>
    <w:rsid w:val="00520035"/>
    <w:rsid w:val="0052066F"/>
    <w:rsid w:val="0052112D"/>
    <w:rsid w:val="005237AA"/>
    <w:rsid w:val="00523CCD"/>
    <w:rsid w:val="00525133"/>
    <w:rsid w:val="00525A43"/>
    <w:rsid w:val="00526B95"/>
    <w:rsid w:val="00527FB1"/>
    <w:rsid w:val="0053121D"/>
    <w:rsid w:val="005322BC"/>
    <w:rsid w:val="00532E50"/>
    <w:rsid w:val="0053317E"/>
    <w:rsid w:val="005339B3"/>
    <w:rsid w:val="005355D8"/>
    <w:rsid w:val="00535695"/>
    <w:rsid w:val="0053656C"/>
    <w:rsid w:val="0053733F"/>
    <w:rsid w:val="0054086E"/>
    <w:rsid w:val="00541347"/>
    <w:rsid w:val="00541AD7"/>
    <w:rsid w:val="00541B7E"/>
    <w:rsid w:val="00542DBC"/>
    <w:rsid w:val="005437EA"/>
    <w:rsid w:val="00546852"/>
    <w:rsid w:val="005479D3"/>
    <w:rsid w:val="00547A3D"/>
    <w:rsid w:val="00550F27"/>
    <w:rsid w:val="00551881"/>
    <w:rsid w:val="00551ECA"/>
    <w:rsid w:val="005529EA"/>
    <w:rsid w:val="00554623"/>
    <w:rsid w:val="0055690F"/>
    <w:rsid w:val="00556A5E"/>
    <w:rsid w:val="0055783D"/>
    <w:rsid w:val="00557917"/>
    <w:rsid w:val="00557D2D"/>
    <w:rsid w:val="00560B0C"/>
    <w:rsid w:val="00561C33"/>
    <w:rsid w:val="005624DA"/>
    <w:rsid w:val="00562A29"/>
    <w:rsid w:val="00563BC1"/>
    <w:rsid w:val="00565D20"/>
    <w:rsid w:val="00565D8C"/>
    <w:rsid w:val="00566214"/>
    <w:rsid w:val="0056643A"/>
    <w:rsid w:val="0056679A"/>
    <w:rsid w:val="0056686E"/>
    <w:rsid w:val="0056696F"/>
    <w:rsid w:val="005676F1"/>
    <w:rsid w:val="00567DDA"/>
    <w:rsid w:val="00567E03"/>
    <w:rsid w:val="00570C8E"/>
    <w:rsid w:val="005710C0"/>
    <w:rsid w:val="00571206"/>
    <w:rsid w:val="005712E5"/>
    <w:rsid w:val="00571B09"/>
    <w:rsid w:val="005722F8"/>
    <w:rsid w:val="00574D7C"/>
    <w:rsid w:val="00574FCC"/>
    <w:rsid w:val="005750CF"/>
    <w:rsid w:val="00575AD2"/>
    <w:rsid w:val="005760FB"/>
    <w:rsid w:val="00576938"/>
    <w:rsid w:val="00584045"/>
    <w:rsid w:val="00585A52"/>
    <w:rsid w:val="00585B42"/>
    <w:rsid w:val="005863D1"/>
    <w:rsid w:val="00587D74"/>
    <w:rsid w:val="0059045D"/>
    <w:rsid w:val="00590D87"/>
    <w:rsid w:val="00591C7D"/>
    <w:rsid w:val="005923E3"/>
    <w:rsid w:val="00592BA7"/>
    <w:rsid w:val="00592C3E"/>
    <w:rsid w:val="00592F58"/>
    <w:rsid w:val="005931BC"/>
    <w:rsid w:val="0059369D"/>
    <w:rsid w:val="00593B02"/>
    <w:rsid w:val="00593D2B"/>
    <w:rsid w:val="00594B40"/>
    <w:rsid w:val="00596F5C"/>
    <w:rsid w:val="005A0E7C"/>
    <w:rsid w:val="005A23B4"/>
    <w:rsid w:val="005A36B8"/>
    <w:rsid w:val="005A3844"/>
    <w:rsid w:val="005A3C5E"/>
    <w:rsid w:val="005A3DF9"/>
    <w:rsid w:val="005A4EAB"/>
    <w:rsid w:val="005A56B5"/>
    <w:rsid w:val="005A5ABE"/>
    <w:rsid w:val="005A6059"/>
    <w:rsid w:val="005A6498"/>
    <w:rsid w:val="005A6BD5"/>
    <w:rsid w:val="005B0293"/>
    <w:rsid w:val="005B07CB"/>
    <w:rsid w:val="005B16C2"/>
    <w:rsid w:val="005B2B14"/>
    <w:rsid w:val="005B3717"/>
    <w:rsid w:val="005B5214"/>
    <w:rsid w:val="005B52C1"/>
    <w:rsid w:val="005B7F65"/>
    <w:rsid w:val="005C0EBF"/>
    <w:rsid w:val="005C0F28"/>
    <w:rsid w:val="005C1980"/>
    <w:rsid w:val="005C373A"/>
    <w:rsid w:val="005C4807"/>
    <w:rsid w:val="005C49BF"/>
    <w:rsid w:val="005C59C2"/>
    <w:rsid w:val="005C5E18"/>
    <w:rsid w:val="005C744C"/>
    <w:rsid w:val="005D041B"/>
    <w:rsid w:val="005D08B1"/>
    <w:rsid w:val="005D1F88"/>
    <w:rsid w:val="005D2C9B"/>
    <w:rsid w:val="005D2CFE"/>
    <w:rsid w:val="005D6D29"/>
    <w:rsid w:val="005D74B3"/>
    <w:rsid w:val="005D75D8"/>
    <w:rsid w:val="005D769A"/>
    <w:rsid w:val="005D7A9A"/>
    <w:rsid w:val="005E13A2"/>
    <w:rsid w:val="005E1583"/>
    <w:rsid w:val="005E24FB"/>
    <w:rsid w:val="005E2549"/>
    <w:rsid w:val="005E3517"/>
    <w:rsid w:val="005E3F86"/>
    <w:rsid w:val="005E477E"/>
    <w:rsid w:val="005E561D"/>
    <w:rsid w:val="005E59F9"/>
    <w:rsid w:val="005F01CD"/>
    <w:rsid w:val="005F073E"/>
    <w:rsid w:val="005F0BD9"/>
    <w:rsid w:val="005F124C"/>
    <w:rsid w:val="005F1382"/>
    <w:rsid w:val="005F1A10"/>
    <w:rsid w:val="005F1B6E"/>
    <w:rsid w:val="005F1D20"/>
    <w:rsid w:val="005F269A"/>
    <w:rsid w:val="005F3355"/>
    <w:rsid w:val="005F39E2"/>
    <w:rsid w:val="005F49BF"/>
    <w:rsid w:val="005F5A45"/>
    <w:rsid w:val="005F627F"/>
    <w:rsid w:val="005F6B14"/>
    <w:rsid w:val="00600A75"/>
    <w:rsid w:val="006037A9"/>
    <w:rsid w:val="00604189"/>
    <w:rsid w:val="00605628"/>
    <w:rsid w:val="00605F70"/>
    <w:rsid w:val="00607105"/>
    <w:rsid w:val="006100D5"/>
    <w:rsid w:val="00611947"/>
    <w:rsid w:val="00611B02"/>
    <w:rsid w:val="0061282E"/>
    <w:rsid w:val="006128C3"/>
    <w:rsid w:val="006133AD"/>
    <w:rsid w:val="00615078"/>
    <w:rsid w:val="006155D9"/>
    <w:rsid w:val="00617601"/>
    <w:rsid w:val="00617E06"/>
    <w:rsid w:val="00617F6D"/>
    <w:rsid w:val="00620BE5"/>
    <w:rsid w:val="00621EB1"/>
    <w:rsid w:val="00622B14"/>
    <w:rsid w:val="00623321"/>
    <w:rsid w:val="0062528A"/>
    <w:rsid w:val="00625691"/>
    <w:rsid w:val="00625960"/>
    <w:rsid w:val="00626450"/>
    <w:rsid w:val="00626998"/>
    <w:rsid w:val="0063072A"/>
    <w:rsid w:val="006318FD"/>
    <w:rsid w:val="0063331D"/>
    <w:rsid w:val="00634D86"/>
    <w:rsid w:val="006361DA"/>
    <w:rsid w:val="00636964"/>
    <w:rsid w:val="00636F30"/>
    <w:rsid w:val="00637315"/>
    <w:rsid w:val="006401B9"/>
    <w:rsid w:val="006417BE"/>
    <w:rsid w:val="00641A06"/>
    <w:rsid w:val="00642D53"/>
    <w:rsid w:val="0064347B"/>
    <w:rsid w:val="00643BB7"/>
    <w:rsid w:val="00644170"/>
    <w:rsid w:val="006446E4"/>
    <w:rsid w:val="006455E9"/>
    <w:rsid w:val="00645794"/>
    <w:rsid w:val="0064617B"/>
    <w:rsid w:val="00646DAA"/>
    <w:rsid w:val="00646E05"/>
    <w:rsid w:val="00650476"/>
    <w:rsid w:val="0065259D"/>
    <w:rsid w:val="00653B75"/>
    <w:rsid w:val="00653FD4"/>
    <w:rsid w:val="00655046"/>
    <w:rsid w:val="0065537E"/>
    <w:rsid w:val="006558F2"/>
    <w:rsid w:val="00657015"/>
    <w:rsid w:val="0066015F"/>
    <w:rsid w:val="00660BFD"/>
    <w:rsid w:val="006612F9"/>
    <w:rsid w:val="00662629"/>
    <w:rsid w:val="0066310D"/>
    <w:rsid w:val="00663F88"/>
    <w:rsid w:val="006641E8"/>
    <w:rsid w:val="006643C6"/>
    <w:rsid w:val="006645D9"/>
    <w:rsid w:val="00664C4B"/>
    <w:rsid w:val="0066534B"/>
    <w:rsid w:val="00666BC2"/>
    <w:rsid w:val="0066713C"/>
    <w:rsid w:val="0066795A"/>
    <w:rsid w:val="00672451"/>
    <w:rsid w:val="00672617"/>
    <w:rsid w:val="00673480"/>
    <w:rsid w:val="0067497F"/>
    <w:rsid w:val="00674DC1"/>
    <w:rsid w:val="00681924"/>
    <w:rsid w:val="006824C9"/>
    <w:rsid w:val="00682649"/>
    <w:rsid w:val="00683061"/>
    <w:rsid w:val="006837A5"/>
    <w:rsid w:val="006852F0"/>
    <w:rsid w:val="006856D3"/>
    <w:rsid w:val="00686F6B"/>
    <w:rsid w:val="006870E6"/>
    <w:rsid w:val="0068731E"/>
    <w:rsid w:val="00687429"/>
    <w:rsid w:val="006908B0"/>
    <w:rsid w:val="00693DB9"/>
    <w:rsid w:val="00694411"/>
    <w:rsid w:val="00694E9D"/>
    <w:rsid w:val="006A00B6"/>
    <w:rsid w:val="006A2311"/>
    <w:rsid w:val="006A31F0"/>
    <w:rsid w:val="006A3258"/>
    <w:rsid w:val="006A3261"/>
    <w:rsid w:val="006A5B40"/>
    <w:rsid w:val="006A67E4"/>
    <w:rsid w:val="006A6D8B"/>
    <w:rsid w:val="006A6ECA"/>
    <w:rsid w:val="006A733D"/>
    <w:rsid w:val="006A7865"/>
    <w:rsid w:val="006B085F"/>
    <w:rsid w:val="006B273E"/>
    <w:rsid w:val="006B2FE0"/>
    <w:rsid w:val="006B36CC"/>
    <w:rsid w:val="006B449F"/>
    <w:rsid w:val="006B458C"/>
    <w:rsid w:val="006B4D75"/>
    <w:rsid w:val="006B50EF"/>
    <w:rsid w:val="006B54A1"/>
    <w:rsid w:val="006B6410"/>
    <w:rsid w:val="006B67B3"/>
    <w:rsid w:val="006B6D1E"/>
    <w:rsid w:val="006C05DA"/>
    <w:rsid w:val="006C1BEF"/>
    <w:rsid w:val="006C39D1"/>
    <w:rsid w:val="006C4261"/>
    <w:rsid w:val="006C4525"/>
    <w:rsid w:val="006C47D1"/>
    <w:rsid w:val="006C5809"/>
    <w:rsid w:val="006C7230"/>
    <w:rsid w:val="006D001A"/>
    <w:rsid w:val="006D00D6"/>
    <w:rsid w:val="006D10D3"/>
    <w:rsid w:val="006D1F45"/>
    <w:rsid w:val="006D277F"/>
    <w:rsid w:val="006D487F"/>
    <w:rsid w:val="006D4FA6"/>
    <w:rsid w:val="006D50BB"/>
    <w:rsid w:val="006D6A47"/>
    <w:rsid w:val="006D6FB4"/>
    <w:rsid w:val="006D711C"/>
    <w:rsid w:val="006D7DDC"/>
    <w:rsid w:val="006E0697"/>
    <w:rsid w:val="006E0832"/>
    <w:rsid w:val="006E268F"/>
    <w:rsid w:val="006E377C"/>
    <w:rsid w:val="006E4590"/>
    <w:rsid w:val="006E472B"/>
    <w:rsid w:val="006E5ABE"/>
    <w:rsid w:val="006E638C"/>
    <w:rsid w:val="006E6A9C"/>
    <w:rsid w:val="006F03DC"/>
    <w:rsid w:val="006F350C"/>
    <w:rsid w:val="006F478C"/>
    <w:rsid w:val="006F5088"/>
    <w:rsid w:val="006F5CF9"/>
    <w:rsid w:val="006F60BF"/>
    <w:rsid w:val="006F69D1"/>
    <w:rsid w:val="006F71F2"/>
    <w:rsid w:val="006F7767"/>
    <w:rsid w:val="006F7FFA"/>
    <w:rsid w:val="0070120B"/>
    <w:rsid w:val="007028DB"/>
    <w:rsid w:val="00702B37"/>
    <w:rsid w:val="00702B8F"/>
    <w:rsid w:val="00703A46"/>
    <w:rsid w:val="007046D4"/>
    <w:rsid w:val="00704AA0"/>
    <w:rsid w:val="00704B3D"/>
    <w:rsid w:val="007078A6"/>
    <w:rsid w:val="007124F6"/>
    <w:rsid w:val="0071255F"/>
    <w:rsid w:val="00712A33"/>
    <w:rsid w:val="007133F7"/>
    <w:rsid w:val="00714479"/>
    <w:rsid w:val="00714C90"/>
    <w:rsid w:val="0071596D"/>
    <w:rsid w:val="00716493"/>
    <w:rsid w:val="007168AF"/>
    <w:rsid w:val="007170B5"/>
    <w:rsid w:val="007179F1"/>
    <w:rsid w:val="00717C82"/>
    <w:rsid w:val="007206F7"/>
    <w:rsid w:val="00720AA3"/>
    <w:rsid w:val="00721F31"/>
    <w:rsid w:val="00724156"/>
    <w:rsid w:val="00724412"/>
    <w:rsid w:val="00724F5D"/>
    <w:rsid w:val="00725937"/>
    <w:rsid w:val="0072772D"/>
    <w:rsid w:val="0072779A"/>
    <w:rsid w:val="00727906"/>
    <w:rsid w:val="00727BF3"/>
    <w:rsid w:val="007313DE"/>
    <w:rsid w:val="0073240C"/>
    <w:rsid w:val="007333B7"/>
    <w:rsid w:val="007338D3"/>
    <w:rsid w:val="0073435E"/>
    <w:rsid w:val="007345B6"/>
    <w:rsid w:val="00735466"/>
    <w:rsid w:val="00735D5F"/>
    <w:rsid w:val="007368EB"/>
    <w:rsid w:val="007373D9"/>
    <w:rsid w:val="0073742F"/>
    <w:rsid w:val="0073778D"/>
    <w:rsid w:val="00737EDD"/>
    <w:rsid w:val="00740EA8"/>
    <w:rsid w:val="007421DB"/>
    <w:rsid w:val="00742CBA"/>
    <w:rsid w:val="0074573D"/>
    <w:rsid w:val="00747342"/>
    <w:rsid w:val="00750136"/>
    <w:rsid w:val="00750C1E"/>
    <w:rsid w:val="00751223"/>
    <w:rsid w:val="007512DB"/>
    <w:rsid w:val="007560D6"/>
    <w:rsid w:val="00757178"/>
    <w:rsid w:val="0075764E"/>
    <w:rsid w:val="00762864"/>
    <w:rsid w:val="00762C1D"/>
    <w:rsid w:val="00762EE3"/>
    <w:rsid w:val="007642E0"/>
    <w:rsid w:val="00764410"/>
    <w:rsid w:val="00765E4D"/>
    <w:rsid w:val="0076628F"/>
    <w:rsid w:val="007664B5"/>
    <w:rsid w:val="00767F89"/>
    <w:rsid w:val="00767FF2"/>
    <w:rsid w:val="007706C3"/>
    <w:rsid w:val="00770820"/>
    <w:rsid w:val="0077398A"/>
    <w:rsid w:val="00774D91"/>
    <w:rsid w:val="00774DA3"/>
    <w:rsid w:val="00775048"/>
    <w:rsid w:val="00775352"/>
    <w:rsid w:val="00776692"/>
    <w:rsid w:val="00777312"/>
    <w:rsid w:val="0078124E"/>
    <w:rsid w:val="00781531"/>
    <w:rsid w:val="00782509"/>
    <w:rsid w:val="0078262F"/>
    <w:rsid w:val="007827FC"/>
    <w:rsid w:val="00783F91"/>
    <w:rsid w:val="0078634F"/>
    <w:rsid w:val="007867BB"/>
    <w:rsid w:val="007867F4"/>
    <w:rsid w:val="00786C12"/>
    <w:rsid w:val="00790122"/>
    <w:rsid w:val="0079207E"/>
    <w:rsid w:val="007922F7"/>
    <w:rsid w:val="00796165"/>
    <w:rsid w:val="007A0F87"/>
    <w:rsid w:val="007A12AF"/>
    <w:rsid w:val="007A2233"/>
    <w:rsid w:val="007A2938"/>
    <w:rsid w:val="007A5071"/>
    <w:rsid w:val="007A586C"/>
    <w:rsid w:val="007A6ED3"/>
    <w:rsid w:val="007A7B5A"/>
    <w:rsid w:val="007A7C22"/>
    <w:rsid w:val="007B0020"/>
    <w:rsid w:val="007B0685"/>
    <w:rsid w:val="007B13F0"/>
    <w:rsid w:val="007B18AF"/>
    <w:rsid w:val="007B209F"/>
    <w:rsid w:val="007B2BC8"/>
    <w:rsid w:val="007B2D6D"/>
    <w:rsid w:val="007B38AE"/>
    <w:rsid w:val="007B3B4E"/>
    <w:rsid w:val="007C0785"/>
    <w:rsid w:val="007C0D16"/>
    <w:rsid w:val="007C0F2C"/>
    <w:rsid w:val="007C121E"/>
    <w:rsid w:val="007C1EA9"/>
    <w:rsid w:val="007C26D3"/>
    <w:rsid w:val="007C2A79"/>
    <w:rsid w:val="007C3D86"/>
    <w:rsid w:val="007C51A9"/>
    <w:rsid w:val="007C553F"/>
    <w:rsid w:val="007C5E7D"/>
    <w:rsid w:val="007C6D74"/>
    <w:rsid w:val="007D00D6"/>
    <w:rsid w:val="007D08BF"/>
    <w:rsid w:val="007D48A0"/>
    <w:rsid w:val="007D556B"/>
    <w:rsid w:val="007D5D40"/>
    <w:rsid w:val="007D7871"/>
    <w:rsid w:val="007D7874"/>
    <w:rsid w:val="007D7FE6"/>
    <w:rsid w:val="007E04C5"/>
    <w:rsid w:val="007E0A4F"/>
    <w:rsid w:val="007E26C8"/>
    <w:rsid w:val="007E26EC"/>
    <w:rsid w:val="007E3818"/>
    <w:rsid w:val="007E3B57"/>
    <w:rsid w:val="007E4939"/>
    <w:rsid w:val="007E4EFE"/>
    <w:rsid w:val="007E52B0"/>
    <w:rsid w:val="007E5FB9"/>
    <w:rsid w:val="007E7F5D"/>
    <w:rsid w:val="007F2168"/>
    <w:rsid w:val="007F2205"/>
    <w:rsid w:val="007F2ABD"/>
    <w:rsid w:val="007F31E5"/>
    <w:rsid w:val="007F3DCE"/>
    <w:rsid w:val="007F3F39"/>
    <w:rsid w:val="007F5FF9"/>
    <w:rsid w:val="007F669A"/>
    <w:rsid w:val="007F697B"/>
    <w:rsid w:val="007F6AA9"/>
    <w:rsid w:val="007F6B07"/>
    <w:rsid w:val="008013BA"/>
    <w:rsid w:val="00802AE4"/>
    <w:rsid w:val="00803E99"/>
    <w:rsid w:val="00803F7A"/>
    <w:rsid w:val="00804A7C"/>
    <w:rsid w:val="00805DF1"/>
    <w:rsid w:val="00807FA7"/>
    <w:rsid w:val="008120C1"/>
    <w:rsid w:val="00812ABC"/>
    <w:rsid w:val="00813E64"/>
    <w:rsid w:val="008144E4"/>
    <w:rsid w:val="00816404"/>
    <w:rsid w:val="00816F3A"/>
    <w:rsid w:val="00817CA0"/>
    <w:rsid w:val="00820813"/>
    <w:rsid w:val="00820DE8"/>
    <w:rsid w:val="00821161"/>
    <w:rsid w:val="008233F8"/>
    <w:rsid w:val="00823E20"/>
    <w:rsid w:val="00826003"/>
    <w:rsid w:val="008260F6"/>
    <w:rsid w:val="00826EDD"/>
    <w:rsid w:val="0082700F"/>
    <w:rsid w:val="008272B1"/>
    <w:rsid w:val="008302AD"/>
    <w:rsid w:val="008309BF"/>
    <w:rsid w:val="00832423"/>
    <w:rsid w:val="00832820"/>
    <w:rsid w:val="00833724"/>
    <w:rsid w:val="00834029"/>
    <w:rsid w:val="008346D8"/>
    <w:rsid w:val="00834771"/>
    <w:rsid w:val="0083518A"/>
    <w:rsid w:val="0083742A"/>
    <w:rsid w:val="0084101A"/>
    <w:rsid w:val="00841517"/>
    <w:rsid w:val="00843179"/>
    <w:rsid w:val="008447C3"/>
    <w:rsid w:val="008464FA"/>
    <w:rsid w:val="00846BC2"/>
    <w:rsid w:val="0084798C"/>
    <w:rsid w:val="00847CA6"/>
    <w:rsid w:val="00847F6B"/>
    <w:rsid w:val="008503F3"/>
    <w:rsid w:val="00853B80"/>
    <w:rsid w:val="008545E8"/>
    <w:rsid w:val="00854C14"/>
    <w:rsid w:val="00854C83"/>
    <w:rsid w:val="00855E66"/>
    <w:rsid w:val="00856238"/>
    <w:rsid w:val="00856356"/>
    <w:rsid w:val="00857050"/>
    <w:rsid w:val="0085727D"/>
    <w:rsid w:val="00857AA8"/>
    <w:rsid w:val="00860084"/>
    <w:rsid w:val="008603FF"/>
    <w:rsid w:val="008604C6"/>
    <w:rsid w:val="00860B96"/>
    <w:rsid w:val="0086160D"/>
    <w:rsid w:val="00861A61"/>
    <w:rsid w:val="00863331"/>
    <w:rsid w:val="00864166"/>
    <w:rsid w:val="008662B7"/>
    <w:rsid w:val="00867419"/>
    <w:rsid w:val="008704F6"/>
    <w:rsid w:val="008716CE"/>
    <w:rsid w:val="00872074"/>
    <w:rsid w:val="00872562"/>
    <w:rsid w:val="00874206"/>
    <w:rsid w:val="00874F3D"/>
    <w:rsid w:val="00877E37"/>
    <w:rsid w:val="00880424"/>
    <w:rsid w:val="00880497"/>
    <w:rsid w:val="00880714"/>
    <w:rsid w:val="00881AEA"/>
    <w:rsid w:val="008822B6"/>
    <w:rsid w:val="008823CD"/>
    <w:rsid w:val="00882CC2"/>
    <w:rsid w:val="00882D40"/>
    <w:rsid w:val="00883F59"/>
    <w:rsid w:val="0089086A"/>
    <w:rsid w:val="00892C3D"/>
    <w:rsid w:val="00892F8D"/>
    <w:rsid w:val="00893130"/>
    <w:rsid w:val="00895A42"/>
    <w:rsid w:val="00897962"/>
    <w:rsid w:val="008A0808"/>
    <w:rsid w:val="008A086E"/>
    <w:rsid w:val="008A237F"/>
    <w:rsid w:val="008A293A"/>
    <w:rsid w:val="008A2BA1"/>
    <w:rsid w:val="008A2BD9"/>
    <w:rsid w:val="008A30F5"/>
    <w:rsid w:val="008A3364"/>
    <w:rsid w:val="008A3B05"/>
    <w:rsid w:val="008A4453"/>
    <w:rsid w:val="008A4CB5"/>
    <w:rsid w:val="008A5553"/>
    <w:rsid w:val="008A5D57"/>
    <w:rsid w:val="008A69DA"/>
    <w:rsid w:val="008A70E6"/>
    <w:rsid w:val="008A7CE8"/>
    <w:rsid w:val="008B0910"/>
    <w:rsid w:val="008B2191"/>
    <w:rsid w:val="008B4AC2"/>
    <w:rsid w:val="008B5400"/>
    <w:rsid w:val="008B731C"/>
    <w:rsid w:val="008B7D8C"/>
    <w:rsid w:val="008C2504"/>
    <w:rsid w:val="008C4E60"/>
    <w:rsid w:val="008C5201"/>
    <w:rsid w:val="008C56EF"/>
    <w:rsid w:val="008C60B1"/>
    <w:rsid w:val="008C67D0"/>
    <w:rsid w:val="008C6812"/>
    <w:rsid w:val="008C6F34"/>
    <w:rsid w:val="008C7424"/>
    <w:rsid w:val="008C767C"/>
    <w:rsid w:val="008D0337"/>
    <w:rsid w:val="008D03F1"/>
    <w:rsid w:val="008D0CEF"/>
    <w:rsid w:val="008D14DC"/>
    <w:rsid w:val="008D160B"/>
    <w:rsid w:val="008D1D49"/>
    <w:rsid w:val="008D32B6"/>
    <w:rsid w:val="008D3F0F"/>
    <w:rsid w:val="008D5F17"/>
    <w:rsid w:val="008D60DC"/>
    <w:rsid w:val="008D633B"/>
    <w:rsid w:val="008D7098"/>
    <w:rsid w:val="008D7775"/>
    <w:rsid w:val="008E01FF"/>
    <w:rsid w:val="008E040C"/>
    <w:rsid w:val="008E0796"/>
    <w:rsid w:val="008E092F"/>
    <w:rsid w:val="008E0B71"/>
    <w:rsid w:val="008E0E73"/>
    <w:rsid w:val="008E378F"/>
    <w:rsid w:val="008E3B0D"/>
    <w:rsid w:val="008E42D6"/>
    <w:rsid w:val="008E440F"/>
    <w:rsid w:val="008E4E8A"/>
    <w:rsid w:val="008E504E"/>
    <w:rsid w:val="008E53DB"/>
    <w:rsid w:val="008E59BB"/>
    <w:rsid w:val="008E65B8"/>
    <w:rsid w:val="008E6621"/>
    <w:rsid w:val="008E72DE"/>
    <w:rsid w:val="008F03D4"/>
    <w:rsid w:val="008F1742"/>
    <w:rsid w:val="008F1976"/>
    <w:rsid w:val="008F3778"/>
    <w:rsid w:val="008F3FCE"/>
    <w:rsid w:val="008F42CF"/>
    <w:rsid w:val="008F431A"/>
    <w:rsid w:val="008F4E0C"/>
    <w:rsid w:val="008F50FA"/>
    <w:rsid w:val="008F5E48"/>
    <w:rsid w:val="0090081B"/>
    <w:rsid w:val="00900FB8"/>
    <w:rsid w:val="00902F9B"/>
    <w:rsid w:val="0090316B"/>
    <w:rsid w:val="00903CFB"/>
    <w:rsid w:val="009040B0"/>
    <w:rsid w:val="0090420C"/>
    <w:rsid w:val="0090509E"/>
    <w:rsid w:val="00905E40"/>
    <w:rsid w:val="009061E5"/>
    <w:rsid w:val="009076FC"/>
    <w:rsid w:val="00907A06"/>
    <w:rsid w:val="0091186E"/>
    <w:rsid w:val="00911909"/>
    <w:rsid w:val="009129D3"/>
    <w:rsid w:val="00912D8B"/>
    <w:rsid w:val="0091361B"/>
    <w:rsid w:val="00913F83"/>
    <w:rsid w:val="00915632"/>
    <w:rsid w:val="00915702"/>
    <w:rsid w:val="00916010"/>
    <w:rsid w:val="00916454"/>
    <w:rsid w:val="00917B82"/>
    <w:rsid w:val="009207D5"/>
    <w:rsid w:val="00922784"/>
    <w:rsid w:val="00922C78"/>
    <w:rsid w:val="00922DDE"/>
    <w:rsid w:val="0092463E"/>
    <w:rsid w:val="00924881"/>
    <w:rsid w:val="0092571D"/>
    <w:rsid w:val="009263EE"/>
    <w:rsid w:val="00926407"/>
    <w:rsid w:val="00926E0D"/>
    <w:rsid w:val="0093011F"/>
    <w:rsid w:val="00930298"/>
    <w:rsid w:val="00930CF0"/>
    <w:rsid w:val="00931352"/>
    <w:rsid w:val="0093170D"/>
    <w:rsid w:val="009322E2"/>
    <w:rsid w:val="00932808"/>
    <w:rsid w:val="00934BFD"/>
    <w:rsid w:val="00935DEA"/>
    <w:rsid w:val="00936263"/>
    <w:rsid w:val="00936C10"/>
    <w:rsid w:val="00941406"/>
    <w:rsid w:val="009422FE"/>
    <w:rsid w:val="00942430"/>
    <w:rsid w:val="00946338"/>
    <w:rsid w:val="0094782A"/>
    <w:rsid w:val="00950C7A"/>
    <w:rsid w:val="009512B2"/>
    <w:rsid w:val="009515BC"/>
    <w:rsid w:val="00951966"/>
    <w:rsid w:val="00952592"/>
    <w:rsid w:val="009528C8"/>
    <w:rsid w:val="00952F44"/>
    <w:rsid w:val="0095340B"/>
    <w:rsid w:val="00953B04"/>
    <w:rsid w:val="00953FBE"/>
    <w:rsid w:val="00953FEF"/>
    <w:rsid w:val="009550BF"/>
    <w:rsid w:val="00955DE4"/>
    <w:rsid w:val="00955EE6"/>
    <w:rsid w:val="0095693C"/>
    <w:rsid w:val="00956979"/>
    <w:rsid w:val="00956B96"/>
    <w:rsid w:val="00956E1B"/>
    <w:rsid w:val="009572EF"/>
    <w:rsid w:val="00960BBC"/>
    <w:rsid w:val="00960DD5"/>
    <w:rsid w:val="00961581"/>
    <w:rsid w:val="00961A11"/>
    <w:rsid w:val="009621B9"/>
    <w:rsid w:val="009630A9"/>
    <w:rsid w:val="009632CE"/>
    <w:rsid w:val="009637B5"/>
    <w:rsid w:val="0096387B"/>
    <w:rsid w:val="00964E2D"/>
    <w:rsid w:val="00965EAB"/>
    <w:rsid w:val="009668D5"/>
    <w:rsid w:val="0096795A"/>
    <w:rsid w:val="0097039C"/>
    <w:rsid w:val="00970C12"/>
    <w:rsid w:val="00971515"/>
    <w:rsid w:val="0097199A"/>
    <w:rsid w:val="00972D9C"/>
    <w:rsid w:val="00973BCC"/>
    <w:rsid w:val="00973C49"/>
    <w:rsid w:val="0097679B"/>
    <w:rsid w:val="00976913"/>
    <w:rsid w:val="00980675"/>
    <w:rsid w:val="00981228"/>
    <w:rsid w:val="00982055"/>
    <w:rsid w:val="0098394B"/>
    <w:rsid w:val="00983963"/>
    <w:rsid w:val="009839D1"/>
    <w:rsid w:val="00983DB1"/>
    <w:rsid w:val="0098446F"/>
    <w:rsid w:val="0098459B"/>
    <w:rsid w:val="00984784"/>
    <w:rsid w:val="00985DA6"/>
    <w:rsid w:val="0098724F"/>
    <w:rsid w:val="00987630"/>
    <w:rsid w:val="009878FB"/>
    <w:rsid w:val="00990DA9"/>
    <w:rsid w:val="00992AE4"/>
    <w:rsid w:val="00993908"/>
    <w:rsid w:val="0099476E"/>
    <w:rsid w:val="00997D43"/>
    <w:rsid w:val="009A06FA"/>
    <w:rsid w:val="009A0E49"/>
    <w:rsid w:val="009A1B8B"/>
    <w:rsid w:val="009A2A13"/>
    <w:rsid w:val="009A3ABE"/>
    <w:rsid w:val="009A4517"/>
    <w:rsid w:val="009A4B15"/>
    <w:rsid w:val="009A526D"/>
    <w:rsid w:val="009A57E4"/>
    <w:rsid w:val="009A6310"/>
    <w:rsid w:val="009B03B4"/>
    <w:rsid w:val="009B0814"/>
    <w:rsid w:val="009B0B79"/>
    <w:rsid w:val="009B1386"/>
    <w:rsid w:val="009B1F7B"/>
    <w:rsid w:val="009B2481"/>
    <w:rsid w:val="009B509C"/>
    <w:rsid w:val="009B50D4"/>
    <w:rsid w:val="009B531A"/>
    <w:rsid w:val="009B62B2"/>
    <w:rsid w:val="009B67A2"/>
    <w:rsid w:val="009B6B61"/>
    <w:rsid w:val="009C1D58"/>
    <w:rsid w:val="009C1E4D"/>
    <w:rsid w:val="009C2409"/>
    <w:rsid w:val="009C2BB7"/>
    <w:rsid w:val="009C4B47"/>
    <w:rsid w:val="009C5B06"/>
    <w:rsid w:val="009C6123"/>
    <w:rsid w:val="009C6D9F"/>
    <w:rsid w:val="009C7753"/>
    <w:rsid w:val="009D0041"/>
    <w:rsid w:val="009D0DD7"/>
    <w:rsid w:val="009D4056"/>
    <w:rsid w:val="009D49BC"/>
    <w:rsid w:val="009D53A6"/>
    <w:rsid w:val="009D553F"/>
    <w:rsid w:val="009D614C"/>
    <w:rsid w:val="009D6A16"/>
    <w:rsid w:val="009D6A49"/>
    <w:rsid w:val="009D73DB"/>
    <w:rsid w:val="009E0A1C"/>
    <w:rsid w:val="009E1AAD"/>
    <w:rsid w:val="009E21AC"/>
    <w:rsid w:val="009E2DFB"/>
    <w:rsid w:val="009E3662"/>
    <w:rsid w:val="009E3F96"/>
    <w:rsid w:val="009E4C1C"/>
    <w:rsid w:val="009E6389"/>
    <w:rsid w:val="009E79B2"/>
    <w:rsid w:val="009F2246"/>
    <w:rsid w:val="009F318E"/>
    <w:rsid w:val="009F398D"/>
    <w:rsid w:val="009F3B21"/>
    <w:rsid w:val="009F4460"/>
    <w:rsid w:val="009F4CD1"/>
    <w:rsid w:val="009F50D9"/>
    <w:rsid w:val="009F61A9"/>
    <w:rsid w:val="009F659C"/>
    <w:rsid w:val="009F7B6E"/>
    <w:rsid w:val="00A01124"/>
    <w:rsid w:val="00A01182"/>
    <w:rsid w:val="00A01463"/>
    <w:rsid w:val="00A0263C"/>
    <w:rsid w:val="00A02974"/>
    <w:rsid w:val="00A03C80"/>
    <w:rsid w:val="00A042A8"/>
    <w:rsid w:val="00A07398"/>
    <w:rsid w:val="00A10008"/>
    <w:rsid w:val="00A11095"/>
    <w:rsid w:val="00A121A0"/>
    <w:rsid w:val="00A13220"/>
    <w:rsid w:val="00A13773"/>
    <w:rsid w:val="00A13D05"/>
    <w:rsid w:val="00A14163"/>
    <w:rsid w:val="00A14B01"/>
    <w:rsid w:val="00A157E6"/>
    <w:rsid w:val="00A1580F"/>
    <w:rsid w:val="00A159D8"/>
    <w:rsid w:val="00A167AE"/>
    <w:rsid w:val="00A170AE"/>
    <w:rsid w:val="00A17722"/>
    <w:rsid w:val="00A212D0"/>
    <w:rsid w:val="00A21A37"/>
    <w:rsid w:val="00A21B3C"/>
    <w:rsid w:val="00A227D7"/>
    <w:rsid w:val="00A22976"/>
    <w:rsid w:val="00A22DE6"/>
    <w:rsid w:val="00A23A5D"/>
    <w:rsid w:val="00A241E8"/>
    <w:rsid w:val="00A2458E"/>
    <w:rsid w:val="00A2487F"/>
    <w:rsid w:val="00A24B6A"/>
    <w:rsid w:val="00A25EFB"/>
    <w:rsid w:val="00A26C3C"/>
    <w:rsid w:val="00A2741A"/>
    <w:rsid w:val="00A276E2"/>
    <w:rsid w:val="00A3168A"/>
    <w:rsid w:val="00A31A19"/>
    <w:rsid w:val="00A320FD"/>
    <w:rsid w:val="00A32A13"/>
    <w:rsid w:val="00A32FD9"/>
    <w:rsid w:val="00A33250"/>
    <w:rsid w:val="00A347EF"/>
    <w:rsid w:val="00A35498"/>
    <w:rsid w:val="00A3577F"/>
    <w:rsid w:val="00A35F9C"/>
    <w:rsid w:val="00A36AF2"/>
    <w:rsid w:val="00A36DA8"/>
    <w:rsid w:val="00A37B3E"/>
    <w:rsid w:val="00A37DAA"/>
    <w:rsid w:val="00A403FE"/>
    <w:rsid w:val="00A408E0"/>
    <w:rsid w:val="00A41FB7"/>
    <w:rsid w:val="00A4291E"/>
    <w:rsid w:val="00A43B48"/>
    <w:rsid w:val="00A44548"/>
    <w:rsid w:val="00A44C08"/>
    <w:rsid w:val="00A45FAA"/>
    <w:rsid w:val="00A468E2"/>
    <w:rsid w:val="00A47ABB"/>
    <w:rsid w:val="00A509CB"/>
    <w:rsid w:val="00A50B78"/>
    <w:rsid w:val="00A5154B"/>
    <w:rsid w:val="00A51C60"/>
    <w:rsid w:val="00A539AE"/>
    <w:rsid w:val="00A5403E"/>
    <w:rsid w:val="00A548D1"/>
    <w:rsid w:val="00A54C2D"/>
    <w:rsid w:val="00A54EDC"/>
    <w:rsid w:val="00A55576"/>
    <w:rsid w:val="00A5568F"/>
    <w:rsid w:val="00A558A4"/>
    <w:rsid w:val="00A55981"/>
    <w:rsid w:val="00A55CD7"/>
    <w:rsid w:val="00A563AE"/>
    <w:rsid w:val="00A5669B"/>
    <w:rsid w:val="00A639DB"/>
    <w:rsid w:val="00A63AEE"/>
    <w:rsid w:val="00A63DC5"/>
    <w:rsid w:val="00A6504D"/>
    <w:rsid w:val="00A652C2"/>
    <w:rsid w:val="00A6635F"/>
    <w:rsid w:val="00A67356"/>
    <w:rsid w:val="00A70152"/>
    <w:rsid w:val="00A7173D"/>
    <w:rsid w:val="00A7316E"/>
    <w:rsid w:val="00A7338B"/>
    <w:rsid w:val="00A737AD"/>
    <w:rsid w:val="00A7399A"/>
    <w:rsid w:val="00A739AC"/>
    <w:rsid w:val="00A752A6"/>
    <w:rsid w:val="00A773FE"/>
    <w:rsid w:val="00A805F0"/>
    <w:rsid w:val="00A80A19"/>
    <w:rsid w:val="00A83B1E"/>
    <w:rsid w:val="00A845A3"/>
    <w:rsid w:val="00A84B8D"/>
    <w:rsid w:val="00A8596F"/>
    <w:rsid w:val="00A86744"/>
    <w:rsid w:val="00A8692C"/>
    <w:rsid w:val="00A86AFA"/>
    <w:rsid w:val="00A87551"/>
    <w:rsid w:val="00A90184"/>
    <w:rsid w:val="00A90187"/>
    <w:rsid w:val="00A9047C"/>
    <w:rsid w:val="00A9117D"/>
    <w:rsid w:val="00A92F97"/>
    <w:rsid w:val="00A93292"/>
    <w:rsid w:val="00A933D8"/>
    <w:rsid w:val="00A94A1C"/>
    <w:rsid w:val="00A95279"/>
    <w:rsid w:val="00A9587C"/>
    <w:rsid w:val="00A964A5"/>
    <w:rsid w:val="00A96FFF"/>
    <w:rsid w:val="00A97D2E"/>
    <w:rsid w:val="00AA02C4"/>
    <w:rsid w:val="00AA2117"/>
    <w:rsid w:val="00AA2410"/>
    <w:rsid w:val="00AA247C"/>
    <w:rsid w:val="00AA404D"/>
    <w:rsid w:val="00AA70F3"/>
    <w:rsid w:val="00AA7ACE"/>
    <w:rsid w:val="00AB0F97"/>
    <w:rsid w:val="00AB177C"/>
    <w:rsid w:val="00AB1D77"/>
    <w:rsid w:val="00AB1E51"/>
    <w:rsid w:val="00AB25BE"/>
    <w:rsid w:val="00AB31DE"/>
    <w:rsid w:val="00AB4103"/>
    <w:rsid w:val="00AB4725"/>
    <w:rsid w:val="00AB484A"/>
    <w:rsid w:val="00AB499B"/>
    <w:rsid w:val="00AB50F3"/>
    <w:rsid w:val="00AB5556"/>
    <w:rsid w:val="00AB5F4A"/>
    <w:rsid w:val="00AB5FBE"/>
    <w:rsid w:val="00AB60B9"/>
    <w:rsid w:val="00AB6123"/>
    <w:rsid w:val="00AB79D6"/>
    <w:rsid w:val="00AC00C2"/>
    <w:rsid w:val="00AC1447"/>
    <w:rsid w:val="00AC245E"/>
    <w:rsid w:val="00AC2773"/>
    <w:rsid w:val="00AC3A1D"/>
    <w:rsid w:val="00AC3BA3"/>
    <w:rsid w:val="00AC660B"/>
    <w:rsid w:val="00AC661E"/>
    <w:rsid w:val="00AD033F"/>
    <w:rsid w:val="00AD04AE"/>
    <w:rsid w:val="00AD27C0"/>
    <w:rsid w:val="00AD28A7"/>
    <w:rsid w:val="00AD3ABF"/>
    <w:rsid w:val="00AD3E32"/>
    <w:rsid w:val="00AD45A8"/>
    <w:rsid w:val="00AD5FE5"/>
    <w:rsid w:val="00AD644E"/>
    <w:rsid w:val="00AE085D"/>
    <w:rsid w:val="00AE14E4"/>
    <w:rsid w:val="00AE1FE2"/>
    <w:rsid w:val="00AE253F"/>
    <w:rsid w:val="00AE2926"/>
    <w:rsid w:val="00AE300B"/>
    <w:rsid w:val="00AE3A6F"/>
    <w:rsid w:val="00AE4D1F"/>
    <w:rsid w:val="00AE58BA"/>
    <w:rsid w:val="00AE60F0"/>
    <w:rsid w:val="00AE6A2E"/>
    <w:rsid w:val="00AF085C"/>
    <w:rsid w:val="00AF333A"/>
    <w:rsid w:val="00AF37B4"/>
    <w:rsid w:val="00AF40B4"/>
    <w:rsid w:val="00AF4B89"/>
    <w:rsid w:val="00AF4E5E"/>
    <w:rsid w:val="00AF7037"/>
    <w:rsid w:val="00AF73D3"/>
    <w:rsid w:val="00B00C80"/>
    <w:rsid w:val="00B01132"/>
    <w:rsid w:val="00B01728"/>
    <w:rsid w:val="00B02444"/>
    <w:rsid w:val="00B0293C"/>
    <w:rsid w:val="00B031C7"/>
    <w:rsid w:val="00B03739"/>
    <w:rsid w:val="00B041D9"/>
    <w:rsid w:val="00B04AC7"/>
    <w:rsid w:val="00B05174"/>
    <w:rsid w:val="00B060E1"/>
    <w:rsid w:val="00B06367"/>
    <w:rsid w:val="00B06F68"/>
    <w:rsid w:val="00B079D4"/>
    <w:rsid w:val="00B07DA0"/>
    <w:rsid w:val="00B10357"/>
    <w:rsid w:val="00B1048E"/>
    <w:rsid w:val="00B105AC"/>
    <w:rsid w:val="00B106C8"/>
    <w:rsid w:val="00B111C0"/>
    <w:rsid w:val="00B12149"/>
    <w:rsid w:val="00B122F8"/>
    <w:rsid w:val="00B1291D"/>
    <w:rsid w:val="00B13069"/>
    <w:rsid w:val="00B1319D"/>
    <w:rsid w:val="00B1348F"/>
    <w:rsid w:val="00B138E4"/>
    <w:rsid w:val="00B14E47"/>
    <w:rsid w:val="00B157DB"/>
    <w:rsid w:val="00B159B8"/>
    <w:rsid w:val="00B15DCC"/>
    <w:rsid w:val="00B1752C"/>
    <w:rsid w:val="00B178E2"/>
    <w:rsid w:val="00B17D27"/>
    <w:rsid w:val="00B206EE"/>
    <w:rsid w:val="00B211AA"/>
    <w:rsid w:val="00B212B6"/>
    <w:rsid w:val="00B21FB1"/>
    <w:rsid w:val="00B22458"/>
    <w:rsid w:val="00B22AAA"/>
    <w:rsid w:val="00B238F2"/>
    <w:rsid w:val="00B23CC9"/>
    <w:rsid w:val="00B24F63"/>
    <w:rsid w:val="00B251BC"/>
    <w:rsid w:val="00B302BF"/>
    <w:rsid w:val="00B30674"/>
    <w:rsid w:val="00B30AF1"/>
    <w:rsid w:val="00B30B72"/>
    <w:rsid w:val="00B31858"/>
    <w:rsid w:val="00B31D25"/>
    <w:rsid w:val="00B33B19"/>
    <w:rsid w:val="00B35099"/>
    <w:rsid w:val="00B35FE2"/>
    <w:rsid w:val="00B36A91"/>
    <w:rsid w:val="00B40247"/>
    <w:rsid w:val="00B41CC6"/>
    <w:rsid w:val="00B42AAE"/>
    <w:rsid w:val="00B42D9B"/>
    <w:rsid w:val="00B43095"/>
    <w:rsid w:val="00B4358E"/>
    <w:rsid w:val="00B4372A"/>
    <w:rsid w:val="00B4376F"/>
    <w:rsid w:val="00B44B81"/>
    <w:rsid w:val="00B45487"/>
    <w:rsid w:val="00B47058"/>
    <w:rsid w:val="00B47658"/>
    <w:rsid w:val="00B47BF6"/>
    <w:rsid w:val="00B47C22"/>
    <w:rsid w:val="00B5019A"/>
    <w:rsid w:val="00B5038E"/>
    <w:rsid w:val="00B507C2"/>
    <w:rsid w:val="00B50D13"/>
    <w:rsid w:val="00B51250"/>
    <w:rsid w:val="00B5126F"/>
    <w:rsid w:val="00B5152B"/>
    <w:rsid w:val="00B5153D"/>
    <w:rsid w:val="00B51890"/>
    <w:rsid w:val="00B53D7E"/>
    <w:rsid w:val="00B54A66"/>
    <w:rsid w:val="00B55835"/>
    <w:rsid w:val="00B55BB1"/>
    <w:rsid w:val="00B57055"/>
    <w:rsid w:val="00B57A75"/>
    <w:rsid w:val="00B60400"/>
    <w:rsid w:val="00B6129B"/>
    <w:rsid w:val="00B61742"/>
    <w:rsid w:val="00B62000"/>
    <w:rsid w:val="00B625B6"/>
    <w:rsid w:val="00B64CE7"/>
    <w:rsid w:val="00B64DD2"/>
    <w:rsid w:val="00B65BFB"/>
    <w:rsid w:val="00B65D34"/>
    <w:rsid w:val="00B6719F"/>
    <w:rsid w:val="00B7068F"/>
    <w:rsid w:val="00B70EE8"/>
    <w:rsid w:val="00B7108D"/>
    <w:rsid w:val="00B71A26"/>
    <w:rsid w:val="00B729C8"/>
    <w:rsid w:val="00B72DB0"/>
    <w:rsid w:val="00B738C8"/>
    <w:rsid w:val="00B73ABC"/>
    <w:rsid w:val="00B744CA"/>
    <w:rsid w:val="00B74B61"/>
    <w:rsid w:val="00B762F3"/>
    <w:rsid w:val="00B77308"/>
    <w:rsid w:val="00B7757F"/>
    <w:rsid w:val="00B77864"/>
    <w:rsid w:val="00B80D7B"/>
    <w:rsid w:val="00B80F23"/>
    <w:rsid w:val="00B81CCF"/>
    <w:rsid w:val="00B8303B"/>
    <w:rsid w:val="00B83CA9"/>
    <w:rsid w:val="00B841D0"/>
    <w:rsid w:val="00B84B16"/>
    <w:rsid w:val="00B85DE8"/>
    <w:rsid w:val="00B86F34"/>
    <w:rsid w:val="00B87737"/>
    <w:rsid w:val="00B901FE"/>
    <w:rsid w:val="00B91103"/>
    <w:rsid w:val="00B91360"/>
    <w:rsid w:val="00B9199F"/>
    <w:rsid w:val="00B928EE"/>
    <w:rsid w:val="00B9292E"/>
    <w:rsid w:val="00B94D2B"/>
    <w:rsid w:val="00B95405"/>
    <w:rsid w:val="00B96E82"/>
    <w:rsid w:val="00B9728F"/>
    <w:rsid w:val="00B979F8"/>
    <w:rsid w:val="00BA1561"/>
    <w:rsid w:val="00BA161B"/>
    <w:rsid w:val="00BA1E61"/>
    <w:rsid w:val="00BA410F"/>
    <w:rsid w:val="00BA46B4"/>
    <w:rsid w:val="00BA544D"/>
    <w:rsid w:val="00BA6052"/>
    <w:rsid w:val="00BA60F8"/>
    <w:rsid w:val="00BA615F"/>
    <w:rsid w:val="00BA6870"/>
    <w:rsid w:val="00BA6CDD"/>
    <w:rsid w:val="00BA6FB6"/>
    <w:rsid w:val="00BA77B2"/>
    <w:rsid w:val="00BA7D98"/>
    <w:rsid w:val="00BB0C88"/>
    <w:rsid w:val="00BB2E56"/>
    <w:rsid w:val="00BB3180"/>
    <w:rsid w:val="00BB3216"/>
    <w:rsid w:val="00BB4CCB"/>
    <w:rsid w:val="00BB573D"/>
    <w:rsid w:val="00BC12C7"/>
    <w:rsid w:val="00BC20AD"/>
    <w:rsid w:val="00BC216B"/>
    <w:rsid w:val="00BC272F"/>
    <w:rsid w:val="00BC37D4"/>
    <w:rsid w:val="00BC3B1C"/>
    <w:rsid w:val="00BC4020"/>
    <w:rsid w:val="00BC4993"/>
    <w:rsid w:val="00BC53A1"/>
    <w:rsid w:val="00BC6822"/>
    <w:rsid w:val="00BC752E"/>
    <w:rsid w:val="00BD24FC"/>
    <w:rsid w:val="00BD2FAD"/>
    <w:rsid w:val="00BD3184"/>
    <w:rsid w:val="00BD4085"/>
    <w:rsid w:val="00BD435A"/>
    <w:rsid w:val="00BD5E83"/>
    <w:rsid w:val="00BD5F90"/>
    <w:rsid w:val="00BE028F"/>
    <w:rsid w:val="00BE0D84"/>
    <w:rsid w:val="00BE3697"/>
    <w:rsid w:val="00BE461C"/>
    <w:rsid w:val="00BE5499"/>
    <w:rsid w:val="00BE55F7"/>
    <w:rsid w:val="00BE576E"/>
    <w:rsid w:val="00BE6761"/>
    <w:rsid w:val="00BE6769"/>
    <w:rsid w:val="00BE6B67"/>
    <w:rsid w:val="00BE72CE"/>
    <w:rsid w:val="00BE7449"/>
    <w:rsid w:val="00BF0237"/>
    <w:rsid w:val="00BF2129"/>
    <w:rsid w:val="00BF2EE4"/>
    <w:rsid w:val="00BF4353"/>
    <w:rsid w:val="00BF644F"/>
    <w:rsid w:val="00BF6890"/>
    <w:rsid w:val="00BF6DD8"/>
    <w:rsid w:val="00BF6E9D"/>
    <w:rsid w:val="00C003FF"/>
    <w:rsid w:val="00C00B81"/>
    <w:rsid w:val="00C019CA"/>
    <w:rsid w:val="00C044CF"/>
    <w:rsid w:val="00C0556C"/>
    <w:rsid w:val="00C0561F"/>
    <w:rsid w:val="00C06694"/>
    <w:rsid w:val="00C07760"/>
    <w:rsid w:val="00C07FE4"/>
    <w:rsid w:val="00C10884"/>
    <w:rsid w:val="00C10BD7"/>
    <w:rsid w:val="00C1157E"/>
    <w:rsid w:val="00C1168F"/>
    <w:rsid w:val="00C12806"/>
    <w:rsid w:val="00C14537"/>
    <w:rsid w:val="00C157A6"/>
    <w:rsid w:val="00C160A1"/>
    <w:rsid w:val="00C16A72"/>
    <w:rsid w:val="00C16D10"/>
    <w:rsid w:val="00C17824"/>
    <w:rsid w:val="00C17F42"/>
    <w:rsid w:val="00C22029"/>
    <w:rsid w:val="00C22209"/>
    <w:rsid w:val="00C22BE7"/>
    <w:rsid w:val="00C23138"/>
    <w:rsid w:val="00C24D82"/>
    <w:rsid w:val="00C25CB4"/>
    <w:rsid w:val="00C25FFE"/>
    <w:rsid w:val="00C275E5"/>
    <w:rsid w:val="00C27C81"/>
    <w:rsid w:val="00C300DC"/>
    <w:rsid w:val="00C30446"/>
    <w:rsid w:val="00C30A66"/>
    <w:rsid w:val="00C30D68"/>
    <w:rsid w:val="00C30D91"/>
    <w:rsid w:val="00C31077"/>
    <w:rsid w:val="00C31B0B"/>
    <w:rsid w:val="00C3278D"/>
    <w:rsid w:val="00C332AB"/>
    <w:rsid w:val="00C3356D"/>
    <w:rsid w:val="00C3445D"/>
    <w:rsid w:val="00C363A0"/>
    <w:rsid w:val="00C365A2"/>
    <w:rsid w:val="00C37186"/>
    <w:rsid w:val="00C4247D"/>
    <w:rsid w:val="00C424C5"/>
    <w:rsid w:val="00C42660"/>
    <w:rsid w:val="00C4272F"/>
    <w:rsid w:val="00C43117"/>
    <w:rsid w:val="00C43B6A"/>
    <w:rsid w:val="00C45958"/>
    <w:rsid w:val="00C474A0"/>
    <w:rsid w:val="00C47783"/>
    <w:rsid w:val="00C505C1"/>
    <w:rsid w:val="00C50972"/>
    <w:rsid w:val="00C50F0C"/>
    <w:rsid w:val="00C51E0F"/>
    <w:rsid w:val="00C53F77"/>
    <w:rsid w:val="00C540B0"/>
    <w:rsid w:val="00C540C2"/>
    <w:rsid w:val="00C54488"/>
    <w:rsid w:val="00C56AD3"/>
    <w:rsid w:val="00C56B4E"/>
    <w:rsid w:val="00C56C71"/>
    <w:rsid w:val="00C570CB"/>
    <w:rsid w:val="00C571A1"/>
    <w:rsid w:val="00C62D63"/>
    <w:rsid w:val="00C63B1A"/>
    <w:rsid w:val="00C63F77"/>
    <w:rsid w:val="00C645BF"/>
    <w:rsid w:val="00C64D6A"/>
    <w:rsid w:val="00C6529C"/>
    <w:rsid w:val="00C65D07"/>
    <w:rsid w:val="00C7085C"/>
    <w:rsid w:val="00C70CE6"/>
    <w:rsid w:val="00C71967"/>
    <w:rsid w:val="00C71E12"/>
    <w:rsid w:val="00C7246D"/>
    <w:rsid w:val="00C7355B"/>
    <w:rsid w:val="00C75789"/>
    <w:rsid w:val="00C75A56"/>
    <w:rsid w:val="00C77442"/>
    <w:rsid w:val="00C81DAB"/>
    <w:rsid w:val="00C8200D"/>
    <w:rsid w:val="00C82399"/>
    <w:rsid w:val="00C832DA"/>
    <w:rsid w:val="00C839E5"/>
    <w:rsid w:val="00C83EC4"/>
    <w:rsid w:val="00C84F10"/>
    <w:rsid w:val="00C86500"/>
    <w:rsid w:val="00C867F7"/>
    <w:rsid w:val="00C86C91"/>
    <w:rsid w:val="00C90A75"/>
    <w:rsid w:val="00C90D67"/>
    <w:rsid w:val="00C90FF1"/>
    <w:rsid w:val="00C9105C"/>
    <w:rsid w:val="00C91CB0"/>
    <w:rsid w:val="00C92146"/>
    <w:rsid w:val="00C92168"/>
    <w:rsid w:val="00C92D8D"/>
    <w:rsid w:val="00C93586"/>
    <w:rsid w:val="00C942C1"/>
    <w:rsid w:val="00C94340"/>
    <w:rsid w:val="00C94D16"/>
    <w:rsid w:val="00CA0111"/>
    <w:rsid w:val="00CA0182"/>
    <w:rsid w:val="00CA089C"/>
    <w:rsid w:val="00CA0C48"/>
    <w:rsid w:val="00CA1197"/>
    <w:rsid w:val="00CA4D4E"/>
    <w:rsid w:val="00CA520C"/>
    <w:rsid w:val="00CA6E1B"/>
    <w:rsid w:val="00CB1370"/>
    <w:rsid w:val="00CB33DB"/>
    <w:rsid w:val="00CB3633"/>
    <w:rsid w:val="00CB366B"/>
    <w:rsid w:val="00CB3CBD"/>
    <w:rsid w:val="00CB66D1"/>
    <w:rsid w:val="00CB6A7F"/>
    <w:rsid w:val="00CB7817"/>
    <w:rsid w:val="00CC1213"/>
    <w:rsid w:val="00CC1CA4"/>
    <w:rsid w:val="00CC2DE8"/>
    <w:rsid w:val="00CC3D43"/>
    <w:rsid w:val="00CC52DB"/>
    <w:rsid w:val="00CD009B"/>
    <w:rsid w:val="00CD0576"/>
    <w:rsid w:val="00CD1D03"/>
    <w:rsid w:val="00CD3103"/>
    <w:rsid w:val="00CD552F"/>
    <w:rsid w:val="00CD5DA6"/>
    <w:rsid w:val="00CD68B8"/>
    <w:rsid w:val="00CD7ADF"/>
    <w:rsid w:val="00CE0389"/>
    <w:rsid w:val="00CE1248"/>
    <w:rsid w:val="00CE1BD2"/>
    <w:rsid w:val="00CE27D3"/>
    <w:rsid w:val="00CE413F"/>
    <w:rsid w:val="00CE4331"/>
    <w:rsid w:val="00CF08E5"/>
    <w:rsid w:val="00CF0B72"/>
    <w:rsid w:val="00CF0F1C"/>
    <w:rsid w:val="00CF4186"/>
    <w:rsid w:val="00CF4793"/>
    <w:rsid w:val="00D004FE"/>
    <w:rsid w:val="00D00991"/>
    <w:rsid w:val="00D009B4"/>
    <w:rsid w:val="00D00B91"/>
    <w:rsid w:val="00D01100"/>
    <w:rsid w:val="00D0192A"/>
    <w:rsid w:val="00D02D0D"/>
    <w:rsid w:val="00D02F7A"/>
    <w:rsid w:val="00D061D3"/>
    <w:rsid w:val="00D11805"/>
    <w:rsid w:val="00D118AA"/>
    <w:rsid w:val="00D12987"/>
    <w:rsid w:val="00D13408"/>
    <w:rsid w:val="00D13B2A"/>
    <w:rsid w:val="00D13E25"/>
    <w:rsid w:val="00D14B9B"/>
    <w:rsid w:val="00D15BD1"/>
    <w:rsid w:val="00D15D41"/>
    <w:rsid w:val="00D176EC"/>
    <w:rsid w:val="00D17C75"/>
    <w:rsid w:val="00D17D8E"/>
    <w:rsid w:val="00D20B5E"/>
    <w:rsid w:val="00D20F0B"/>
    <w:rsid w:val="00D21333"/>
    <w:rsid w:val="00D21D15"/>
    <w:rsid w:val="00D221EF"/>
    <w:rsid w:val="00D223B1"/>
    <w:rsid w:val="00D235FC"/>
    <w:rsid w:val="00D25590"/>
    <w:rsid w:val="00D25E20"/>
    <w:rsid w:val="00D27734"/>
    <w:rsid w:val="00D303AF"/>
    <w:rsid w:val="00D30672"/>
    <w:rsid w:val="00D325AD"/>
    <w:rsid w:val="00D32D54"/>
    <w:rsid w:val="00D3346F"/>
    <w:rsid w:val="00D33C59"/>
    <w:rsid w:val="00D349FB"/>
    <w:rsid w:val="00D34CB4"/>
    <w:rsid w:val="00D35431"/>
    <w:rsid w:val="00D35D11"/>
    <w:rsid w:val="00D3629C"/>
    <w:rsid w:val="00D3737E"/>
    <w:rsid w:val="00D37509"/>
    <w:rsid w:val="00D37721"/>
    <w:rsid w:val="00D37BD2"/>
    <w:rsid w:val="00D4041D"/>
    <w:rsid w:val="00D416C4"/>
    <w:rsid w:val="00D41D31"/>
    <w:rsid w:val="00D42D18"/>
    <w:rsid w:val="00D43F96"/>
    <w:rsid w:val="00D444CF"/>
    <w:rsid w:val="00D44A13"/>
    <w:rsid w:val="00D458F0"/>
    <w:rsid w:val="00D45991"/>
    <w:rsid w:val="00D46F16"/>
    <w:rsid w:val="00D470FF"/>
    <w:rsid w:val="00D474A8"/>
    <w:rsid w:val="00D50604"/>
    <w:rsid w:val="00D50DEE"/>
    <w:rsid w:val="00D51619"/>
    <w:rsid w:val="00D51D48"/>
    <w:rsid w:val="00D524FB"/>
    <w:rsid w:val="00D530CB"/>
    <w:rsid w:val="00D537F5"/>
    <w:rsid w:val="00D54318"/>
    <w:rsid w:val="00D55DEC"/>
    <w:rsid w:val="00D566E2"/>
    <w:rsid w:val="00D56F93"/>
    <w:rsid w:val="00D572B5"/>
    <w:rsid w:val="00D62203"/>
    <w:rsid w:val="00D6364B"/>
    <w:rsid w:val="00D643F1"/>
    <w:rsid w:val="00D65066"/>
    <w:rsid w:val="00D656F0"/>
    <w:rsid w:val="00D65813"/>
    <w:rsid w:val="00D658A9"/>
    <w:rsid w:val="00D6733C"/>
    <w:rsid w:val="00D677A1"/>
    <w:rsid w:val="00D70ED4"/>
    <w:rsid w:val="00D711EE"/>
    <w:rsid w:val="00D7126B"/>
    <w:rsid w:val="00D71772"/>
    <w:rsid w:val="00D71D6A"/>
    <w:rsid w:val="00D7268C"/>
    <w:rsid w:val="00D73121"/>
    <w:rsid w:val="00D73A70"/>
    <w:rsid w:val="00D74017"/>
    <w:rsid w:val="00D772E5"/>
    <w:rsid w:val="00D77B3D"/>
    <w:rsid w:val="00D80253"/>
    <w:rsid w:val="00D81A80"/>
    <w:rsid w:val="00D81E1E"/>
    <w:rsid w:val="00D82C2A"/>
    <w:rsid w:val="00D83254"/>
    <w:rsid w:val="00D83ABC"/>
    <w:rsid w:val="00D8439B"/>
    <w:rsid w:val="00D854A1"/>
    <w:rsid w:val="00D90749"/>
    <w:rsid w:val="00D90DAB"/>
    <w:rsid w:val="00D92186"/>
    <w:rsid w:val="00D92454"/>
    <w:rsid w:val="00D931A7"/>
    <w:rsid w:val="00D936F8"/>
    <w:rsid w:val="00D940FE"/>
    <w:rsid w:val="00D95CCE"/>
    <w:rsid w:val="00D96041"/>
    <w:rsid w:val="00D96C1E"/>
    <w:rsid w:val="00D973D3"/>
    <w:rsid w:val="00DA04B1"/>
    <w:rsid w:val="00DA1CD0"/>
    <w:rsid w:val="00DA241B"/>
    <w:rsid w:val="00DA2BF7"/>
    <w:rsid w:val="00DA31D1"/>
    <w:rsid w:val="00DA3DC9"/>
    <w:rsid w:val="00DA4813"/>
    <w:rsid w:val="00DA4BB4"/>
    <w:rsid w:val="00DA510E"/>
    <w:rsid w:val="00DA5B1E"/>
    <w:rsid w:val="00DA5B8A"/>
    <w:rsid w:val="00DA688C"/>
    <w:rsid w:val="00DA69CE"/>
    <w:rsid w:val="00DA6E49"/>
    <w:rsid w:val="00DB028B"/>
    <w:rsid w:val="00DB1EEE"/>
    <w:rsid w:val="00DB23EC"/>
    <w:rsid w:val="00DB282C"/>
    <w:rsid w:val="00DB4BA0"/>
    <w:rsid w:val="00DB4D3B"/>
    <w:rsid w:val="00DB4FF6"/>
    <w:rsid w:val="00DB56C1"/>
    <w:rsid w:val="00DB64CA"/>
    <w:rsid w:val="00DB6742"/>
    <w:rsid w:val="00DB6866"/>
    <w:rsid w:val="00DB74BC"/>
    <w:rsid w:val="00DB7D94"/>
    <w:rsid w:val="00DC2093"/>
    <w:rsid w:val="00DC21E1"/>
    <w:rsid w:val="00DC241C"/>
    <w:rsid w:val="00DC2598"/>
    <w:rsid w:val="00DC2A21"/>
    <w:rsid w:val="00DC2E25"/>
    <w:rsid w:val="00DC313F"/>
    <w:rsid w:val="00DC40C9"/>
    <w:rsid w:val="00DC5CEF"/>
    <w:rsid w:val="00DC610D"/>
    <w:rsid w:val="00DD02D9"/>
    <w:rsid w:val="00DD0975"/>
    <w:rsid w:val="00DD1E5C"/>
    <w:rsid w:val="00DD208C"/>
    <w:rsid w:val="00DD2947"/>
    <w:rsid w:val="00DD2EEE"/>
    <w:rsid w:val="00DD344A"/>
    <w:rsid w:val="00DD462A"/>
    <w:rsid w:val="00DD4D3B"/>
    <w:rsid w:val="00DD50AA"/>
    <w:rsid w:val="00DD5B2C"/>
    <w:rsid w:val="00DD61D0"/>
    <w:rsid w:val="00DD6B63"/>
    <w:rsid w:val="00DD789A"/>
    <w:rsid w:val="00DD7EDB"/>
    <w:rsid w:val="00DE2060"/>
    <w:rsid w:val="00DE3682"/>
    <w:rsid w:val="00DE635F"/>
    <w:rsid w:val="00DE7261"/>
    <w:rsid w:val="00DE734B"/>
    <w:rsid w:val="00DF010E"/>
    <w:rsid w:val="00DF178C"/>
    <w:rsid w:val="00DF2283"/>
    <w:rsid w:val="00DF25BE"/>
    <w:rsid w:val="00DF37BA"/>
    <w:rsid w:val="00DF3829"/>
    <w:rsid w:val="00DF3A5B"/>
    <w:rsid w:val="00DF3B28"/>
    <w:rsid w:val="00DF46AE"/>
    <w:rsid w:val="00DF5881"/>
    <w:rsid w:val="00DF5E38"/>
    <w:rsid w:val="00DF6DD8"/>
    <w:rsid w:val="00DF782C"/>
    <w:rsid w:val="00E0079D"/>
    <w:rsid w:val="00E00CE8"/>
    <w:rsid w:val="00E00FC5"/>
    <w:rsid w:val="00E01803"/>
    <w:rsid w:val="00E03908"/>
    <w:rsid w:val="00E04A10"/>
    <w:rsid w:val="00E04BB6"/>
    <w:rsid w:val="00E0528C"/>
    <w:rsid w:val="00E05B03"/>
    <w:rsid w:val="00E06F8E"/>
    <w:rsid w:val="00E07469"/>
    <w:rsid w:val="00E07887"/>
    <w:rsid w:val="00E114E0"/>
    <w:rsid w:val="00E11C5F"/>
    <w:rsid w:val="00E11F93"/>
    <w:rsid w:val="00E12B5E"/>
    <w:rsid w:val="00E12C06"/>
    <w:rsid w:val="00E1337B"/>
    <w:rsid w:val="00E13691"/>
    <w:rsid w:val="00E13846"/>
    <w:rsid w:val="00E140F8"/>
    <w:rsid w:val="00E15045"/>
    <w:rsid w:val="00E15BFF"/>
    <w:rsid w:val="00E15D4B"/>
    <w:rsid w:val="00E162AF"/>
    <w:rsid w:val="00E168BC"/>
    <w:rsid w:val="00E170DB"/>
    <w:rsid w:val="00E17CF8"/>
    <w:rsid w:val="00E200C2"/>
    <w:rsid w:val="00E2196F"/>
    <w:rsid w:val="00E224B3"/>
    <w:rsid w:val="00E2266E"/>
    <w:rsid w:val="00E229DA"/>
    <w:rsid w:val="00E22E23"/>
    <w:rsid w:val="00E249C6"/>
    <w:rsid w:val="00E267B0"/>
    <w:rsid w:val="00E2788D"/>
    <w:rsid w:val="00E27FA0"/>
    <w:rsid w:val="00E3201A"/>
    <w:rsid w:val="00E32DB0"/>
    <w:rsid w:val="00E33DE8"/>
    <w:rsid w:val="00E346E1"/>
    <w:rsid w:val="00E348E2"/>
    <w:rsid w:val="00E34A67"/>
    <w:rsid w:val="00E35E8B"/>
    <w:rsid w:val="00E4115C"/>
    <w:rsid w:val="00E4165C"/>
    <w:rsid w:val="00E423BA"/>
    <w:rsid w:val="00E45A7E"/>
    <w:rsid w:val="00E462A9"/>
    <w:rsid w:val="00E46655"/>
    <w:rsid w:val="00E46895"/>
    <w:rsid w:val="00E46C9D"/>
    <w:rsid w:val="00E47532"/>
    <w:rsid w:val="00E47A49"/>
    <w:rsid w:val="00E50498"/>
    <w:rsid w:val="00E51B11"/>
    <w:rsid w:val="00E543D3"/>
    <w:rsid w:val="00E54F40"/>
    <w:rsid w:val="00E5646A"/>
    <w:rsid w:val="00E57102"/>
    <w:rsid w:val="00E57368"/>
    <w:rsid w:val="00E6076C"/>
    <w:rsid w:val="00E61834"/>
    <w:rsid w:val="00E621B8"/>
    <w:rsid w:val="00E6310D"/>
    <w:rsid w:val="00E63A2A"/>
    <w:rsid w:val="00E63B0F"/>
    <w:rsid w:val="00E64804"/>
    <w:rsid w:val="00E65CB7"/>
    <w:rsid w:val="00E65F8D"/>
    <w:rsid w:val="00E66FA0"/>
    <w:rsid w:val="00E67219"/>
    <w:rsid w:val="00E67ECA"/>
    <w:rsid w:val="00E70361"/>
    <w:rsid w:val="00E7061A"/>
    <w:rsid w:val="00E70A8A"/>
    <w:rsid w:val="00E710C2"/>
    <w:rsid w:val="00E7144F"/>
    <w:rsid w:val="00E71C8C"/>
    <w:rsid w:val="00E73820"/>
    <w:rsid w:val="00E73E4D"/>
    <w:rsid w:val="00E73EC7"/>
    <w:rsid w:val="00E74678"/>
    <w:rsid w:val="00E75BD5"/>
    <w:rsid w:val="00E75CBB"/>
    <w:rsid w:val="00E778DD"/>
    <w:rsid w:val="00E77F89"/>
    <w:rsid w:val="00E802A0"/>
    <w:rsid w:val="00E81D06"/>
    <w:rsid w:val="00E82A43"/>
    <w:rsid w:val="00E833D6"/>
    <w:rsid w:val="00E83531"/>
    <w:rsid w:val="00E83B28"/>
    <w:rsid w:val="00E84616"/>
    <w:rsid w:val="00E846E4"/>
    <w:rsid w:val="00E857BA"/>
    <w:rsid w:val="00E8616B"/>
    <w:rsid w:val="00E8640C"/>
    <w:rsid w:val="00E8740A"/>
    <w:rsid w:val="00E878A3"/>
    <w:rsid w:val="00E87A7E"/>
    <w:rsid w:val="00E91BFF"/>
    <w:rsid w:val="00E93746"/>
    <w:rsid w:val="00E939A1"/>
    <w:rsid w:val="00E93ED4"/>
    <w:rsid w:val="00E943B1"/>
    <w:rsid w:val="00E95B2C"/>
    <w:rsid w:val="00E9631E"/>
    <w:rsid w:val="00E96CAC"/>
    <w:rsid w:val="00E97649"/>
    <w:rsid w:val="00E976F9"/>
    <w:rsid w:val="00EA0943"/>
    <w:rsid w:val="00EA09C2"/>
    <w:rsid w:val="00EA0F7E"/>
    <w:rsid w:val="00EA20D2"/>
    <w:rsid w:val="00EA3825"/>
    <w:rsid w:val="00EA3857"/>
    <w:rsid w:val="00EA4270"/>
    <w:rsid w:val="00EA47E5"/>
    <w:rsid w:val="00EA48B3"/>
    <w:rsid w:val="00EA52B8"/>
    <w:rsid w:val="00EA5817"/>
    <w:rsid w:val="00EA637F"/>
    <w:rsid w:val="00EA642D"/>
    <w:rsid w:val="00EA6638"/>
    <w:rsid w:val="00EA7431"/>
    <w:rsid w:val="00EB0953"/>
    <w:rsid w:val="00EB1190"/>
    <w:rsid w:val="00EB2DB2"/>
    <w:rsid w:val="00EB37F1"/>
    <w:rsid w:val="00EB486C"/>
    <w:rsid w:val="00EB5550"/>
    <w:rsid w:val="00EB5A19"/>
    <w:rsid w:val="00EB5A89"/>
    <w:rsid w:val="00EB68D0"/>
    <w:rsid w:val="00EB707D"/>
    <w:rsid w:val="00EB7B17"/>
    <w:rsid w:val="00EC0238"/>
    <w:rsid w:val="00EC02B8"/>
    <w:rsid w:val="00EC05E0"/>
    <w:rsid w:val="00EC1045"/>
    <w:rsid w:val="00EC1805"/>
    <w:rsid w:val="00EC3724"/>
    <w:rsid w:val="00EC39EF"/>
    <w:rsid w:val="00EC3F6A"/>
    <w:rsid w:val="00EC439D"/>
    <w:rsid w:val="00EC466B"/>
    <w:rsid w:val="00EC4F70"/>
    <w:rsid w:val="00EC52E9"/>
    <w:rsid w:val="00EC5CFB"/>
    <w:rsid w:val="00EC5DF0"/>
    <w:rsid w:val="00EC668F"/>
    <w:rsid w:val="00EC67C4"/>
    <w:rsid w:val="00EC7D8E"/>
    <w:rsid w:val="00ED039B"/>
    <w:rsid w:val="00ED1FEF"/>
    <w:rsid w:val="00ED21B5"/>
    <w:rsid w:val="00ED2370"/>
    <w:rsid w:val="00ED307D"/>
    <w:rsid w:val="00ED317D"/>
    <w:rsid w:val="00ED4238"/>
    <w:rsid w:val="00ED45A5"/>
    <w:rsid w:val="00ED46F1"/>
    <w:rsid w:val="00ED5B3A"/>
    <w:rsid w:val="00ED5BB8"/>
    <w:rsid w:val="00ED6225"/>
    <w:rsid w:val="00ED755F"/>
    <w:rsid w:val="00ED77C4"/>
    <w:rsid w:val="00ED785D"/>
    <w:rsid w:val="00ED7951"/>
    <w:rsid w:val="00ED7961"/>
    <w:rsid w:val="00EE078B"/>
    <w:rsid w:val="00EE658C"/>
    <w:rsid w:val="00EF047A"/>
    <w:rsid w:val="00EF0C92"/>
    <w:rsid w:val="00EF1C48"/>
    <w:rsid w:val="00EF25C2"/>
    <w:rsid w:val="00EF4727"/>
    <w:rsid w:val="00EF4F40"/>
    <w:rsid w:val="00EF5472"/>
    <w:rsid w:val="00EF5A38"/>
    <w:rsid w:val="00EF7ECE"/>
    <w:rsid w:val="00F01641"/>
    <w:rsid w:val="00F025EA"/>
    <w:rsid w:val="00F02997"/>
    <w:rsid w:val="00F03A03"/>
    <w:rsid w:val="00F0443E"/>
    <w:rsid w:val="00F0463C"/>
    <w:rsid w:val="00F056C4"/>
    <w:rsid w:val="00F06416"/>
    <w:rsid w:val="00F06702"/>
    <w:rsid w:val="00F10233"/>
    <w:rsid w:val="00F11395"/>
    <w:rsid w:val="00F11429"/>
    <w:rsid w:val="00F114CB"/>
    <w:rsid w:val="00F11687"/>
    <w:rsid w:val="00F1172A"/>
    <w:rsid w:val="00F126AF"/>
    <w:rsid w:val="00F1296F"/>
    <w:rsid w:val="00F137BB"/>
    <w:rsid w:val="00F14746"/>
    <w:rsid w:val="00F15943"/>
    <w:rsid w:val="00F16874"/>
    <w:rsid w:val="00F174EB"/>
    <w:rsid w:val="00F207A0"/>
    <w:rsid w:val="00F2099C"/>
    <w:rsid w:val="00F20AEA"/>
    <w:rsid w:val="00F22D74"/>
    <w:rsid w:val="00F233E1"/>
    <w:rsid w:val="00F241D8"/>
    <w:rsid w:val="00F25329"/>
    <w:rsid w:val="00F257F6"/>
    <w:rsid w:val="00F25E4A"/>
    <w:rsid w:val="00F26467"/>
    <w:rsid w:val="00F265B6"/>
    <w:rsid w:val="00F30079"/>
    <w:rsid w:val="00F300EB"/>
    <w:rsid w:val="00F30277"/>
    <w:rsid w:val="00F312C7"/>
    <w:rsid w:val="00F314DA"/>
    <w:rsid w:val="00F31A4C"/>
    <w:rsid w:val="00F31B67"/>
    <w:rsid w:val="00F31D11"/>
    <w:rsid w:val="00F33330"/>
    <w:rsid w:val="00F33A01"/>
    <w:rsid w:val="00F4003E"/>
    <w:rsid w:val="00F40CDC"/>
    <w:rsid w:val="00F41F3E"/>
    <w:rsid w:val="00F42042"/>
    <w:rsid w:val="00F42BD7"/>
    <w:rsid w:val="00F4386D"/>
    <w:rsid w:val="00F4460D"/>
    <w:rsid w:val="00F44820"/>
    <w:rsid w:val="00F44F19"/>
    <w:rsid w:val="00F453FE"/>
    <w:rsid w:val="00F4590C"/>
    <w:rsid w:val="00F45A1B"/>
    <w:rsid w:val="00F471BC"/>
    <w:rsid w:val="00F471D9"/>
    <w:rsid w:val="00F473E9"/>
    <w:rsid w:val="00F475BF"/>
    <w:rsid w:val="00F50488"/>
    <w:rsid w:val="00F507D9"/>
    <w:rsid w:val="00F52BAA"/>
    <w:rsid w:val="00F53700"/>
    <w:rsid w:val="00F53A44"/>
    <w:rsid w:val="00F53F54"/>
    <w:rsid w:val="00F5486F"/>
    <w:rsid w:val="00F54CB4"/>
    <w:rsid w:val="00F5666C"/>
    <w:rsid w:val="00F56BF5"/>
    <w:rsid w:val="00F576D8"/>
    <w:rsid w:val="00F607EE"/>
    <w:rsid w:val="00F62393"/>
    <w:rsid w:val="00F63014"/>
    <w:rsid w:val="00F63C28"/>
    <w:rsid w:val="00F6517A"/>
    <w:rsid w:val="00F656C2"/>
    <w:rsid w:val="00F65D8C"/>
    <w:rsid w:val="00F66BE3"/>
    <w:rsid w:val="00F6736E"/>
    <w:rsid w:val="00F679DE"/>
    <w:rsid w:val="00F67D15"/>
    <w:rsid w:val="00F70099"/>
    <w:rsid w:val="00F7058D"/>
    <w:rsid w:val="00F709DA"/>
    <w:rsid w:val="00F70C3F"/>
    <w:rsid w:val="00F71CE6"/>
    <w:rsid w:val="00F73FB9"/>
    <w:rsid w:val="00F73FFE"/>
    <w:rsid w:val="00F7619D"/>
    <w:rsid w:val="00F8025F"/>
    <w:rsid w:val="00F80D50"/>
    <w:rsid w:val="00F813C1"/>
    <w:rsid w:val="00F818AB"/>
    <w:rsid w:val="00F818E7"/>
    <w:rsid w:val="00F8349E"/>
    <w:rsid w:val="00F83809"/>
    <w:rsid w:val="00F83AD7"/>
    <w:rsid w:val="00F83BFF"/>
    <w:rsid w:val="00F84672"/>
    <w:rsid w:val="00F84777"/>
    <w:rsid w:val="00F85C64"/>
    <w:rsid w:val="00F85E8A"/>
    <w:rsid w:val="00F863E2"/>
    <w:rsid w:val="00F86DEA"/>
    <w:rsid w:val="00F87051"/>
    <w:rsid w:val="00F902DD"/>
    <w:rsid w:val="00F9212B"/>
    <w:rsid w:val="00F927CD"/>
    <w:rsid w:val="00F9402B"/>
    <w:rsid w:val="00F941D7"/>
    <w:rsid w:val="00F95312"/>
    <w:rsid w:val="00F9542F"/>
    <w:rsid w:val="00F954E2"/>
    <w:rsid w:val="00F95DE9"/>
    <w:rsid w:val="00F977E6"/>
    <w:rsid w:val="00FA0A36"/>
    <w:rsid w:val="00FA204F"/>
    <w:rsid w:val="00FA2ADB"/>
    <w:rsid w:val="00FA3B4A"/>
    <w:rsid w:val="00FA3B69"/>
    <w:rsid w:val="00FA3F7D"/>
    <w:rsid w:val="00FA44CB"/>
    <w:rsid w:val="00FA5210"/>
    <w:rsid w:val="00FA5A8B"/>
    <w:rsid w:val="00FA6D7E"/>
    <w:rsid w:val="00FA7069"/>
    <w:rsid w:val="00FA7992"/>
    <w:rsid w:val="00FA7FCA"/>
    <w:rsid w:val="00FB1036"/>
    <w:rsid w:val="00FB1387"/>
    <w:rsid w:val="00FB1592"/>
    <w:rsid w:val="00FB1A3C"/>
    <w:rsid w:val="00FB1F40"/>
    <w:rsid w:val="00FB3031"/>
    <w:rsid w:val="00FB3A19"/>
    <w:rsid w:val="00FB3F17"/>
    <w:rsid w:val="00FB4C06"/>
    <w:rsid w:val="00FB5B72"/>
    <w:rsid w:val="00FB61DE"/>
    <w:rsid w:val="00FB7C06"/>
    <w:rsid w:val="00FC016D"/>
    <w:rsid w:val="00FC295F"/>
    <w:rsid w:val="00FC2BE9"/>
    <w:rsid w:val="00FC321D"/>
    <w:rsid w:val="00FC3404"/>
    <w:rsid w:val="00FC34B5"/>
    <w:rsid w:val="00FC366F"/>
    <w:rsid w:val="00FC3960"/>
    <w:rsid w:val="00FC439F"/>
    <w:rsid w:val="00FC4F25"/>
    <w:rsid w:val="00FC51C2"/>
    <w:rsid w:val="00FC5B99"/>
    <w:rsid w:val="00FC6016"/>
    <w:rsid w:val="00FC661D"/>
    <w:rsid w:val="00FC66B9"/>
    <w:rsid w:val="00FC72A0"/>
    <w:rsid w:val="00FD07E9"/>
    <w:rsid w:val="00FD0C24"/>
    <w:rsid w:val="00FD11A5"/>
    <w:rsid w:val="00FD11AE"/>
    <w:rsid w:val="00FD185B"/>
    <w:rsid w:val="00FD25D8"/>
    <w:rsid w:val="00FD3E65"/>
    <w:rsid w:val="00FD420C"/>
    <w:rsid w:val="00FD4CB6"/>
    <w:rsid w:val="00FD6EE0"/>
    <w:rsid w:val="00FD7499"/>
    <w:rsid w:val="00FD76C2"/>
    <w:rsid w:val="00FE092D"/>
    <w:rsid w:val="00FE0C08"/>
    <w:rsid w:val="00FE1B57"/>
    <w:rsid w:val="00FE1F0F"/>
    <w:rsid w:val="00FE2CB9"/>
    <w:rsid w:val="00FE4986"/>
    <w:rsid w:val="00FE580C"/>
    <w:rsid w:val="00FE69FD"/>
    <w:rsid w:val="00FE701D"/>
    <w:rsid w:val="00FE7FC3"/>
    <w:rsid w:val="00FF096F"/>
    <w:rsid w:val="00FF0FC6"/>
    <w:rsid w:val="00FF167C"/>
    <w:rsid w:val="00FF1839"/>
    <w:rsid w:val="00FF1890"/>
    <w:rsid w:val="00FF1D29"/>
    <w:rsid w:val="00FF1D4F"/>
    <w:rsid w:val="00FF1F12"/>
    <w:rsid w:val="00FF2A3F"/>
    <w:rsid w:val="00FF2C32"/>
    <w:rsid w:val="00FF2CCE"/>
    <w:rsid w:val="00FF2D4A"/>
    <w:rsid w:val="00FF2D6F"/>
    <w:rsid w:val="00FF3E2E"/>
    <w:rsid w:val="00FF451F"/>
    <w:rsid w:val="00FF4CE1"/>
    <w:rsid w:val="00FF514D"/>
    <w:rsid w:val="00FF5630"/>
    <w:rsid w:val="00FF5B9E"/>
    <w:rsid w:val="00FF6677"/>
    <w:rsid w:val="00FF6806"/>
    <w:rsid w:val="00FF70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7EBFF623"/>
  <w15:docId w15:val="{1E6A6D87-4787-4614-BA07-B87F4795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Courier New"/>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70820"/>
    <w:pPr>
      <w:spacing w:before="240" w:after="120" w:line="240" w:lineRule="exact"/>
    </w:pPr>
  </w:style>
  <w:style w:type="paragraph" w:styleId="Heading1">
    <w:name w:val="heading 1"/>
    <w:aliases w:val="S Heading 1"/>
    <w:basedOn w:val="Normal"/>
    <w:next w:val="Normal"/>
    <w:link w:val="Heading1Char"/>
    <w:uiPriority w:val="9"/>
    <w:qFormat/>
    <w:rsid w:val="008C670B"/>
    <w:pPr>
      <w:keepNext/>
      <w:keepLines/>
      <w:numPr>
        <w:numId w:val="2"/>
      </w:numPr>
      <w:tabs>
        <w:tab w:val="left" w:pos="450"/>
      </w:tabs>
      <w:spacing w:before="480" w:after="240"/>
      <w:ind w:left="446" w:hanging="446"/>
      <w:outlineLvl w:val="0"/>
    </w:pPr>
    <w:rPr>
      <w:rFonts w:cs="Times New Roman"/>
      <w:b/>
      <w:bCs/>
      <w:sz w:val="24"/>
      <w:szCs w:val="24"/>
      <w:lang w:val="x-none" w:eastAsia="x-none"/>
    </w:rPr>
  </w:style>
  <w:style w:type="paragraph" w:styleId="Heading2">
    <w:name w:val="heading 2"/>
    <w:aliases w:val="S Heading 2"/>
    <w:basedOn w:val="Normal"/>
    <w:next w:val="Normal"/>
    <w:link w:val="Heading2Char"/>
    <w:uiPriority w:val="9"/>
    <w:qFormat/>
    <w:rsid w:val="00C07760"/>
    <w:pPr>
      <w:keepNext/>
      <w:keepLines/>
      <w:numPr>
        <w:ilvl w:val="1"/>
        <w:numId w:val="2"/>
      </w:numPr>
      <w:spacing w:before="440" w:after="0"/>
      <w:ind w:left="0" w:firstLine="0"/>
      <w:outlineLvl w:val="1"/>
    </w:pPr>
    <w:rPr>
      <w:rFonts w:cs="Times New Roman"/>
      <w:b/>
      <w:bCs/>
      <w:lang w:eastAsia="x-none"/>
    </w:rPr>
  </w:style>
  <w:style w:type="paragraph" w:styleId="Heading3">
    <w:name w:val="heading 3"/>
    <w:aliases w:val="S Heading 3"/>
    <w:basedOn w:val="Normal"/>
    <w:next w:val="Normal"/>
    <w:link w:val="Heading3Char"/>
    <w:uiPriority w:val="9"/>
    <w:qFormat/>
    <w:rsid w:val="002E5505"/>
    <w:pPr>
      <w:keepNext/>
      <w:keepLines/>
      <w:numPr>
        <w:ilvl w:val="2"/>
        <w:numId w:val="2"/>
      </w:numPr>
      <w:tabs>
        <w:tab w:val="left" w:pos="720"/>
      </w:tabs>
      <w:spacing w:before="320" w:after="60"/>
      <w:ind w:left="720"/>
      <w:outlineLvl w:val="2"/>
    </w:pPr>
    <w:rPr>
      <w:rFonts w:cs="Times New Roman"/>
      <w:b/>
      <w:bCs/>
      <w:lang w:eastAsia="x-none"/>
    </w:rPr>
  </w:style>
  <w:style w:type="paragraph" w:styleId="Heading4">
    <w:name w:val="heading 4"/>
    <w:aliases w:val="S Heading 4"/>
    <w:basedOn w:val="Normal"/>
    <w:next w:val="Normal"/>
    <w:link w:val="Heading4Char"/>
    <w:uiPriority w:val="9"/>
    <w:qFormat/>
    <w:rsid w:val="00F52ECF"/>
    <w:pPr>
      <w:keepNext/>
      <w:keepLines/>
      <w:numPr>
        <w:ilvl w:val="3"/>
        <w:numId w:val="2"/>
      </w:numPr>
      <w:spacing w:before="200"/>
      <w:outlineLvl w:val="3"/>
    </w:pPr>
    <w:rPr>
      <w:rFonts w:cs="Times New Roman"/>
      <w:b/>
      <w:bCs/>
      <w:iCs/>
      <w:lang w:val="x-none" w:eastAsia="x-none"/>
    </w:rPr>
  </w:style>
  <w:style w:type="paragraph" w:styleId="Heading5">
    <w:name w:val="heading 5"/>
    <w:aliases w:val="S Heading 5"/>
    <w:basedOn w:val="Normal"/>
    <w:next w:val="Normal"/>
    <w:link w:val="Heading5Char"/>
    <w:uiPriority w:val="9"/>
    <w:qFormat/>
    <w:rsid w:val="00D145D9"/>
    <w:pPr>
      <w:keepNext/>
      <w:keepLines/>
      <w:numPr>
        <w:ilvl w:val="4"/>
        <w:numId w:val="2"/>
      </w:numPr>
      <w:spacing w:before="200" w:after="0"/>
      <w:outlineLvl w:val="4"/>
    </w:pPr>
    <w:rPr>
      <w:rFonts w:cs="Times New Roman"/>
      <w:b/>
      <w:lang w:val="x-none" w:eastAsia="x-none"/>
    </w:rPr>
  </w:style>
  <w:style w:type="paragraph" w:styleId="Heading6">
    <w:name w:val="heading 6"/>
    <w:aliases w:val="S Heading 6"/>
    <w:basedOn w:val="Normal"/>
    <w:next w:val="Normal"/>
    <w:link w:val="Heading6Char"/>
    <w:uiPriority w:val="9"/>
    <w:qFormat/>
    <w:rsid w:val="002E0735"/>
    <w:pPr>
      <w:keepNext/>
      <w:keepLines/>
      <w:numPr>
        <w:ilvl w:val="5"/>
        <w:numId w:val="2"/>
      </w:numPr>
      <w:spacing w:before="200" w:after="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rsid w:val="002E0735"/>
    <w:pPr>
      <w:keepNext/>
      <w:keepLines/>
      <w:numPr>
        <w:ilvl w:val="6"/>
        <w:numId w:val="2"/>
      </w:numPr>
      <w:spacing w:before="200" w:after="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rsid w:val="002E0735"/>
    <w:pPr>
      <w:keepNext/>
      <w:keepLines/>
      <w:numPr>
        <w:ilvl w:val="7"/>
        <w:numId w:val="2"/>
      </w:numPr>
      <w:spacing w:before="200" w:after="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rsid w:val="002E0735"/>
    <w:pPr>
      <w:keepNext/>
      <w:keepLines/>
      <w:numPr>
        <w:ilvl w:val="8"/>
        <w:numId w:val="2"/>
      </w:numPr>
      <w:spacing w:before="200" w:after="0"/>
      <w:outlineLvl w:val="8"/>
    </w:pPr>
    <w:rPr>
      <w:rFonts w:ascii="Cambria" w:hAnsi="Cambria" w:cs="Times New Roman"/>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 Heading 1 Char"/>
    <w:link w:val="Heading1"/>
    <w:uiPriority w:val="9"/>
    <w:locked/>
    <w:rsid w:val="008C670B"/>
    <w:rPr>
      <w:rFonts w:cs="Times New Roman"/>
      <w:b/>
      <w:bCs/>
      <w:sz w:val="24"/>
      <w:szCs w:val="24"/>
      <w:lang w:val="x-none" w:eastAsia="x-none"/>
    </w:rPr>
  </w:style>
  <w:style w:type="paragraph" w:customStyle="1" w:styleId="SFirstPageWarningHeading">
    <w:name w:val="S First Page Warning Heading"/>
    <w:basedOn w:val="BodyText"/>
    <w:rsid w:val="007B3B4E"/>
    <w:pPr>
      <w:spacing w:after="0"/>
      <w:jc w:val="center"/>
    </w:pPr>
    <w:rPr>
      <w:i/>
    </w:rPr>
  </w:style>
  <w:style w:type="character" w:customStyle="1" w:styleId="Heading3Char">
    <w:name w:val="Heading 3 Char"/>
    <w:aliases w:val="S Heading 3 Char"/>
    <w:link w:val="Heading3"/>
    <w:uiPriority w:val="9"/>
    <w:locked/>
    <w:rsid w:val="002E5505"/>
    <w:rPr>
      <w:rFonts w:cs="Times New Roman"/>
      <w:b/>
      <w:bCs/>
      <w:lang w:eastAsia="x-none"/>
    </w:rPr>
  </w:style>
  <w:style w:type="character" w:customStyle="1" w:styleId="Heading4Char">
    <w:name w:val="Heading 4 Char"/>
    <w:aliases w:val="S Heading 4 Char"/>
    <w:link w:val="Heading4"/>
    <w:uiPriority w:val="9"/>
    <w:locked/>
    <w:rsid w:val="00F52ECF"/>
    <w:rPr>
      <w:rFonts w:cs="Times New Roman"/>
      <w:b/>
      <w:bCs/>
      <w:iCs/>
      <w:lang w:val="x-none" w:eastAsia="x-none"/>
    </w:rPr>
  </w:style>
  <w:style w:type="character" w:customStyle="1" w:styleId="Heading5Char">
    <w:name w:val="Heading 5 Char"/>
    <w:aliases w:val="S Heading 5 Char"/>
    <w:link w:val="Heading5"/>
    <w:uiPriority w:val="9"/>
    <w:locked/>
    <w:rsid w:val="00D145D9"/>
    <w:rPr>
      <w:rFonts w:cs="Times New Roman"/>
      <w:b/>
      <w:lang w:val="x-none" w:eastAsia="x-none"/>
    </w:rPr>
  </w:style>
  <w:style w:type="character" w:customStyle="1" w:styleId="Heading6Char">
    <w:name w:val="Heading 6 Char"/>
    <w:aliases w:val="S Heading 6 Char"/>
    <w:link w:val="Heading6"/>
    <w:uiPriority w:val="9"/>
    <w:locked/>
    <w:rsid w:val="002E0735"/>
    <w:rPr>
      <w:rFonts w:ascii="Cambria" w:hAnsi="Cambria" w:cs="Times New Roman"/>
      <w:i/>
      <w:iCs/>
      <w:color w:val="16505E"/>
      <w:sz w:val="22"/>
      <w:szCs w:val="22"/>
      <w:lang w:val="x-none" w:eastAsia="x-none"/>
    </w:rPr>
  </w:style>
  <w:style w:type="character" w:customStyle="1" w:styleId="Heading7Char">
    <w:name w:val="Heading 7 Char"/>
    <w:link w:val="Heading7"/>
    <w:uiPriority w:val="9"/>
    <w:locked/>
    <w:rsid w:val="002E0735"/>
    <w:rPr>
      <w:rFonts w:ascii="Cambria" w:hAnsi="Cambria" w:cs="Times New Roman"/>
      <w:i/>
      <w:iCs/>
      <w:color w:val="404040"/>
      <w:sz w:val="22"/>
      <w:szCs w:val="22"/>
      <w:lang w:val="x-none" w:eastAsia="x-none"/>
    </w:rPr>
  </w:style>
  <w:style w:type="character" w:customStyle="1" w:styleId="Heading8Char">
    <w:name w:val="Heading 8 Char"/>
    <w:link w:val="Heading8"/>
    <w:uiPriority w:val="9"/>
    <w:locked/>
    <w:rsid w:val="002E0735"/>
    <w:rPr>
      <w:rFonts w:ascii="Cambria" w:hAnsi="Cambria" w:cs="Times New Roman"/>
      <w:color w:val="2DA2BF"/>
      <w:lang w:val="x-none" w:eastAsia="x-none"/>
    </w:rPr>
  </w:style>
  <w:style w:type="character" w:customStyle="1" w:styleId="Heading9Char">
    <w:name w:val="Heading 9 Char"/>
    <w:link w:val="Heading9"/>
    <w:uiPriority w:val="9"/>
    <w:locked/>
    <w:rsid w:val="002E0735"/>
    <w:rPr>
      <w:rFonts w:ascii="Cambria" w:hAnsi="Cambria" w:cs="Times New Roman"/>
      <w:i/>
      <w:iCs/>
      <w:color w:val="404040"/>
      <w:lang w:val="x-none" w:eastAsia="x-none"/>
    </w:rPr>
  </w:style>
  <w:style w:type="character" w:customStyle="1" w:styleId="Heading2Char">
    <w:name w:val="Heading 2 Char"/>
    <w:aliases w:val="S Heading 2 Char"/>
    <w:link w:val="Heading2"/>
    <w:uiPriority w:val="9"/>
    <w:locked/>
    <w:rsid w:val="00C07760"/>
    <w:rPr>
      <w:rFonts w:cs="Times New Roman"/>
      <w:b/>
      <w:bCs/>
      <w:lang w:eastAsia="x-none"/>
    </w:rPr>
  </w:style>
  <w:style w:type="table" w:styleId="TableClassic2">
    <w:name w:val="Table Classic 2"/>
    <w:basedOn w:val="TableNormal"/>
    <w:rsid w:val="00DC53A3"/>
    <w:pPr>
      <w:spacing w:after="200" w:line="32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90736"/>
    <w:pPr>
      <w:spacing w:after="200" w:line="32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FirstPageWarningBody">
    <w:name w:val="S First Page Warning Body"/>
    <w:basedOn w:val="BodyText"/>
    <w:rsid w:val="007B3B4E"/>
    <w:pPr>
      <w:spacing w:before="0"/>
    </w:pPr>
    <w:rPr>
      <w:i/>
    </w:rPr>
  </w:style>
  <w:style w:type="paragraph" w:customStyle="1" w:styleId="SFirstPagePage">
    <w:name w:val="S First Page Page"/>
    <w:basedOn w:val="Normal"/>
    <w:rsid w:val="00BC3E2D"/>
    <w:pPr>
      <w:pBdr>
        <w:top w:val="single" w:sz="18" w:space="6" w:color="auto"/>
      </w:pBdr>
      <w:jc w:val="right"/>
    </w:pPr>
    <w:rPr>
      <w:b/>
      <w:sz w:val="16"/>
      <w:szCs w:val="16"/>
    </w:rPr>
  </w:style>
  <w:style w:type="paragraph" w:styleId="Footer">
    <w:name w:val="footer"/>
    <w:basedOn w:val="Normal"/>
    <w:link w:val="FooterChar"/>
    <w:rsid w:val="00444524"/>
    <w:pPr>
      <w:tabs>
        <w:tab w:val="right" w:pos="9720"/>
      </w:tabs>
      <w:spacing w:before="0" w:after="0" w:line="240" w:lineRule="auto"/>
      <w:jc w:val="right"/>
    </w:pPr>
    <w:rPr>
      <w:rFonts w:cs="Times New Roman"/>
      <w:b/>
      <w:sz w:val="16"/>
      <w:szCs w:val="16"/>
      <w:lang w:val="x-none" w:eastAsia="x-none"/>
    </w:rPr>
  </w:style>
  <w:style w:type="character" w:customStyle="1" w:styleId="FooterChar">
    <w:name w:val="Footer Char"/>
    <w:link w:val="Footer"/>
    <w:locked/>
    <w:rsid w:val="00444524"/>
    <w:rPr>
      <w:b/>
      <w:sz w:val="16"/>
      <w:szCs w:val="16"/>
      <w:lang w:val="x-none" w:eastAsia="x-none"/>
    </w:rPr>
  </w:style>
  <w:style w:type="paragraph" w:customStyle="1" w:styleId="STableHeading">
    <w:name w:val="S Table Heading"/>
    <w:basedOn w:val="STableCell"/>
    <w:rsid w:val="00C62D63"/>
    <w:rPr>
      <w:b/>
      <w:bCs/>
    </w:rPr>
  </w:style>
  <w:style w:type="paragraph" w:styleId="Header">
    <w:name w:val="header"/>
    <w:basedOn w:val="Normal"/>
    <w:link w:val="HeaderChar"/>
    <w:rsid w:val="00404BFD"/>
    <w:pPr>
      <w:tabs>
        <w:tab w:val="right" w:pos="9720"/>
      </w:tabs>
      <w:spacing w:before="0" w:after="0" w:line="240" w:lineRule="auto"/>
    </w:pPr>
    <w:rPr>
      <w:rFonts w:cs="Times New Roman"/>
      <w:b/>
      <w:sz w:val="16"/>
      <w:szCs w:val="16"/>
      <w:lang w:val="x-none" w:eastAsia="x-none"/>
    </w:rPr>
  </w:style>
  <w:style w:type="paragraph" w:customStyle="1" w:styleId="SFirstPageCopyright">
    <w:name w:val="S First Page Copyright"/>
    <w:basedOn w:val="Normal"/>
    <w:rsid w:val="00BC3E2D"/>
    <w:pPr>
      <w:spacing w:before="0" w:after="0" w:line="240" w:lineRule="auto"/>
    </w:pPr>
    <w:rPr>
      <w:sz w:val="12"/>
      <w:szCs w:val="12"/>
    </w:rPr>
  </w:style>
  <w:style w:type="paragraph" w:customStyle="1" w:styleId="SNote">
    <w:name w:val="S Note"/>
    <w:basedOn w:val="BodyText"/>
    <w:qFormat/>
    <w:rsid w:val="009C1E4D"/>
    <w:pPr>
      <w:tabs>
        <w:tab w:val="left" w:pos="1080"/>
      </w:tabs>
    </w:pPr>
    <w:rPr>
      <w:sz w:val="18"/>
      <w:szCs w:val="18"/>
    </w:rPr>
  </w:style>
  <w:style w:type="character" w:customStyle="1" w:styleId="HeaderChar">
    <w:name w:val="Header Char"/>
    <w:link w:val="Header"/>
    <w:rsid w:val="00404BFD"/>
    <w:rPr>
      <w:rFonts w:cs="Times New Roman"/>
      <w:b/>
      <w:sz w:val="16"/>
      <w:szCs w:val="16"/>
      <w:lang w:val="x-none" w:eastAsia="x-none"/>
    </w:rPr>
  </w:style>
  <w:style w:type="paragraph" w:styleId="TOC2">
    <w:name w:val="toc 2"/>
    <w:basedOn w:val="TOC1"/>
    <w:next w:val="Normal"/>
    <w:autoRedefine/>
    <w:uiPriority w:val="39"/>
    <w:rsid w:val="00111833"/>
    <w:pPr>
      <w:tabs>
        <w:tab w:val="clear" w:pos="1440"/>
        <w:tab w:val="left" w:pos="1530"/>
      </w:tabs>
    </w:pPr>
    <w:rPr>
      <w:rFonts w:cs="Arial"/>
      <w:b w:val="0"/>
      <w:iCs/>
    </w:rPr>
  </w:style>
  <w:style w:type="paragraph" w:styleId="TOC1">
    <w:name w:val="toc 1"/>
    <w:basedOn w:val="Normal"/>
    <w:next w:val="Normal"/>
    <w:autoRedefine/>
    <w:uiPriority w:val="39"/>
    <w:rsid w:val="00111833"/>
    <w:pPr>
      <w:tabs>
        <w:tab w:val="left" w:pos="1440"/>
        <w:tab w:val="right" w:pos="9360"/>
      </w:tabs>
      <w:spacing w:before="60" w:after="0" w:line="240" w:lineRule="auto"/>
      <w:ind w:left="1440" w:right="360" w:hanging="1080"/>
    </w:pPr>
    <w:rPr>
      <w:b/>
      <w:bCs/>
      <w:noProof/>
    </w:rPr>
  </w:style>
  <w:style w:type="paragraph" w:styleId="FootnoteText">
    <w:name w:val="footnote text"/>
    <w:basedOn w:val="Normal"/>
    <w:link w:val="FootnoteTextChar"/>
    <w:rsid w:val="00175546"/>
    <w:pPr>
      <w:spacing w:after="0"/>
    </w:pPr>
    <w:rPr>
      <w:rFonts w:cs="Times New Roman"/>
      <w:sz w:val="18"/>
      <w:szCs w:val="18"/>
      <w:lang w:val="x-none" w:eastAsia="x-none"/>
    </w:rPr>
  </w:style>
  <w:style w:type="character" w:customStyle="1" w:styleId="FootnoteTextChar">
    <w:name w:val="Footnote Text Char"/>
    <w:link w:val="FootnoteText"/>
    <w:locked/>
    <w:rsid w:val="00175546"/>
    <w:rPr>
      <w:sz w:val="18"/>
      <w:szCs w:val="18"/>
      <w:lang w:eastAsia="x-none"/>
    </w:rPr>
  </w:style>
  <w:style w:type="character" w:styleId="FootnoteReference">
    <w:name w:val="footnote reference"/>
    <w:rsid w:val="002C5481"/>
    <w:rPr>
      <w:rFonts w:cs="Times New Roman"/>
      <w:vertAlign w:val="superscript"/>
    </w:rPr>
  </w:style>
  <w:style w:type="paragraph" w:styleId="TOC3">
    <w:name w:val="toc 3"/>
    <w:basedOn w:val="Normal"/>
    <w:next w:val="Normal"/>
    <w:autoRedefine/>
    <w:uiPriority w:val="39"/>
    <w:rsid w:val="002C5481"/>
    <w:pPr>
      <w:spacing w:after="0"/>
      <w:ind w:left="440"/>
    </w:pPr>
    <w:rPr>
      <w:rFonts w:ascii="Calibri" w:hAnsi="Calibri" w:cs="Calibri"/>
    </w:rPr>
  </w:style>
  <w:style w:type="paragraph" w:styleId="TOC4">
    <w:name w:val="toc 4"/>
    <w:basedOn w:val="Normal"/>
    <w:next w:val="Normal"/>
    <w:autoRedefine/>
    <w:uiPriority w:val="39"/>
    <w:rsid w:val="002C5481"/>
    <w:pPr>
      <w:spacing w:after="0"/>
      <w:ind w:left="660"/>
    </w:pPr>
    <w:rPr>
      <w:rFonts w:ascii="Calibri" w:hAnsi="Calibri" w:cs="Calibri"/>
    </w:rPr>
  </w:style>
  <w:style w:type="paragraph" w:styleId="TOC5">
    <w:name w:val="toc 5"/>
    <w:basedOn w:val="Normal"/>
    <w:next w:val="Normal"/>
    <w:autoRedefine/>
    <w:uiPriority w:val="39"/>
    <w:rsid w:val="002C5481"/>
    <w:pPr>
      <w:spacing w:after="0"/>
      <w:ind w:left="880"/>
    </w:pPr>
    <w:rPr>
      <w:rFonts w:ascii="Calibri" w:hAnsi="Calibri" w:cs="Calibri"/>
    </w:rPr>
  </w:style>
  <w:style w:type="paragraph" w:styleId="TOC6">
    <w:name w:val="toc 6"/>
    <w:basedOn w:val="Normal"/>
    <w:next w:val="Normal"/>
    <w:autoRedefine/>
    <w:uiPriority w:val="39"/>
    <w:rsid w:val="002C5481"/>
    <w:pPr>
      <w:spacing w:after="0"/>
      <w:ind w:left="1100"/>
    </w:pPr>
    <w:rPr>
      <w:rFonts w:ascii="Calibri" w:hAnsi="Calibri" w:cs="Calibri"/>
    </w:rPr>
  </w:style>
  <w:style w:type="paragraph" w:styleId="TOC7">
    <w:name w:val="toc 7"/>
    <w:basedOn w:val="Normal"/>
    <w:next w:val="Normal"/>
    <w:autoRedefine/>
    <w:uiPriority w:val="39"/>
    <w:rsid w:val="002C5481"/>
    <w:pPr>
      <w:spacing w:after="0"/>
      <w:ind w:left="1320"/>
    </w:pPr>
    <w:rPr>
      <w:rFonts w:ascii="Calibri" w:hAnsi="Calibri" w:cs="Calibri"/>
    </w:rPr>
  </w:style>
  <w:style w:type="paragraph" w:styleId="TOC8">
    <w:name w:val="toc 8"/>
    <w:basedOn w:val="Normal"/>
    <w:next w:val="Normal"/>
    <w:autoRedefine/>
    <w:uiPriority w:val="39"/>
    <w:rsid w:val="002C5481"/>
    <w:pPr>
      <w:spacing w:after="0"/>
      <w:ind w:left="1540"/>
    </w:pPr>
    <w:rPr>
      <w:rFonts w:ascii="Calibri" w:hAnsi="Calibri" w:cs="Calibri"/>
    </w:rPr>
  </w:style>
  <w:style w:type="paragraph" w:styleId="TOC9">
    <w:name w:val="toc 9"/>
    <w:basedOn w:val="Normal"/>
    <w:next w:val="Normal"/>
    <w:autoRedefine/>
    <w:uiPriority w:val="39"/>
    <w:rsid w:val="002C5481"/>
    <w:pPr>
      <w:spacing w:after="0"/>
      <w:ind w:left="1760"/>
    </w:pPr>
    <w:rPr>
      <w:rFonts w:ascii="Calibri" w:hAnsi="Calibri" w:cs="Calibri"/>
    </w:rPr>
  </w:style>
  <w:style w:type="paragraph" w:customStyle="1" w:styleId="SCodeSchemaExample">
    <w:name w:val="S Code Schema Example"/>
    <w:basedOn w:val="SCodeSchema"/>
    <w:qFormat/>
    <w:rsid w:val="00857050"/>
    <w:pPr>
      <w:spacing w:line="240" w:lineRule="exact"/>
      <w:ind w:left="2348" w:right="187" w:hanging="2074"/>
    </w:pPr>
  </w:style>
  <w:style w:type="paragraph" w:customStyle="1" w:styleId="SExample">
    <w:name w:val="S Example"/>
    <w:basedOn w:val="SNote"/>
    <w:qFormat/>
    <w:rsid w:val="009C1E4D"/>
  </w:style>
  <w:style w:type="character" w:customStyle="1" w:styleId="SKeyword">
    <w:name w:val="S Keyword"/>
    <w:basedOn w:val="DefaultParagraphFont"/>
    <w:qFormat/>
    <w:rsid w:val="00E4165C"/>
    <w:rPr>
      <w:rFonts w:ascii="Courier New" w:hAnsi="Courier New"/>
      <w:sz w:val="18"/>
    </w:rPr>
  </w:style>
  <w:style w:type="paragraph" w:customStyle="1" w:styleId="ColorfulShading-Accent12">
    <w:name w:val="Colorful Shading - Accent 12"/>
    <w:hidden/>
    <w:uiPriority w:val="99"/>
    <w:semiHidden/>
    <w:rsid w:val="00C37FAD"/>
  </w:style>
  <w:style w:type="paragraph" w:styleId="BodyText">
    <w:name w:val="Body Text"/>
    <w:aliases w:val="S Body Text"/>
    <w:basedOn w:val="Normal"/>
    <w:link w:val="BodyTextChar"/>
    <w:qFormat/>
    <w:rsid w:val="002E5505"/>
    <w:pPr>
      <w:spacing w:before="160" w:line="280" w:lineRule="exact"/>
    </w:pPr>
  </w:style>
  <w:style w:type="table" w:styleId="TableGrid">
    <w:name w:val="Table Grid"/>
    <w:aliases w:val="DSW Content Table"/>
    <w:basedOn w:val="TableNormal"/>
    <w:uiPriority w:val="59"/>
    <w:rsid w:val="002C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blStylePr w:type="firstRow">
      <w:rPr>
        <w:rFonts w:ascii="New York" w:hAnsi="New York" w:cs="Times New Roman"/>
        <w:b/>
        <w:color w:val="FFFFFF"/>
        <w:sz w:val="20"/>
      </w:rPr>
      <w:tblPr/>
      <w:trPr>
        <w:tblHeader/>
      </w:trPr>
      <w:tcPr>
        <w:shd w:val="clear" w:color="auto" w:fill="800000"/>
      </w:tcPr>
    </w:tblStylePr>
  </w:style>
  <w:style w:type="character" w:styleId="Hyperlink">
    <w:name w:val="Hyperlink"/>
    <w:aliases w:val="S Hyperlink"/>
    <w:uiPriority w:val="99"/>
    <w:rsid w:val="002C5481"/>
    <w:rPr>
      <w:rFonts w:cs="Times New Roman"/>
      <w:color w:val="0000FF"/>
      <w:u w:val="single"/>
    </w:rPr>
  </w:style>
  <w:style w:type="paragraph" w:styleId="BalloonText">
    <w:name w:val="Balloon Text"/>
    <w:basedOn w:val="Normal"/>
    <w:link w:val="BalloonTextChar"/>
    <w:rsid w:val="006D7F9C"/>
    <w:rPr>
      <w:lang w:val="x-none" w:eastAsia="x-none"/>
    </w:rPr>
  </w:style>
  <w:style w:type="character" w:customStyle="1" w:styleId="BalloonTextChar">
    <w:name w:val="Balloon Text Char"/>
    <w:link w:val="BalloonText"/>
    <w:semiHidden/>
    <w:locked/>
    <w:rsid w:val="006D7F9C"/>
    <w:rPr>
      <w:lang w:bidi="ar-SA"/>
    </w:rPr>
  </w:style>
  <w:style w:type="character" w:customStyle="1" w:styleId="BodyTextChar">
    <w:name w:val="Body Text Char"/>
    <w:aliases w:val="S Body Text Char"/>
    <w:link w:val="BodyText"/>
    <w:rsid w:val="002E5505"/>
  </w:style>
  <w:style w:type="character" w:styleId="CommentReference">
    <w:name w:val="annotation reference"/>
    <w:rsid w:val="002C5481"/>
    <w:rPr>
      <w:rFonts w:cs="Times New Roman"/>
      <w:sz w:val="16"/>
      <w:szCs w:val="16"/>
    </w:rPr>
  </w:style>
  <w:style w:type="paragraph" w:styleId="CommentText">
    <w:name w:val="annotation text"/>
    <w:basedOn w:val="Normal"/>
    <w:link w:val="CommentTextChar"/>
    <w:rsid w:val="002C5481"/>
    <w:rPr>
      <w:rFonts w:cs="Times New Roman"/>
      <w:lang w:val="x-none" w:eastAsia="x-none"/>
    </w:rPr>
  </w:style>
  <w:style w:type="character" w:customStyle="1" w:styleId="CommentTextChar">
    <w:name w:val="Comment Text Char"/>
    <w:link w:val="CommentText"/>
    <w:locked/>
    <w:rsid w:val="00424E7D"/>
    <w:rPr>
      <w:rFonts w:ascii="Arial" w:hAnsi="Arial" w:cs="Times New Roman"/>
      <w:sz w:val="20"/>
      <w:szCs w:val="20"/>
    </w:rPr>
  </w:style>
  <w:style w:type="paragraph" w:styleId="Caption">
    <w:name w:val="caption"/>
    <w:aliases w:val="S Caption"/>
    <w:basedOn w:val="Normal"/>
    <w:next w:val="Normal"/>
    <w:link w:val="CaptionChar"/>
    <w:uiPriority w:val="35"/>
    <w:qFormat/>
    <w:rsid w:val="00D223B1"/>
    <w:pPr>
      <w:keepNext/>
      <w:spacing w:line="240" w:lineRule="auto"/>
      <w:ind w:left="720" w:right="720"/>
      <w:jc w:val="center"/>
    </w:pPr>
    <w:rPr>
      <w:rFonts w:cs="Times New Roman"/>
      <w:b/>
      <w:bCs/>
      <w:sz w:val="18"/>
      <w:szCs w:val="18"/>
      <w:lang w:eastAsia="x-none"/>
    </w:rPr>
  </w:style>
  <w:style w:type="character" w:customStyle="1" w:styleId="CaptionChar">
    <w:name w:val="Caption Char"/>
    <w:aliases w:val="S Caption Char"/>
    <w:link w:val="Caption"/>
    <w:locked/>
    <w:rsid w:val="00D223B1"/>
    <w:rPr>
      <w:rFonts w:cs="Times New Roman"/>
      <w:b/>
      <w:bCs/>
      <w:sz w:val="18"/>
      <w:szCs w:val="18"/>
      <w:lang w:eastAsia="x-none"/>
    </w:rPr>
  </w:style>
  <w:style w:type="paragraph" w:customStyle="1" w:styleId="Default">
    <w:name w:val="Default"/>
    <w:rsid w:val="002C5481"/>
    <w:pPr>
      <w:autoSpaceDE w:val="0"/>
      <w:autoSpaceDN w:val="0"/>
      <w:adjustRightInd w:val="0"/>
      <w:spacing w:after="200" w:line="276" w:lineRule="auto"/>
    </w:pPr>
    <w:rPr>
      <w:rFonts w:ascii="OHAHCC+TimesNewRoman" w:hAnsi="OHAHCC+TimesNewRoman" w:cs="OHAHCC+TimesNewRoman"/>
      <w:color w:val="000000"/>
      <w:sz w:val="24"/>
      <w:szCs w:val="24"/>
    </w:rPr>
  </w:style>
  <w:style w:type="character" w:customStyle="1" w:styleId="SBodyEquationItalicSubscript">
    <w:name w:val="S Body Equation Italic Subscript"/>
    <w:rsid w:val="00FF1F12"/>
    <w:rPr>
      <w:i/>
      <w:vertAlign w:val="subscript"/>
    </w:rPr>
  </w:style>
  <w:style w:type="table" w:styleId="TableSimple1">
    <w:name w:val="Table Simple 1"/>
    <w:basedOn w:val="TableNormal"/>
    <w:rsid w:val="002C5481"/>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SBodyEquationSuperscript">
    <w:name w:val="S Body Equation Superscript"/>
    <w:rsid w:val="002326B9"/>
    <w:rPr>
      <w:vertAlign w:val="superscript"/>
    </w:rPr>
  </w:style>
  <w:style w:type="paragraph" w:styleId="Title">
    <w:name w:val="Title"/>
    <w:aliases w:val="S First Page Title"/>
    <w:basedOn w:val="Normal"/>
    <w:next w:val="Normal"/>
    <w:link w:val="TitleChar"/>
    <w:rsid w:val="007B3B4E"/>
    <w:pPr>
      <w:spacing w:after="300" w:line="240" w:lineRule="auto"/>
      <w:ind w:right="3150"/>
      <w:contextualSpacing/>
    </w:pPr>
    <w:rPr>
      <w:rFonts w:cs="Times New Roman"/>
      <w:spacing w:val="5"/>
      <w:kern w:val="28"/>
      <w:sz w:val="40"/>
      <w:szCs w:val="40"/>
      <w:lang w:val="x-none" w:eastAsia="x-none"/>
    </w:rPr>
  </w:style>
  <w:style w:type="character" w:customStyle="1" w:styleId="TitleChar">
    <w:name w:val="Title Char"/>
    <w:aliases w:val="S First Page Title Char"/>
    <w:link w:val="Title"/>
    <w:locked/>
    <w:rsid w:val="007B3B4E"/>
    <w:rPr>
      <w:rFonts w:cs="Times New Roman"/>
      <w:spacing w:val="5"/>
      <w:kern w:val="28"/>
      <w:sz w:val="40"/>
      <w:szCs w:val="40"/>
      <w:lang w:val="x-none" w:eastAsia="x-none"/>
    </w:rPr>
  </w:style>
  <w:style w:type="paragraph" w:customStyle="1" w:styleId="SFirstPageDocumentNumber">
    <w:name w:val="S First Page Document Number"/>
    <w:basedOn w:val="Normal"/>
    <w:rsid w:val="00A24B6A"/>
    <w:pPr>
      <w:widowControl w:val="0"/>
      <w:pBdr>
        <w:top w:val="single" w:sz="4" w:space="16" w:color="auto"/>
      </w:pBdr>
      <w:spacing w:before="0" w:after="0" w:line="320" w:lineRule="exact"/>
      <w:jc w:val="right"/>
    </w:pPr>
    <w:rPr>
      <w:b/>
      <w:sz w:val="28"/>
      <w:szCs w:val="28"/>
    </w:rPr>
  </w:style>
  <w:style w:type="paragraph" w:customStyle="1" w:styleId="SFirstPageDocumentKind">
    <w:name w:val="S First Page Document Kind"/>
    <w:basedOn w:val="Normal"/>
    <w:rsid w:val="009637B5"/>
    <w:pPr>
      <w:spacing w:after="400" w:line="240" w:lineRule="auto"/>
    </w:pPr>
    <w:rPr>
      <w:rFonts w:cs="Arial"/>
      <w:b/>
      <w:bCs/>
      <w:noProof/>
      <w:sz w:val="40"/>
      <w:szCs w:val="40"/>
    </w:rPr>
  </w:style>
  <w:style w:type="paragraph" w:customStyle="1" w:styleId="SFirstPageVersion">
    <w:name w:val="S First Page Version"/>
    <w:basedOn w:val="Normal"/>
    <w:rsid w:val="00E92EF1"/>
    <w:rPr>
      <w:rFonts w:cs="Arial"/>
      <w:sz w:val="28"/>
      <w:szCs w:val="28"/>
    </w:rPr>
  </w:style>
  <w:style w:type="paragraph" w:customStyle="1" w:styleId="SHeadingPlain">
    <w:name w:val="S Heading Plain"/>
    <w:basedOn w:val="Heading1"/>
    <w:qFormat/>
    <w:rsid w:val="00E92EF1"/>
    <w:pPr>
      <w:numPr>
        <w:numId w:val="0"/>
      </w:numPr>
      <w:outlineLvl w:val="9"/>
    </w:pPr>
    <w:rPr>
      <w:lang w:val="en-US"/>
    </w:rPr>
  </w:style>
  <w:style w:type="paragraph" w:customStyle="1" w:styleId="SAnnexHeading2">
    <w:name w:val="S Annex Heading 2"/>
    <w:basedOn w:val="Normal"/>
    <w:next w:val="BodyText"/>
    <w:rsid w:val="00044F7F"/>
    <w:pPr>
      <w:keepNext/>
      <w:keepLines/>
      <w:numPr>
        <w:ilvl w:val="1"/>
        <w:numId w:val="18"/>
      </w:numPr>
      <w:spacing w:before="440"/>
      <w:outlineLvl w:val="1"/>
    </w:pPr>
    <w:rPr>
      <w:rFonts w:cs="Times New Roman"/>
      <w:b/>
      <w:bCs/>
      <w:lang w:val="x-none" w:eastAsia="x-none"/>
    </w:rPr>
  </w:style>
  <w:style w:type="paragraph" w:customStyle="1" w:styleId="SAnnexHeading3">
    <w:name w:val="S Annex Heading 3"/>
    <w:basedOn w:val="SAnnexHeading2"/>
    <w:next w:val="BodyText"/>
    <w:rsid w:val="00821161"/>
    <w:pPr>
      <w:keepLines w:val="0"/>
      <w:numPr>
        <w:ilvl w:val="2"/>
      </w:numPr>
      <w:tabs>
        <w:tab w:val="left" w:pos="640"/>
        <w:tab w:val="left" w:pos="880"/>
      </w:tabs>
      <w:suppressAutoHyphens/>
      <w:spacing w:before="240" w:line="250" w:lineRule="exact"/>
      <w:outlineLvl w:val="2"/>
    </w:pPr>
    <w:rPr>
      <w:rFonts w:eastAsia="Arial Unicode MS"/>
      <w:bCs w:val="0"/>
      <w:lang w:val="en-US" w:eastAsia="ja-JP"/>
    </w:rPr>
  </w:style>
  <w:style w:type="paragraph" w:customStyle="1" w:styleId="SAnnexHeading4">
    <w:name w:val="S Annex Heading 4"/>
    <w:basedOn w:val="Heading4"/>
    <w:next w:val="BodyText"/>
    <w:rsid w:val="00044F7F"/>
    <w:pPr>
      <w:keepLines w:val="0"/>
      <w:numPr>
        <w:numId w:val="18"/>
      </w:numPr>
      <w:tabs>
        <w:tab w:val="left" w:pos="880"/>
      </w:tabs>
      <w:suppressAutoHyphens/>
      <w:spacing w:before="120" w:after="240" w:line="240" w:lineRule="auto"/>
    </w:pPr>
    <w:rPr>
      <w:rFonts w:eastAsia="Arial Unicode MS"/>
      <w:bCs w:val="0"/>
      <w:iCs w:val="0"/>
      <w:lang w:val="en-US" w:eastAsia="ja-JP"/>
    </w:rPr>
  </w:style>
  <w:style w:type="paragraph" w:customStyle="1" w:styleId="SAnnexHeading5">
    <w:name w:val="S Annex Heading 5"/>
    <w:basedOn w:val="Heading5"/>
    <w:next w:val="BodyText"/>
    <w:rsid w:val="000130A6"/>
    <w:pPr>
      <w:keepLines w:val="0"/>
      <w:numPr>
        <w:ilvl w:val="0"/>
        <w:numId w:val="0"/>
      </w:numPr>
      <w:tabs>
        <w:tab w:val="num" w:pos="1080"/>
        <w:tab w:val="left" w:pos="1140"/>
        <w:tab w:val="left" w:pos="1360"/>
      </w:tabs>
      <w:suppressAutoHyphens/>
      <w:spacing w:before="60" w:after="240" w:line="230" w:lineRule="exact"/>
    </w:pPr>
    <w:rPr>
      <w:rFonts w:eastAsia="Arial Unicode MS"/>
      <w:lang w:val="en-US" w:eastAsia="ja-JP"/>
    </w:rPr>
  </w:style>
  <w:style w:type="paragraph" w:customStyle="1" w:styleId="SAnnexHeading6">
    <w:name w:val="S Annex Heading 6"/>
    <w:basedOn w:val="Heading6"/>
    <w:next w:val="BodyText"/>
    <w:rsid w:val="000130A6"/>
    <w:pPr>
      <w:keepLines w:val="0"/>
      <w:numPr>
        <w:ilvl w:val="0"/>
        <w:numId w:val="0"/>
      </w:numPr>
      <w:tabs>
        <w:tab w:val="left" w:pos="1140"/>
        <w:tab w:val="left" w:pos="1360"/>
        <w:tab w:val="num" w:pos="1440"/>
      </w:tabs>
      <w:suppressAutoHyphens/>
      <w:spacing w:before="120" w:after="240" w:line="240" w:lineRule="auto"/>
    </w:pPr>
    <w:rPr>
      <w:rFonts w:ascii="Arial" w:eastAsia="Arial Unicode MS" w:hAnsi="Arial"/>
      <w:b/>
      <w:i w:val="0"/>
      <w:iCs w:val="0"/>
      <w:color w:val="auto"/>
      <w:sz w:val="20"/>
      <w:szCs w:val="20"/>
      <w:lang w:val="en-US" w:eastAsia="ja-JP"/>
    </w:rPr>
  </w:style>
  <w:style w:type="character" w:customStyle="1" w:styleId="SBodyEquationChar">
    <w:name w:val="S Body Equation Char"/>
    <w:basedOn w:val="BodyTextChar"/>
    <w:link w:val="SBodyEquation"/>
    <w:rsid w:val="002326B9"/>
  </w:style>
  <w:style w:type="table" w:styleId="Table3Deffects3">
    <w:name w:val="Table 3D effects 3"/>
    <w:basedOn w:val="TableNormal"/>
    <w:rsid w:val="002058E5"/>
    <w:pPr>
      <w:spacing w:before="240" w:after="12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ditorsNote">
    <w:name w:val="S Editors Note"/>
    <w:basedOn w:val="Normal"/>
    <w:qFormat/>
    <w:rsid w:val="008F3FCE"/>
    <w:pPr>
      <w:pBdr>
        <w:top w:val="single" w:sz="4" w:space="1" w:color="auto"/>
        <w:left w:val="single" w:sz="4" w:space="4" w:color="auto"/>
        <w:bottom w:val="single" w:sz="4" w:space="1" w:color="auto"/>
        <w:right w:val="single" w:sz="4" w:space="4" w:color="auto"/>
      </w:pBdr>
      <w:shd w:val="clear" w:color="auto" w:fill="404040"/>
    </w:pPr>
    <w:rPr>
      <w:rFonts w:cs="Arial"/>
      <w:color w:val="FFFFFF"/>
      <w:lang w:eastAsia="x-none"/>
    </w:rPr>
  </w:style>
  <w:style w:type="paragraph" w:customStyle="1" w:styleId="SBodyTextBullet">
    <w:name w:val="S Body Text Bullet"/>
    <w:basedOn w:val="Normal"/>
    <w:qFormat/>
    <w:rsid w:val="00494328"/>
    <w:pPr>
      <w:numPr>
        <w:numId w:val="1"/>
      </w:numPr>
      <w:spacing w:before="120" w:after="60" w:line="280" w:lineRule="exact"/>
    </w:pPr>
  </w:style>
  <w:style w:type="numbering" w:customStyle="1" w:styleId="List31">
    <w:name w:val="List 31"/>
    <w:rsid w:val="00A857F9"/>
  </w:style>
  <w:style w:type="paragraph" w:styleId="Revision">
    <w:name w:val="Revision"/>
    <w:hidden/>
    <w:uiPriority w:val="99"/>
    <w:semiHidden/>
    <w:rsid w:val="0093170D"/>
  </w:style>
  <w:style w:type="paragraph" w:customStyle="1" w:styleId="SFigure">
    <w:name w:val="S Figure"/>
    <w:basedOn w:val="Caption"/>
    <w:semiHidden/>
    <w:qFormat/>
    <w:rsid w:val="001A2F10"/>
    <w:pPr>
      <w:autoSpaceDE w:val="0"/>
      <w:autoSpaceDN w:val="0"/>
      <w:adjustRightInd w:val="0"/>
      <w:ind w:left="0" w:right="0"/>
    </w:pPr>
    <w:rPr>
      <w:bCs w:val="0"/>
      <w:sz w:val="22"/>
      <w:szCs w:val="24"/>
    </w:rPr>
  </w:style>
  <w:style w:type="character" w:customStyle="1" w:styleId="SBodyEquationItalic">
    <w:name w:val="S Body Equation Italic"/>
    <w:rsid w:val="002326B9"/>
    <w:rPr>
      <w:i/>
    </w:rPr>
  </w:style>
  <w:style w:type="table" w:styleId="TableGrid5">
    <w:name w:val="Table Grid 5"/>
    <w:basedOn w:val="TableNormal"/>
    <w:rsid w:val="00585A52"/>
    <w:pPr>
      <w:spacing w:before="240" w:after="12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Index1">
    <w:name w:val="index 1"/>
    <w:basedOn w:val="Normal"/>
    <w:next w:val="Normal"/>
    <w:autoRedefine/>
    <w:semiHidden/>
    <w:rsid w:val="002C5481"/>
    <w:pPr>
      <w:autoSpaceDE w:val="0"/>
      <w:autoSpaceDN w:val="0"/>
      <w:adjustRightInd w:val="0"/>
      <w:ind w:left="220" w:hanging="220"/>
      <w:jc w:val="both"/>
    </w:pPr>
    <w:rPr>
      <w:sz w:val="22"/>
    </w:rPr>
  </w:style>
  <w:style w:type="paragraph" w:styleId="IndexHeading">
    <w:name w:val="index heading"/>
    <w:basedOn w:val="Normal"/>
    <w:next w:val="Normal"/>
    <w:semiHidden/>
    <w:rsid w:val="002C5481"/>
    <w:pPr>
      <w:autoSpaceDE w:val="0"/>
      <w:autoSpaceDN w:val="0"/>
      <w:adjustRightInd w:val="0"/>
      <w:jc w:val="both"/>
    </w:pPr>
    <w:rPr>
      <w:rFonts w:cs="Arial"/>
      <w:b/>
      <w:bCs/>
      <w:sz w:val="22"/>
    </w:rPr>
  </w:style>
  <w:style w:type="paragraph" w:customStyle="1" w:styleId="HTMLBody">
    <w:name w:val="HTML Body"/>
    <w:semiHidden/>
    <w:rsid w:val="002C5481"/>
    <w:pPr>
      <w:autoSpaceDE w:val="0"/>
      <w:autoSpaceDN w:val="0"/>
      <w:adjustRightInd w:val="0"/>
      <w:spacing w:after="200" w:line="276" w:lineRule="auto"/>
    </w:pPr>
    <w:rPr>
      <w:sz w:val="24"/>
      <w:szCs w:val="24"/>
    </w:rPr>
  </w:style>
  <w:style w:type="paragraph" w:customStyle="1" w:styleId="SFigureCaption">
    <w:name w:val="S Figure Caption"/>
    <w:basedOn w:val="Caption"/>
    <w:next w:val="Normal"/>
    <w:semiHidden/>
    <w:rsid w:val="00B42AAE"/>
  </w:style>
  <w:style w:type="paragraph" w:customStyle="1" w:styleId="SBodyEquation">
    <w:name w:val="S Body Equation"/>
    <w:basedOn w:val="BodyText"/>
    <w:link w:val="SBodyEquationChar"/>
    <w:rsid w:val="00E93ED4"/>
    <w:pPr>
      <w:tabs>
        <w:tab w:val="left" w:pos="1260"/>
        <w:tab w:val="left" w:pos="2520"/>
        <w:tab w:val="right" w:pos="9720"/>
      </w:tabs>
    </w:pPr>
  </w:style>
  <w:style w:type="paragraph" w:customStyle="1" w:styleId="TableCell">
    <w:name w:val="Table Cell"/>
    <w:semiHidden/>
    <w:rsid w:val="00E136BC"/>
    <w:pPr>
      <w:spacing w:before="40" w:after="40" w:line="276" w:lineRule="auto"/>
    </w:pPr>
  </w:style>
  <w:style w:type="paragraph" w:customStyle="1" w:styleId="STableCaption">
    <w:name w:val="S Table Caption"/>
    <w:basedOn w:val="Caption"/>
    <w:rsid w:val="00B42AAE"/>
  </w:style>
  <w:style w:type="paragraph" w:customStyle="1" w:styleId="STableCell">
    <w:name w:val="S Table Cell"/>
    <w:basedOn w:val="BodyText"/>
    <w:rsid w:val="00FF1F12"/>
    <w:pPr>
      <w:spacing w:before="0" w:after="0"/>
    </w:pPr>
  </w:style>
  <w:style w:type="paragraph" w:customStyle="1" w:styleId="SCodeSchema">
    <w:name w:val="S Code Schema"/>
    <w:basedOn w:val="Normal"/>
    <w:rsid w:val="007C04D8"/>
    <w:pPr>
      <w:pBdr>
        <w:top w:val="single" w:sz="4" w:space="1" w:color="auto"/>
        <w:bottom w:val="single" w:sz="4" w:space="1" w:color="auto"/>
      </w:pBdr>
      <w:shd w:val="clear" w:color="auto" w:fill="D9D9D9"/>
      <w:tabs>
        <w:tab w:val="left" w:pos="480"/>
        <w:tab w:val="left" w:pos="720"/>
        <w:tab w:val="left" w:pos="960"/>
        <w:tab w:val="left" w:pos="1200"/>
        <w:tab w:val="left" w:pos="1440"/>
        <w:tab w:val="left" w:pos="1680"/>
        <w:tab w:val="left" w:pos="1920"/>
        <w:tab w:val="left" w:pos="2160"/>
      </w:tabs>
      <w:spacing w:before="0" w:after="0" w:line="240" w:lineRule="auto"/>
      <w:ind w:left="2340" w:right="180" w:hanging="2069"/>
    </w:pPr>
    <w:rPr>
      <w:rFonts w:ascii="Courier New" w:hAnsi="Courier New"/>
      <w:noProof/>
      <w:sz w:val="18"/>
      <w:szCs w:val="18"/>
    </w:rPr>
  </w:style>
  <w:style w:type="character" w:styleId="HTMLCite">
    <w:name w:val="HTML Cite"/>
    <w:semiHidden/>
    <w:rsid w:val="002C5481"/>
    <w:rPr>
      <w:rFonts w:cs="Times New Roman"/>
      <w:i/>
    </w:rPr>
  </w:style>
  <w:style w:type="table" w:styleId="TableGrid1">
    <w:name w:val="Table Grid 1"/>
    <w:basedOn w:val="TableNormal"/>
    <w:rsid w:val="002C548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olorfulShading-Accent11">
    <w:name w:val="Colorful Shading - Accent 11"/>
    <w:hidden/>
    <w:uiPriority w:val="71"/>
    <w:rsid w:val="008B07E9"/>
    <w:pPr>
      <w:spacing w:after="200" w:line="276" w:lineRule="auto"/>
    </w:pPr>
    <w:rPr>
      <w:sz w:val="24"/>
      <w:szCs w:val="24"/>
    </w:rPr>
  </w:style>
  <w:style w:type="table" w:styleId="DarkList-Accent2">
    <w:name w:val="Dark List Accent 2"/>
    <w:basedOn w:val="TableNormal"/>
    <w:uiPriority w:val="61"/>
    <w:rsid w:val="00D341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nnexHeading1">
    <w:name w:val="S Annex Heading 1"/>
    <w:basedOn w:val="Heading1"/>
    <w:next w:val="BodyText"/>
    <w:qFormat/>
    <w:rsid w:val="00044F7F"/>
    <w:pPr>
      <w:pageBreakBefore/>
      <w:numPr>
        <w:numId w:val="18"/>
      </w:numPr>
      <w:tabs>
        <w:tab w:val="clear" w:pos="450"/>
      </w:tabs>
    </w:pPr>
    <w:rPr>
      <w:lang w:val="en-US"/>
    </w:rPr>
  </w:style>
  <w:style w:type="numbering" w:customStyle="1" w:styleId="Annex">
    <w:name w:val="Annex"/>
    <w:uiPriority w:val="99"/>
    <w:rsid w:val="00B40C75"/>
    <w:pPr>
      <w:numPr>
        <w:numId w:val="3"/>
      </w:numPr>
    </w:pPr>
  </w:style>
  <w:style w:type="numbering" w:customStyle="1" w:styleId="AnnexPrime">
    <w:name w:val="Annex Prime"/>
    <w:uiPriority w:val="99"/>
    <w:rsid w:val="00044F7F"/>
    <w:pPr>
      <w:numPr>
        <w:numId w:val="4"/>
      </w:numPr>
    </w:pPr>
  </w:style>
  <w:style w:type="table" w:styleId="MediumGrid3-Accent2">
    <w:name w:val="Medium Grid 3 Accent 2"/>
    <w:basedOn w:val="TableNormal"/>
    <w:uiPriority w:val="60"/>
    <w:rsid w:val="00F6321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3">
    <w:name w:val="Medium Shading 1 Accent 3"/>
    <w:basedOn w:val="TableNormal"/>
    <w:uiPriority w:val="68"/>
    <w:rsid w:val="00F63211"/>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F63211"/>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6">
    <w:name w:val="Medium Shading 1 Accent 6"/>
    <w:basedOn w:val="TableNormal"/>
    <w:uiPriority w:val="68"/>
    <w:rsid w:val="00F63211"/>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Classic1">
    <w:name w:val="Table Classic 1"/>
    <w:basedOn w:val="TableNormal"/>
    <w:rsid w:val="00A87CB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Acronym">
    <w:name w:val="S Acronym"/>
    <w:basedOn w:val="BodyText"/>
    <w:rsid w:val="00B84B16"/>
    <w:pPr>
      <w:spacing w:before="0"/>
      <w:ind w:left="720"/>
    </w:pPr>
    <w:rPr>
      <w:b/>
    </w:rPr>
  </w:style>
  <w:style w:type="paragraph" w:customStyle="1" w:styleId="SHeadingPlainNumbered">
    <w:name w:val="S Heading Plain Numbered"/>
    <w:basedOn w:val="SHeadingPlain"/>
    <w:rsid w:val="00111833"/>
  </w:style>
  <w:style w:type="paragraph" w:styleId="CommentSubject">
    <w:name w:val="annotation subject"/>
    <w:basedOn w:val="CommentText"/>
    <w:next w:val="CommentText"/>
    <w:link w:val="CommentSubjectChar"/>
    <w:rsid w:val="000329B6"/>
    <w:pPr>
      <w:spacing w:line="240" w:lineRule="auto"/>
    </w:pPr>
    <w:rPr>
      <w:rFonts w:cs="Courier New"/>
      <w:b/>
      <w:bCs/>
      <w:lang w:val="en-US" w:eastAsia="en-US"/>
    </w:rPr>
  </w:style>
  <w:style w:type="character" w:customStyle="1" w:styleId="CommentSubjectChar">
    <w:name w:val="Comment Subject Char"/>
    <w:basedOn w:val="CommentTextChar"/>
    <w:link w:val="CommentSubject"/>
    <w:rsid w:val="000329B6"/>
    <w:rPr>
      <w:rFonts w:ascii="Arial" w:hAnsi="Arial" w:cs="Times New Roman"/>
      <w:b/>
      <w:bCs/>
      <w:sz w:val="20"/>
      <w:szCs w:val="20"/>
    </w:rPr>
  </w:style>
  <w:style w:type="paragraph" w:styleId="ListParagraph">
    <w:name w:val="List Paragraph"/>
    <w:basedOn w:val="Normal"/>
    <w:uiPriority w:val="34"/>
    <w:qFormat/>
    <w:rsid w:val="005F073E"/>
    <w:pPr>
      <w:spacing w:before="0"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unhideWhenUsed/>
    <w:rsid w:val="00893130"/>
    <w:pPr>
      <w:spacing w:before="100" w:beforeAutospacing="1" w:after="100" w:afterAutospacing="1" w:line="240" w:lineRule="auto"/>
    </w:pPr>
    <w:rPr>
      <w:rFonts w:ascii="Times New Roman" w:hAnsi="Times New Roman" w:cs="Times New Roman"/>
      <w:sz w:val="24"/>
      <w:szCs w:val="24"/>
    </w:rPr>
  </w:style>
  <w:style w:type="table" w:styleId="LightShading">
    <w:name w:val="Light Shading"/>
    <w:basedOn w:val="TableNormal"/>
    <w:uiPriority w:val="60"/>
    <w:rsid w:val="002B34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60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67">
      <w:bodyDiv w:val="1"/>
      <w:marLeft w:val="0"/>
      <w:marRight w:val="0"/>
      <w:marTop w:val="0"/>
      <w:marBottom w:val="0"/>
      <w:divBdr>
        <w:top w:val="none" w:sz="0" w:space="0" w:color="auto"/>
        <w:left w:val="none" w:sz="0" w:space="0" w:color="auto"/>
        <w:bottom w:val="none" w:sz="0" w:space="0" w:color="auto"/>
        <w:right w:val="none" w:sz="0" w:space="0" w:color="auto"/>
      </w:divBdr>
    </w:div>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sChild>
    </w:div>
    <w:div w:id="29113557">
      <w:bodyDiv w:val="1"/>
      <w:marLeft w:val="0"/>
      <w:marRight w:val="0"/>
      <w:marTop w:val="0"/>
      <w:marBottom w:val="0"/>
      <w:divBdr>
        <w:top w:val="none" w:sz="0" w:space="0" w:color="auto"/>
        <w:left w:val="none" w:sz="0" w:space="0" w:color="auto"/>
        <w:bottom w:val="none" w:sz="0" w:space="0" w:color="auto"/>
        <w:right w:val="none" w:sz="0" w:space="0" w:color="auto"/>
      </w:divBdr>
    </w:div>
    <w:div w:id="77097836">
      <w:bodyDiv w:val="1"/>
      <w:marLeft w:val="0"/>
      <w:marRight w:val="0"/>
      <w:marTop w:val="0"/>
      <w:marBottom w:val="0"/>
      <w:divBdr>
        <w:top w:val="none" w:sz="0" w:space="0" w:color="auto"/>
        <w:left w:val="none" w:sz="0" w:space="0" w:color="auto"/>
        <w:bottom w:val="none" w:sz="0" w:space="0" w:color="auto"/>
        <w:right w:val="none" w:sz="0" w:space="0" w:color="auto"/>
      </w:divBdr>
    </w:div>
    <w:div w:id="86469073">
      <w:bodyDiv w:val="1"/>
      <w:marLeft w:val="0"/>
      <w:marRight w:val="0"/>
      <w:marTop w:val="0"/>
      <w:marBottom w:val="0"/>
      <w:divBdr>
        <w:top w:val="none" w:sz="0" w:space="0" w:color="auto"/>
        <w:left w:val="none" w:sz="0" w:space="0" w:color="auto"/>
        <w:bottom w:val="none" w:sz="0" w:space="0" w:color="auto"/>
        <w:right w:val="none" w:sz="0" w:space="0" w:color="auto"/>
      </w:divBdr>
    </w:div>
    <w:div w:id="124935411">
      <w:bodyDiv w:val="1"/>
      <w:marLeft w:val="0"/>
      <w:marRight w:val="0"/>
      <w:marTop w:val="0"/>
      <w:marBottom w:val="0"/>
      <w:divBdr>
        <w:top w:val="none" w:sz="0" w:space="0" w:color="auto"/>
        <w:left w:val="none" w:sz="0" w:space="0" w:color="auto"/>
        <w:bottom w:val="none" w:sz="0" w:space="0" w:color="auto"/>
        <w:right w:val="none" w:sz="0" w:space="0" w:color="auto"/>
      </w:divBdr>
    </w:div>
    <w:div w:id="172112190">
      <w:bodyDiv w:val="1"/>
      <w:marLeft w:val="0"/>
      <w:marRight w:val="0"/>
      <w:marTop w:val="0"/>
      <w:marBottom w:val="0"/>
      <w:divBdr>
        <w:top w:val="none" w:sz="0" w:space="0" w:color="auto"/>
        <w:left w:val="none" w:sz="0" w:space="0" w:color="auto"/>
        <w:bottom w:val="none" w:sz="0" w:space="0" w:color="auto"/>
        <w:right w:val="none" w:sz="0" w:space="0" w:color="auto"/>
      </w:divBdr>
    </w:div>
    <w:div w:id="179468069">
      <w:bodyDiv w:val="1"/>
      <w:marLeft w:val="0"/>
      <w:marRight w:val="0"/>
      <w:marTop w:val="0"/>
      <w:marBottom w:val="0"/>
      <w:divBdr>
        <w:top w:val="none" w:sz="0" w:space="0" w:color="auto"/>
        <w:left w:val="none" w:sz="0" w:space="0" w:color="auto"/>
        <w:bottom w:val="none" w:sz="0" w:space="0" w:color="auto"/>
        <w:right w:val="none" w:sz="0" w:space="0" w:color="auto"/>
      </w:divBdr>
    </w:div>
    <w:div w:id="205870429">
      <w:bodyDiv w:val="1"/>
      <w:marLeft w:val="0"/>
      <w:marRight w:val="0"/>
      <w:marTop w:val="0"/>
      <w:marBottom w:val="0"/>
      <w:divBdr>
        <w:top w:val="none" w:sz="0" w:space="0" w:color="auto"/>
        <w:left w:val="none" w:sz="0" w:space="0" w:color="auto"/>
        <w:bottom w:val="none" w:sz="0" w:space="0" w:color="auto"/>
        <w:right w:val="none" w:sz="0" w:space="0" w:color="auto"/>
      </w:divBdr>
    </w:div>
    <w:div w:id="213935728">
      <w:bodyDiv w:val="1"/>
      <w:marLeft w:val="0"/>
      <w:marRight w:val="0"/>
      <w:marTop w:val="0"/>
      <w:marBottom w:val="0"/>
      <w:divBdr>
        <w:top w:val="none" w:sz="0" w:space="0" w:color="auto"/>
        <w:left w:val="none" w:sz="0" w:space="0" w:color="auto"/>
        <w:bottom w:val="none" w:sz="0" w:space="0" w:color="auto"/>
        <w:right w:val="none" w:sz="0" w:space="0" w:color="auto"/>
      </w:divBdr>
    </w:div>
    <w:div w:id="214975182">
      <w:bodyDiv w:val="1"/>
      <w:marLeft w:val="0"/>
      <w:marRight w:val="0"/>
      <w:marTop w:val="0"/>
      <w:marBottom w:val="0"/>
      <w:divBdr>
        <w:top w:val="none" w:sz="0" w:space="0" w:color="auto"/>
        <w:left w:val="none" w:sz="0" w:space="0" w:color="auto"/>
        <w:bottom w:val="none" w:sz="0" w:space="0" w:color="auto"/>
        <w:right w:val="none" w:sz="0" w:space="0" w:color="auto"/>
      </w:divBdr>
    </w:div>
    <w:div w:id="292831991">
      <w:bodyDiv w:val="1"/>
      <w:marLeft w:val="0"/>
      <w:marRight w:val="0"/>
      <w:marTop w:val="0"/>
      <w:marBottom w:val="0"/>
      <w:divBdr>
        <w:top w:val="none" w:sz="0" w:space="0" w:color="auto"/>
        <w:left w:val="none" w:sz="0" w:space="0" w:color="auto"/>
        <w:bottom w:val="none" w:sz="0" w:space="0" w:color="auto"/>
        <w:right w:val="none" w:sz="0" w:space="0" w:color="auto"/>
      </w:divBdr>
    </w:div>
    <w:div w:id="353532285">
      <w:bodyDiv w:val="1"/>
      <w:marLeft w:val="0"/>
      <w:marRight w:val="360"/>
      <w:marTop w:val="0"/>
      <w:marBottom w:val="0"/>
      <w:divBdr>
        <w:top w:val="none" w:sz="0" w:space="0" w:color="auto"/>
        <w:left w:val="none" w:sz="0" w:space="0" w:color="auto"/>
        <w:bottom w:val="none" w:sz="0" w:space="0" w:color="auto"/>
        <w:right w:val="none" w:sz="0" w:space="0" w:color="auto"/>
      </w:divBdr>
      <w:divsChild>
        <w:div w:id="760758988">
          <w:marLeft w:val="240"/>
          <w:marRight w:val="240"/>
          <w:marTop w:val="0"/>
          <w:marBottom w:val="0"/>
          <w:divBdr>
            <w:top w:val="none" w:sz="0" w:space="0" w:color="auto"/>
            <w:left w:val="none" w:sz="0" w:space="0" w:color="auto"/>
            <w:bottom w:val="none" w:sz="0" w:space="0" w:color="auto"/>
            <w:right w:val="none" w:sz="0" w:space="0" w:color="auto"/>
          </w:divBdr>
          <w:divsChild>
            <w:div w:id="186413152">
              <w:marLeft w:val="0"/>
              <w:marRight w:val="0"/>
              <w:marTop w:val="0"/>
              <w:marBottom w:val="0"/>
              <w:divBdr>
                <w:top w:val="none" w:sz="0" w:space="0" w:color="auto"/>
                <w:left w:val="none" w:sz="0" w:space="0" w:color="auto"/>
                <w:bottom w:val="none" w:sz="0" w:space="0" w:color="auto"/>
                <w:right w:val="none" w:sz="0" w:space="0" w:color="auto"/>
              </w:divBdr>
              <w:divsChild>
                <w:div w:id="72438241">
                  <w:marLeft w:val="240"/>
                  <w:marRight w:val="240"/>
                  <w:marTop w:val="0"/>
                  <w:marBottom w:val="0"/>
                  <w:divBdr>
                    <w:top w:val="none" w:sz="0" w:space="0" w:color="auto"/>
                    <w:left w:val="none" w:sz="0" w:space="0" w:color="auto"/>
                    <w:bottom w:val="none" w:sz="0" w:space="0" w:color="auto"/>
                    <w:right w:val="none" w:sz="0" w:space="0" w:color="auto"/>
                  </w:divBdr>
                  <w:divsChild>
                    <w:div w:id="1331131150">
                      <w:marLeft w:val="0"/>
                      <w:marRight w:val="0"/>
                      <w:marTop w:val="0"/>
                      <w:marBottom w:val="0"/>
                      <w:divBdr>
                        <w:top w:val="none" w:sz="0" w:space="0" w:color="auto"/>
                        <w:left w:val="none" w:sz="0" w:space="0" w:color="auto"/>
                        <w:bottom w:val="none" w:sz="0" w:space="0" w:color="auto"/>
                        <w:right w:val="none" w:sz="0" w:space="0" w:color="auto"/>
                      </w:divBdr>
                      <w:divsChild>
                        <w:div w:id="1245531727">
                          <w:marLeft w:val="240"/>
                          <w:marRight w:val="240"/>
                          <w:marTop w:val="0"/>
                          <w:marBottom w:val="0"/>
                          <w:divBdr>
                            <w:top w:val="none" w:sz="0" w:space="0" w:color="auto"/>
                            <w:left w:val="none" w:sz="0" w:space="0" w:color="auto"/>
                            <w:bottom w:val="none" w:sz="0" w:space="0" w:color="auto"/>
                            <w:right w:val="none" w:sz="0" w:space="0" w:color="auto"/>
                          </w:divBdr>
                          <w:divsChild>
                            <w:div w:id="886797422">
                              <w:marLeft w:val="0"/>
                              <w:marRight w:val="0"/>
                              <w:marTop w:val="0"/>
                              <w:marBottom w:val="0"/>
                              <w:divBdr>
                                <w:top w:val="none" w:sz="0" w:space="0" w:color="auto"/>
                                <w:left w:val="none" w:sz="0" w:space="0" w:color="auto"/>
                                <w:bottom w:val="none" w:sz="0" w:space="0" w:color="auto"/>
                                <w:right w:val="none" w:sz="0" w:space="0" w:color="auto"/>
                              </w:divBdr>
                              <w:divsChild>
                                <w:div w:id="1279027756">
                                  <w:marLeft w:val="0"/>
                                  <w:marRight w:val="0"/>
                                  <w:marTop w:val="0"/>
                                  <w:marBottom w:val="0"/>
                                  <w:divBdr>
                                    <w:top w:val="none" w:sz="0" w:space="0" w:color="auto"/>
                                    <w:left w:val="none" w:sz="0" w:space="0" w:color="auto"/>
                                    <w:bottom w:val="none" w:sz="0" w:space="0" w:color="auto"/>
                                    <w:right w:val="none" w:sz="0" w:space="0" w:color="auto"/>
                                  </w:divBdr>
                                </w:div>
                                <w:div w:id="1536504404">
                                  <w:marLeft w:val="240"/>
                                  <w:marRight w:val="240"/>
                                  <w:marTop w:val="0"/>
                                  <w:marBottom w:val="0"/>
                                  <w:divBdr>
                                    <w:top w:val="none" w:sz="0" w:space="0" w:color="auto"/>
                                    <w:left w:val="none" w:sz="0" w:space="0" w:color="auto"/>
                                    <w:bottom w:val="none" w:sz="0" w:space="0" w:color="auto"/>
                                    <w:right w:val="none" w:sz="0" w:space="0" w:color="auto"/>
                                  </w:divBdr>
                                  <w:divsChild>
                                    <w:div w:id="1610040223">
                                      <w:marLeft w:val="240"/>
                                      <w:marRight w:val="0"/>
                                      <w:marTop w:val="0"/>
                                      <w:marBottom w:val="0"/>
                                      <w:divBdr>
                                        <w:top w:val="none" w:sz="0" w:space="0" w:color="auto"/>
                                        <w:left w:val="none" w:sz="0" w:space="0" w:color="auto"/>
                                        <w:bottom w:val="none" w:sz="0" w:space="0" w:color="auto"/>
                                        <w:right w:val="none" w:sz="0" w:space="0" w:color="auto"/>
                                      </w:divBdr>
                                    </w:div>
                                    <w:div w:id="1971134345">
                                      <w:marLeft w:val="0"/>
                                      <w:marRight w:val="0"/>
                                      <w:marTop w:val="0"/>
                                      <w:marBottom w:val="0"/>
                                      <w:divBdr>
                                        <w:top w:val="none" w:sz="0" w:space="0" w:color="auto"/>
                                        <w:left w:val="none" w:sz="0" w:space="0" w:color="auto"/>
                                        <w:bottom w:val="none" w:sz="0" w:space="0" w:color="auto"/>
                                        <w:right w:val="none" w:sz="0" w:space="0" w:color="auto"/>
                                      </w:divBdr>
                                      <w:divsChild>
                                        <w:div w:id="691758353">
                                          <w:marLeft w:val="240"/>
                                          <w:marRight w:val="240"/>
                                          <w:marTop w:val="0"/>
                                          <w:marBottom w:val="0"/>
                                          <w:divBdr>
                                            <w:top w:val="none" w:sz="0" w:space="0" w:color="auto"/>
                                            <w:left w:val="none" w:sz="0" w:space="0" w:color="auto"/>
                                            <w:bottom w:val="none" w:sz="0" w:space="0" w:color="auto"/>
                                            <w:right w:val="none" w:sz="0" w:space="0" w:color="auto"/>
                                          </w:divBdr>
                                          <w:divsChild>
                                            <w:div w:id="332756531">
                                              <w:marLeft w:val="0"/>
                                              <w:marRight w:val="0"/>
                                              <w:marTop w:val="0"/>
                                              <w:marBottom w:val="0"/>
                                              <w:divBdr>
                                                <w:top w:val="none" w:sz="0" w:space="0" w:color="auto"/>
                                                <w:left w:val="none" w:sz="0" w:space="0" w:color="auto"/>
                                                <w:bottom w:val="none" w:sz="0" w:space="0" w:color="auto"/>
                                                <w:right w:val="none" w:sz="0" w:space="0" w:color="auto"/>
                                              </w:divBdr>
                                              <w:divsChild>
                                                <w:div w:id="215632066">
                                                  <w:marLeft w:val="240"/>
                                                  <w:marRight w:val="240"/>
                                                  <w:marTop w:val="0"/>
                                                  <w:marBottom w:val="0"/>
                                                  <w:divBdr>
                                                    <w:top w:val="none" w:sz="0" w:space="0" w:color="auto"/>
                                                    <w:left w:val="none" w:sz="0" w:space="0" w:color="auto"/>
                                                    <w:bottom w:val="none" w:sz="0" w:space="0" w:color="auto"/>
                                                    <w:right w:val="none" w:sz="0" w:space="0" w:color="auto"/>
                                                  </w:divBdr>
                                                </w:div>
                                                <w:div w:id="767625394">
                                                  <w:marLeft w:val="240"/>
                                                  <w:marRight w:val="240"/>
                                                  <w:marTop w:val="0"/>
                                                  <w:marBottom w:val="0"/>
                                                  <w:divBdr>
                                                    <w:top w:val="none" w:sz="0" w:space="0" w:color="auto"/>
                                                    <w:left w:val="none" w:sz="0" w:space="0" w:color="auto"/>
                                                    <w:bottom w:val="none" w:sz="0" w:space="0" w:color="auto"/>
                                                    <w:right w:val="none" w:sz="0" w:space="0" w:color="auto"/>
                                                  </w:divBdr>
                                                  <w:divsChild>
                                                    <w:div w:id="1352534418">
                                                      <w:marLeft w:val="240"/>
                                                      <w:marRight w:val="0"/>
                                                      <w:marTop w:val="0"/>
                                                      <w:marBottom w:val="0"/>
                                                      <w:divBdr>
                                                        <w:top w:val="none" w:sz="0" w:space="0" w:color="auto"/>
                                                        <w:left w:val="none" w:sz="0" w:space="0" w:color="auto"/>
                                                        <w:bottom w:val="none" w:sz="0" w:space="0" w:color="auto"/>
                                                        <w:right w:val="none" w:sz="0" w:space="0" w:color="auto"/>
                                                      </w:divBdr>
                                                    </w:div>
                                                  </w:divsChild>
                                                </w:div>
                                                <w:div w:id="795180091">
                                                  <w:marLeft w:val="240"/>
                                                  <w:marRight w:val="240"/>
                                                  <w:marTop w:val="0"/>
                                                  <w:marBottom w:val="0"/>
                                                  <w:divBdr>
                                                    <w:top w:val="none" w:sz="0" w:space="0" w:color="auto"/>
                                                    <w:left w:val="none" w:sz="0" w:space="0" w:color="auto"/>
                                                    <w:bottom w:val="none" w:sz="0" w:space="0" w:color="auto"/>
                                                    <w:right w:val="none" w:sz="0" w:space="0" w:color="auto"/>
                                                  </w:divBdr>
                                                </w:div>
                                                <w:div w:id="828978382">
                                                  <w:marLeft w:val="240"/>
                                                  <w:marRight w:val="240"/>
                                                  <w:marTop w:val="0"/>
                                                  <w:marBottom w:val="0"/>
                                                  <w:divBdr>
                                                    <w:top w:val="none" w:sz="0" w:space="0" w:color="auto"/>
                                                    <w:left w:val="none" w:sz="0" w:space="0" w:color="auto"/>
                                                    <w:bottom w:val="none" w:sz="0" w:space="0" w:color="auto"/>
                                                    <w:right w:val="none" w:sz="0" w:space="0" w:color="auto"/>
                                                  </w:divBdr>
                                                  <w:divsChild>
                                                    <w:div w:id="2135170218">
                                                      <w:marLeft w:val="240"/>
                                                      <w:marRight w:val="0"/>
                                                      <w:marTop w:val="0"/>
                                                      <w:marBottom w:val="0"/>
                                                      <w:divBdr>
                                                        <w:top w:val="none" w:sz="0" w:space="0" w:color="auto"/>
                                                        <w:left w:val="none" w:sz="0" w:space="0" w:color="auto"/>
                                                        <w:bottom w:val="none" w:sz="0" w:space="0" w:color="auto"/>
                                                        <w:right w:val="none" w:sz="0" w:space="0" w:color="auto"/>
                                                      </w:divBdr>
                                                    </w:div>
                                                  </w:divsChild>
                                                </w:div>
                                                <w:div w:id="1631327523">
                                                  <w:marLeft w:val="240"/>
                                                  <w:marRight w:val="240"/>
                                                  <w:marTop w:val="0"/>
                                                  <w:marBottom w:val="0"/>
                                                  <w:divBdr>
                                                    <w:top w:val="none" w:sz="0" w:space="0" w:color="auto"/>
                                                    <w:left w:val="none" w:sz="0" w:space="0" w:color="auto"/>
                                                    <w:bottom w:val="none" w:sz="0" w:space="0" w:color="auto"/>
                                                    <w:right w:val="none" w:sz="0" w:space="0" w:color="auto"/>
                                                  </w:divBdr>
                                                  <w:divsChild>
                                                    <w:div w:id="1568109999">
                                                      <w:marLeft w:val="240"/>
                                                      <w:marRight w:val="0"/>
                                                      <w:marTop w:val="0"/>
                                                      <w:marBottom w:val="0"/>
                                                      <w:divBdr>
                                                        <w:top w:val="none" w:sz="0" w:space="0" w:color="auto"/>
                                                        <w:left w:val="none" w:sz="0" w:space="0" w:color="auto"/>
                                                        <w:bottom w:val="none" w:sz="0" w:space="0" w:color="auto"/>
                                                        <w:right w:val="none" w:sz="0" w:space="0" w:color="auto"/>
                                                      </w:divBdr>
                                                    </w:div>
                                                  </w:divsChild>
                                                </w:div>
                                                <w:div w:id="1827748292">
                                                  <w:marLeft w:val="240"/>
                                                  <w:marRight w:val="240"/>
                                                  <w:marTop w:val="0"/>
                                                  <w:marBottom w:val="0"/>
                                                  <w:divBdr>
                                                    <w:top w:val="none" w:sz="0" w:space="0" w:color="auto"/>
                                                    <w:left w:val="none" w:sz="0" w:space="0" w:color="auto"/>
                                                    <w:bottom w:val="none" w:sz="0" w:space="0" w:color="auto"/>
                                                    <w:right w:val="none" w:sz="0" w:space="0" w:color="auto"/>
                                                  </w:divBdr>
                                                  <w:divsChild>
                                                    <w:div w:id="1282610851">
                                                      <w:marLeft w:val="240"/>
                                                      <w:marRight w:val="0"/>
                                                      <w:marTop w:val="0"/>
                                                      <w:marBottom w:val="0"/>
                                                      <w:divBdr>
                                                        <w:top w:val="none" w:sz="0" w:space="0" w:color="auto"/>
                                                        <w:left w:val="none" w:sz="0" w:space="0" w:color="auto"/>
                                                        <w:bottom w:val="none" w:sz="0" w:space="0" w:color="auto"/>
                                                        <w:right w:val="none" w:sz="0" w:space="0" w:color="auto"/>
                                                      </w:divBdr>
                                                    </w:div>
                                                  </w:divsChild>
                                                </w:div>
                                                <w:div w:id="1968005327">
                                                  <w:marLeft w:val="0"/>
                                                  <w:marRight w:val="0"/>
                                                  <w:marTop w:val="0"/>
                                                  <w:marBottom w:val="0"/>
                                                  <w:divBdr>
                                                    <w:top w:val="none" w:sz="0" w:space="0" w:color="auto"/>
                                                    <w:left w:val="none" w:sz="0" w:space="0" w:color="auto"/>
                                                    <w:bottom w:val="none" w:sz="0" w:space="0" w:color="auto"/>
                                                    <w:right w:val="none" w:sz="0" w:space="0" w:color="auto"/>
                                                  </w:divBdr>
                                                </w:div>
                                              </w:divsChild>
                                            </w:div>
                                            <w:div w:id="1068499723">
                                              <w:marLeft w:val="240"/>
                                              <w:marRight w:val="0"/>
                                              <w:marTop w:val="0"/>
                                              <w:marBottom w:val="0"/>
                                              <w:divBdr>
                                                <w:top w:val="none" w:sz="0" w:space="0" w:color="auto"/>
                                                <w:left w:val="none" w:sz="0" w:space="0" w:color="auto"/>
                                                <w:bottom w:val="none" w:sz="0" w:space="0" w:color="auto"/>
                                                <w:right w:val="none" w:sz="0" w:space="0" w:color="auto"/>
                                              </w:divBdr>
                                            </w:div>
                                          </w:divsChild>
                                        </w:div>
                                        <w:div w:id="1871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231">
                              <w:marLeft w:val="240"/>
                              <w:marRight w:val="0"/>
                              <w:marTop w:val="0"/>
                              <w:marBottom w:val="0"/>
                              <w:divBdr>
                                <w:top w:val="none" w:sz="0" w:space="0" w:color="auto"/>
                                <w:left w:val="none" w:sz="0" w:space="0" w:color="auto"/>
                                <w:bottom w:val="none" w:sz="0" w:space="0" w:color="auto"/>
                                <w:right w:val="none" w:sz="0" w:space="0" w:color="auto"/>
                              </w:divBdr>
                            </w:div>
                          </w:divsChild>
                        </w:div>
                        <w:div w:id="1463965043">
                          <w:marLeft w:val="0"/>
                          <w:marRight w:val="0"/>
                          <w:marTop w:val="0"/>
                          <w:marBottom w:val="0"/>
                          <w:divBdr>
                            <w:top w:val="none" w:sz="0" w:space="0" w:color="auto"/>
                            <w:left w:val="none" w:sz="0" w:space="0" w:color="auto"/>
                            <w:bottom w:val="none" w:sz="0" w:space="0" w:color="auto"/>
                            <w:right w:val="none" w:sz="0" w:space="0" w:color="auto"/>
                          </w:divBdr>
                        </w:div>
                      </w:divsChild>
                    </w:div>
                    <w:div w:id="1928419272">
                      <w:marLeft w:val="240"/>
                      <w:marRight w:val="0"/>
                      <w:marTop w:val="0"/>
                      <w:marBottom w:val="0"/>
                      <w:divBdr>
                        <w:top w:val="none" w:sz="0" w:space="0" w:color="auto"/>
                        <w:left w:val="none" w:sz="0" w:space="0" w:color="auto"/>
                        <w:bottom w:val="none" w:sz="0" w:space="0" w:color="auto"/>
                        <w:right w:val="none" w:sz="0" w:space="0" w:color="auto"/>
                      </w:divBdr>
                    </w:div>
                  </w:divsChild>
                </w:div>
                <w:div w:id="128475083">
                  <w:marLeft w:val="240"/>
                  <w:marRight w:val="240"/>
                  <w:marTop w:val="0"/>
                  <w:marBottom w:val="0"/>
                  <w:divBdr>
                    <w:top w:val="none" w:sz="0" w:space="0" w:color="auto"/>
                    <w:left w:val="none" w:sz="0" w:space="0" w:color="auto"/>
                    <w:bottom w:val="none" w:sz="0" w:space="0" w:color="auto"/>
                    <w:right w:val="none" w:sz="0" w:space="0" w:color="auto"/>
                  </w:divBdr>
                  <w:divsChild>
                    <w:div w:id="95827989">
                      <w:marLeft w:val="240"/>
                      <w:marRight w:val="0"/>
                      <w:marTop w:val="0"/>
                      <w:marBottom w:val="0"/>
                      <w:divBdr>
                        <w:top w:val="none" w:sz="0" w:space="0" w:color="auto"/>
                        <w:left w:val="none" w:sz="0" w:space="0" w:color="auto"/>
                        <w:bottom w:val="none" w:sz="0" w:space="0" w:color="auto"/>
                        <w:right w:val="none" w:sz="0" w:space="0" w:color="auto"/>
                      </w:divBdr>
                    </w:div>
                    <w:div w:id="272982810">
                      <w:marLeft w:val="0"/>
                      <w:marRight w:val="0"/>
                      <w:marTop w:val="0"/>
                      <w:marBottom w:val="0"/>
                      <w:divBdr>
                        <w:top w:val="none" w:sz="0" w:space="0" w:color="auto"/>
                        <w:left w:val="none" w:sz="0" w:space="0" w:color="auto"/>
                        <w:bottom w:val="none" w:sz="0" w:space="0" w:color="auto"/>
                        <w:right w:val="none" w:sz="0" w:space="0" w:color="auto"/>
                      </w:divBdr>
                      <w:divsChild>
                        <w:div w:id="27414656">
                          <w:marLeft w:val="240"/>
                          <w:marRight w:val="240"/>
                          <w:marTop w:val="0"/>
                          <w:marBottom w:val="0"/>
                          <w:divBdr>
                            <w:top w:val="none" w:sz="0" w:space="0" w:color="auto"/>
                            <w:left w:val="none" w:sz="0" w:space="0" w:color="auto"/>
                            <w:bottom w:val="none" w:sz="0" w:space="0" w:color="auto"/>
                            <w:right w:val="none" w:sz="0" w:space="0" w:color="auto"/>
                          </w:divBdr>
                          <w:divsChild>
                            <w:div w:id="432820106">
                              <w:marLeft w:val="0"/>
                              <w:marRight w:val="0"/>
                              <w:marTop w:val="0"/>
                              <w:marBottom w:val="0"/>
                              <w:divBdr>
                                <w:top w:val="none" w:sz="0" w:space="0" w:color="auto"/>
                                <w:left w:val="none" w:sz="0" w:space="0" w:color="auto"/>
                                <w:bottom w:val="none" w:sz="0" w:space="0" w:color="auto"/>
                                <w:right w:val="none" w:sz="0" w:space="0" w:color="auto"/>
                              </w:divBdr>
                              <w:divsChild>
                                <w:div w:id="283080719">
                                  <w:marLeft w:val="240"/>
                                  <w:marRight w:val="240"/>
                                  <w:marTop w:val="0"/>
                                  <w:marBottom w:val="0"/>
                                  <w:divBdr>
                                    <w:top w:val="none" w:sz="0" w:space="0" w:color="auto"/>
                                    <w:left w:val="none" w:sz="0" w:space="0" w:color="auto"/>
                                    <w:bottom w:val="none" w:sz="0" w:space="0" w:color="auto"/>
                                    <w:right w:val="none" w:sz="0" w:space="0" w:color="auto"/>
                                  </w:divBdr>
                                  <w:divsChild>
                                    <w:div w:id="215121282">
                                      <w:marLeft w:val="240"/>
                                      <w:marRight w:val="0"/>
                                      <w:marTop w:val="0"/>
                                      <w:marBottom w:val="0"/>
                                      <w:divBdr>
                                        <w:top w:val="none" w:sz="0" w:space="0" w:color="auto"/>
                                        <w:left w:val="none" w:sz="0" w:space="0" w:color="auto"/>
                                        <w:bottom w:val="none" w:sz="0" w:space="0" w:color="auto"/>
                                        <w:right w:val="none" w:sz="0" w:space="0" w:color="auto"/>
                                      </w:divBdr>
                                    </w:div>
                                  </w:divsChild>
                                </w:div>
                                <w:div w:id="844324196">
                                  <w:marLeft w:val="240"/>
                                  <w:marRight w:val="240"/>
                                  <w:marTop w:val="0"/>
                                  <w:marBottom w:val="0"/>
                                  <w:divBdr>
                                    <w:top w:val="none" w:sz="0" w:space="0" w:color="auto"/>
                                    <w:left w:val="none" w:sz="0" w:space="0" w:color="auto"/>
                                    <w:bottom w:val="none" w:sz="0" w:space="0" w:color="auto"/>
                                    <w:right w:val="none" w:sz="0" w:space="0" w:color="auto"/>
                                  </w:divBdr>
                                  <w:divsChild>
                                    <w:div w:id="1330017710">
                                      <w:marLeft w:val="240"/>
                                      <w:marRight w:val="0"/>
                                      <w:marTop w:val="0"/>
                                      <w:marBottom w:val="0"/>
                                      <w:divBdr>
                                        <w:top w:val="none" w:sz="0" w:space="0" w:color="auto"/>
                                        <w:left w:val="none" w:sz="0" w:space="0" w:color="auto"/>
                                        <w:bottom w:val="none" w:sz="0" w:space="0" w:color="auto"/>
                                        <w:right w:val="none" w:sz="0" w:space="0" w:color="auto"/>
                                      </w:divBdr>
                                    </w:div>
                                  </w:divsChild>
                                </w:div>
                                <w:div w:id="1274752741">
                                  <w:marLeft w:val="240"/>
                                  <w:marRight w:val="240"/>
                                  <w:marTop w:val="0"/>
                                  <w:marBottom w:val="0"/>
                                  <w:divBdr>
                                    <w:top w:val="none" w:sz="0" w:space="0" w:color="auto"/>
                                    <w:left w:val="none" w:sz="0" w:space="0" w:color="auto"/>
                                    <w:bottom w:val="none" w:sz="0" w:space="0" w:color="auto"/>
                                    <w:right w:val="none" w:sz="0" w:space="0" w:color="auto"/>
                                  </w:divBdr>
                                  <w:divsChild>
                                    <w:div w:id="1456096503">
                                      <w:marLeft w:val="240"/>
                                      <w:marRight w:val="0"/>
                                      <w:marTop w:val="0"/>
                                      <w:marBottom w:val="0"/>
                                      <w:divBdr>
                                        <w:top w:val="none" w:sz="0" w:space="0" w:color="auto"/>
                                        <w:left w:val="none" w:sz="0" w:space="0" w:color="auto"/>
                                        <w:bottom w:val="none" w:sz="0" w:space="0" w:color="auto"/>
                                        <w:right w:val="none" w:sz="0" w:space="0" w:color="auto"/>
                                      </w:divBdr>
                                    </w:div>
                                  </w:divsChild>
                                </w:div>
                                <w:div w:id="1969505362">
                                  <w:marLeft w:val="0"/>
                                  <w:marRight w:val="0"/>
                                  <w:marTop w:val="0"/>
                                  <w:marBottom w:val="0"/>
                                  <w:divBdr>
                                    <w:top w:val="none" w:sz="0" w:space="0" w:color="auto"/>
                                    <w:left w:val="none" w:sz="0" w:space="0" w:color="auto"/>
                                    <w:bottom w:val="none" w:sz="0" w:space="0" w:color="auto"/>
                                    <w:right w:val="none" w:sz="0" w:space="0" w:color="auto"/>
                                  </w:divBdr>
                                </w:div>
                              </w:divsChild>
                            </w:div>
                            <w:div w:id="567307187">
                              <w:marLeft w:val="240"/>
                              <w:marRight w:val="0"/>
                              <w:marTop w:val="0"/>
                              <w:marBottom w:val="0"/>
                              <w:divBdr>
                                <w:top w:val="none" w:sz="0" w:space="0" w:color="auto"/>
                                <w:left w:val="none" w:sz="0" w:space="0" w:color="auto"/>
                                <w:bottom w:val="none" w:sz="0" w:space="0" w:color="auto"/>
                                <w:right w:val="none" w:sz="0" w:space="0" w:color="auto"/>
                              </w:divBdr>
                            </w:div>
                          </w:divsChild>
                        </w:div>
                        <w:div w:id="1378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998">
                  <w:marLeft w:val="0"/>
                  <w:marRight w:val="0"/>
                  <w:marTop w:val="0"/>
                  <w:marBottom w:val="0"/>
                  <w:divBdr>
                    <w:top w:val="none" w:sz="0" w:space="0" w:color="auto"/>
                    <w:left w:val="none" w:sz="0" w:space="0" w:color="auto"/>
                    <w:bottom w:val="none" w:sz="0" w:space="0" w:color="auto"/>
                    <w:right w:val="none" w:sz="0" w:space="0" w:color="auto"/>
                  </w:divBdr>
                </w:div>
                <w:div w:id="147213446">
                  <w:marLeft w:val="240"/>
                  <w:marRight w:val="240"/>
                  <w:marTop w:val="0"/>
                  <w:marBottom w:val="0"/>
                  <w:divBdr>
                    <w:top w:val="none" w:sz="0" w:space="0" w:color="auto"/>
                    <w:left w:val="none" w:sz="0" w:space="0" w:color="auto"/>
                    <w:bottom w:val="none" w:sz="0" w:space="0" w:color="auto"/>
                    <w:right w:val="none" w:sz="0" w:space="0" w:color="auto"/>
                  </w:divBdr>
                </w:div>
                <w:div w:id="403337580">
                  <w:marLeft w:val="240"/>
                  <w:marRight w:val="240"/>
                  <w:marTop w:val="0"/>
                  <w:marBottom w:val="0"/>
                  <w:divBdr>
                    <w:top w:val="none" w:sz="0" w:space="0" w:color="auto"/>
                    <w:left w:val="none" w:sz="0" w:space="0" w:color="auto"/>
                    <w:bottom w:val="none" w:sz="0" w:space="0" w:color="auto"/>
                    <w:right w:val="none" w:sz="0" w:space="0" w:color="auto"/>
                  </w:divBdr>
                </w:div>
                <w:div w:id="429594635">
                  <w:marLeft w:val="240"/>
                  <w:marRight w:val="240"/>
                  <w:marTop w:val="0"/>
                  <w:marBottom w:val="0"/>
                  <w:divBdr>
                    <w:top w:val="none" w:sz="0" w:space="0" w:color="auto"/>
                    <w:left w:val="none" w:sz="0" w:space="0" w:color="auto"/>
                    <w:bottom w:val="none" w:sz="0" w:space="0" w:color="auto"/>
                    <w:right w:val="none" w:sz="0" w:space="0" w:color="auto"/>
                  </w:divBdr>
                  <w:divsChild>
                    <w:div w:id="120341378">
                      <w:marLeft w:val="240"/>
                      <w:marRight w:val="0"/>
                      <w:marTop w:val="0"/>
                      <w:marBottom w:val="0"/>
                      <w:divBdr>
                        <w:top w:val="none" w:sz="0" w:space="0" w:color="auto"/>
                        <w:left w:val="none" w:sz="0" w:space="0" w:color="auto"/>
                        <w:bottom w:val="none" w:sz="0" w:space="0" w:color="auto"/>
                        <w:right w:val="none" w:sz="0" w:space="0" w:color="auto"/>
                      </w:divBdr>
                    </w:div>
                    <w:div w:id="1032997597">
                      <w:marLeft w:val="0"/>
                      <w:marRight w:val="0"/>
                      <w:marTop w:val="0"/>
                      <w:marBottom w:val="0"/>
                      <w:divBdr>
                        <w:top w:val="none" w:sz="0" w:space="0" w:color="auto"/>
                        <w:left w:val="none" w:sz="0" w:space="0" w:color="auto"/>
                        <w:bottom w:val="none" w:sz="0" w:space="0" w:color="auto"/>
                        <w:right w:val="none" w:sz="0" w:space="0" w:color="auto"/>
                      </w:divBdr>
                      <w:divsChild>
                        <w:div w:id="962661536">
                          <w:marLeft w:val="240"/>
                          <w:marRight w:val="240"/>
                          <w:marTop w:val="0"/>
                          <w:marBottom w:val="0"/>
                          <w:divBdr>
                            <w:top w:val="none" w:sz="0" w:space="0" w:color="auto"/>
                            <w:left w:val="none" w:sz="0" w:space="0" w:color="auto"/>
                            <w:bottom w:val="none" w:sz="0" w:space="0" w:color="auto"/>
                            <w:right w:val="none" w:sz="0" w:space="0" w:color="auto"/>
                          </w:divBdr>
                          <w:divsChild>
                            <w:div w:id="1182552221">
                              <w:marLeft w:val="0"/>
                              <w:marRight w:val="0"/>
                              <w:marTop w:val="0"/>
                              <w:marBottom w:val="0"/>
                              <w:divBdr>
                                <w:top w:val="none" w:sz="0" w:space="0" w:color="auto"/>
                                <w:left w:val="none" w:sz="0" w:space="0" w:color="auto"/>
                                <w:bottom w:val="none" w:sz="0" w:space="0" w:color="auto"/>
                                <w:right w:val="none" w:sz="0" w:space="0" w:color="auto"/>
                              </w:divBdr>
                              <w:divsChild>
                                <w:div w:id="1002850304">
                                  <w:marLeft w:val="0"/>
                                  <w:marRight w:val="0"/>
                                  <w:marTop w:val="0"/>
                                  <w:marBottom w:val="0"/>
                                  <w:divBdr>
                                    <w:top w:val="none" w:sz="0" w:space="0" w:color="auto"/>
                                    <w:left w:val="none" w:sz="0" w:space="0" w:color="auto"/>
                                    <w:bottom w:val="none" w:sz="0" w:space="0" w:color="auto"/>
                                    <w:right w:val="none" w:sz="0" w:space="0" w:color="auto"/>
                                  </w:divBdr>
                                </w:div>
                                <w:div w:id="2099328729">
                                  <w:marLeft w:val="240"/>
                                  <w:marRight w:val="240"/>
                                  <w:marTop w:val="0"/>
                                  <w:marBottom w:val="0"/>
                                  <w:divBdr>
                                    <w:top w:val="none" w:sz="0" w:space="0" w:color="auto"/>
                                    <w:left w:val="none" w:sz="0" w:space="0" w:color="auto"/>
                                    <w:bottom w:val="none" w:sz="0" w:space="0" w:color="auto"/>
                                    <w:right w:val="none" w:sz="0" w:space="0" w:color="auto"/>
                                  </w:divBdr>
                                  <w:divsChild>
                                    <w:div w:id="304553949">
                                      <w:marLeft w:val="0"/>
                                      <w:marRight w:val="0"/>
                                      <w:marTop w:val="0"/>
                                      <w:marBottom w:val="0"/>
                                      <w:divBdr>
                                        <w:top w:val="none" w:sz="0" w:space="0" w:color="auto"/>
                                        <w:left w:val="none" w:sz="0" w:space="0" w:color="auto"/>
                                        <w:bottom w:val="none" w:sz="0" w:space="0" w:color="auto"/>
                                        <w:right w:val="none" w:sz="0" w:space="0" w:color="auto"/>
                                      </w:divBdr>
                                      <w:divsChild>
                                        <w:div w:id="557253229">
                                          <w:marLeft w:val="0"/>
                                          <w:marRight w:val="0"/>
                                          <w:marTop w:val="0"/>
                                          <w:marBottom w:val="0"/>
                                          <w:divBdr>
                                            <w:top w:val="none" w:sz="0" w:space="0" w:color="auto"/>
                                            <w:left w:val="none" w:sz="0" w:space="0" w:color="auto"/>
                                            <w:bottom w:val="none" w:sz="0" w:space="0" w:color="auto"/>
                                            <w:right w:val="none" w:sz="0" w:space="0" w:color="auto"/>
                                          </w:divBdr>
                                        </w:div>
                                        <w:div w:id="2043627272">
                                          <w:marLeft w:val="240"/>
                                          <w:marRight w:val="240"/>
                                          <w:marTop w:val="0"/>
                                          <w:marBottom w:val="0"/>
                                          <w:divBdr>
                                            <w:top w:val="none" w:sz="0" w:space="0" w:color="auto"/>
                                            <w:left w:val="none" w:sz="0" w:space="0" w:color="auto"/>
                                            <w:bottom w:val="none" w:sz="0" w:space="0" w:color="auto"/>
                                            <w:right w:val="none" w:sz="0" w:space="0" w:color="auto"/>
                                          </w:divBdr>
                                          <w:divsChild>
                                            <w:div w:id="5863112">
                                              <w:marLeft w:val="0"/>
                                              <w:marRight w:val="0"/>
                                              <w:marTop w:val="0"/>
                                              <w:marBottom w:val="0"/>
                                              <w:divBdr>
                                                <w:top w:val="none" w:sz="0" w:space="0" w:color="auto"/>
                                                <w:left w:val="none" w:sz="0" w:space="0" w:color="auto"/>
                                                <w:bottom w:val="none" w:sz="0" w:space="0" w:color="auto"/>
                                                <w:right w:val="none" w:sz="0" w:space="0" w:color="auto"/>
                                              </w:divBdr>
                                              <w:divsChild>
                                                <w:div w:id="825164974">
                                                  <w:marLeft w:val="0"/>
                                                  <w:marRight w:val="0"/>
                                                  <w:marTop w:val="0"/>
                                                  <w:marBottom w:val="0"/>
                                                  <w:divBdr>
                                                    <w:top w:val="none" w:sz="0" w:space="0" w:color="auto"/>
                                                    <w:left w:val="none" w:sz="0" w:space="0" w:color="auto"/>
                                                    <w:bottom w:val="none" w:sz="0" w:space="0" w:color="auto"/>
                                                    <w:right w:val="none" w:sz="0" w:space="0" w:color="auto"/>
                                                  </w:divBdr>
                                                </w:div>
                                                <w:div w:id="1901599750">
                                                  <w:marLeft w:val="240"/>
                                                  <w:marRight w:val="240"/>
                                                  <w:marTop w:val="0"/>
                                                  <w:marBottom w:val="0"/>
                                                  <w:divBdr>
                                                    <w:top w:val="none" w:sz="0" w:space="0" w:color="auto"/>
                                                    <w:left w:val="none" w:sz="0" w:space="0" w:color="auto"/>
                                                    <w:bottom w:val="none" w:sz="0" w:space="0" w:color="auto"/>
                                                    <w:right w:val="none" w:sz="0" w:space="0" w:color="auto"/>
                                                  </w:divBdr>
                                                  <w:divsChild>
                                                    <w:div w:id="1132676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46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68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253954">
                              <w:marLeft w:val="240"/>
                              <w:marRight w:val="0"/>
                              <w:marTop w:val="0"/>
                              <w:marBottom w:val="0"/>
                              <w:divBdr>
                                <w:top w:val="none" w:sz="0" w:space="0" w:color="auto"/>
                                <w:left w:val="none" w:sz="0" w:space="0" w:color="auto"/>
                                <w:bottom w:val="none" w:sz="0" w:space="0" w:color="auto"/>
                                <w:right w:val="none" w:sz="0" w:space="0" w:color="auto"/>
                              </w:divBdr>
                            </w:div>
                          </w:divsChild>
                        </w:div>
                        <w:div w:id="16541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602">
                  <w:marLeft w:val="240"/>
                  <w:marRight w:val="240"/>
                  <w:marTop w:val="0"/>
                  <w:marBottom w:val="0"/>
                  <w:divBdr>
                    <w:top w:val="none" w:sz="0" w:space="0" w:color="auto"/>
                    <w:left w:val="none" w:sz="0" w:space="0" w:color="auto"/>
                    <w:bottom w:val="none" w:sz="0" w:space="0" w:color="auto"/>
                    <w:right w:val="none" w:sz="0" w:space="0" w:color="auto"/>
                  </w:divBdr>
                  <w:divsChild>
                    <w:div w:id="470753063">
                      <w:marLeft w:val="240"/>
                      <w:marRight w:val="0"/>
                      <w:marTop w:val="0"/>
                      <w:marBottom w:val="0"/>
                      <w:divBdr>
                        <w:top w:val="none" w:sz="0" w:space="0" w:color="auto"/>
                        <w:left w:val="none" w:sz="0" w:space="0" w:color="auto"/>
                        <w:bottom w:val="none" w:sz="0" w:space="0" w:color="auto"/>
                        <w:right w:val="none" w:sz="0" w:space="0" w:color="auto"/>
                      </w:divBdr>
                    </w:div>
                  </w:divsChild>
                </w:div>
                <w:div w:id="522934606">
                  <w:marLeft w:val="240"/>
                  <w:marRight w:val="240"/>
                  <w:marTop w:val="0"/>
                  <w:marBottom w:val="0"/>
                  <w:divBdr>
                    <w:top w:val="none" w:sz="0" w:space="0" w:color="auto"/>
                    <w:left w:val="none" w:sz="0" w:space="0" w:color="auto"/>
                    <w:bottom w:val="none" w:sz="0" w:space="0" w:color="auto"/>
                    <w:right w:val="none" w:sz="0" w:space="0" w:color="auto"/>
                  </w:divBdr>
                </w:div>
                <w:div w:id="547843263">
                  <w:marLeft w:val="240"/>
                  <w:marRight w:val="240"/>
                  <w:marTop w:val="0"/>
                  <w:marBottom w:val="0"/>
                  <w:divBdr>
                    <w:top w:val="none" w:sz="0" w:space="0" w:color="auto"/>
                    <w:left w:val="none" w:sz="0" w:space="0" w:color="auto"/>
                    <w:bottom w:val="none" w:sz="0" w:space="0" w:color="auto"/>
                    <w:right w:val="none" w:sz="0" w:space="0" w:color="auto"/>
                  </w:divBdr>
                  <w:divsChild>
                    <w:div w:id="1166625227">
                      <w:marLeft w:val="240"/>
                      <w:marRight w:val="0"/>
                      <w:marTop w:val="0"/>
                      <w:marBottom w:val="0"/>
                      <w:divBdr>
                        <w:top w:val="none" w:sz="0" w:space="0" w:color="auto"/>
                        <w:left w:val="none" w:sz="0" w:space="0" w:color="auto"/>
                        <w:bottom w:val="none" w:sz="0" w:space="0" w:color="auto"/>
                        <w:right w:val="none" w:sz="0" w:space="0" w:color="auto"/>
                      </w:divBdr>
                    </w:div>
                    <w:div w:id="1598100098">
                      <w:marLeft w:val="0"/>
                      <w:marRight w:val="0"/>
                      <w:marTop w:val="0"/>
                      <w:marBottom w:val="0"/>
                      <w:divBdr>
                        <w:top w:val="none" w:sz="0" w:space="0" w:color="auto"/>
                        <w:left w:val="none" w:sz="0" w:space="0" w:color="auto"/>
                        <w:bottom w:val="none" w:sz="0" w:space="0" w:color="auto"/>
                        <w:right w:val="none" w:sz="0" w:space="0" w:color="auto"/>
                      </w:divBdr>
                      <w:divsChild>
                        <w:div w:id="947463980">
                          <w:marLeft w:val="0"/>
                          <w:marRight w:val="0"/>
                          <w:marTop w:val="0"/>
                          <w:marBottom w:val="0"/>
                          <w:divBdr>
                            <w:top w:val="none" w:sz="0" w:space="0" w:color="auto"/>
                            <w:left w:val="none" w:sz="0" w:space="0" w:color="auto"/>
                            <w:bottom w:val="none" w:sz="0" w:space="0" w:color="auto"/>
                            <w:right w:val="none" w:sz="0" w:space="0" w:color="auto"/>
                          </w:divBdr>
                        </w:div>
                        <w:div w:id="1816490867">
                          <w:marLeft w:val="240"/>
                          <w:marRight w:val="240"/>
                          <w:marTop w:val="0"/>
                          <w:marBottom w:val="0"/>
                          <w:divBdr>
                            <w:top w:val="none" w:sz="0" w:space="0" w:color="auto"/>
                            <w:left w:val="none" w:sz="0" w:space="0" w:color="auto"/>
                            <w:bottom w:val="none" w:sz="0" w:space="0" w:color="auto"/>
                            <w:right w:val="none" w:sz="0" w:space="0" w:color="auto"/>
                          </w:divBdr>
                          <w:divsChild>
                            <w:div w:id="476843001">
                              <w:marLeft w:val="0"/>
                              <w:marRight w:val="0"/>
                              <w:marTop w:val="0"/>
                              <w:marBottom w:val="0"/>
                              <w:divBdr>
                                <w:top w:val="none" w:sz="0" w:space="0" w:color="auto"/>
                                <w:left w:val="none" w:sz="0" w:space="0" w:color="auto"/>
                                <w:bottom w:val="none" w:sz="0" w:space="0" w:color="auto"/>
                                <w:right w:val="none" w:sz="0" w:space="0" w:color="auto"/>
                              </w:divBdr>
                              <w:divsChild>
                                <w:div w:id="455569534">
                                  <w:marLeft w:val="240"/>
                                  <w:marRight w:val="240"/>
                                  <w:marTop w:val="0"/>
                                  <w:marBottom w:val="0"/>
                                  <w:divBdr>
                                    <w:top w:val="none" w:sz="0" w:space="0" w:color="auto"/>
                                    <w:left w:val="none" w:sz="0" w:space="0" w:color="auto"/>
                                    <w:bottom w:val="none" w:sz="0" w:space="0" w:color="auto"/>
                                    <w:right w:val="none" w:sz="0" w:space="0" w:color="auto"/>
                                  </w:divBdr>
                                  <w:divsChild>
                                    <w:div w:id="138767812">
                                      <w:marLeft w:val="240"/>
                                      <w:marRight w:val="0"/>
                                      <w:marTop w:val="0"/>
                                      <w:marBottom w:val="0"/>
                                      <w:divBdr>
                                        <w:top w:val="none" w:sz="0" w:space="0" w:color="auto"/>
                                        <w:left w:val="none" w:sz="0" w:space="0" w:color="auto"/>
                                        <w:bottom w:val="none" w:sz="0" w:space="0" w:color="auto"/>
                                        <w:right w:val="none" w:sz="0" w:space="0" w:color="auto"/>
                                      </w:divBdr>
                                    </w:div>
                                    <w:div w:id="1060446948">
                                      <w:marLeft w:val="0"/>
                                      <w:marRight w:val="0"/>
                                      <w:marTop w:val="0"/>
                                      <w:marBottom w:val="0"/>
                                      <w:divBdr>
                                        <w:top w:val="none" w:sz="0" w:space="0" w:color="auto"/>
                                        <w:left w:val="none" w:sz="0" w:space="0" w:color="auto"/>
                                        <w:bottom w:val="none" w:sz="0" w:space="0" w:color="auto"/>
                                        <w:right w:val="none" w:sz="0" w:space="0" w:color="auto"/>
                                      </w:divBdr>
                                      <w:divsChild>
                                        <w:div w:id="1439638609">
                                          <w:marLeft w:val="0"/>
                                          <w:marRight w:val="0"/>
                                          <w:marTop w:val="0"/>
                                          <w:marBottom w:val="0"/>
                                          <w:divBdr>
                                            <w:top w:val="none" w:sz="0" w:space="0" w:color="auto"/>
                                            <w:left w:val="none" w:sz="0" w:space="0" w:color="auto"/>
                                            <w:bottom w:val="none" w:sz="0" w:space="0" w:color="auto"/>
                                            <w:right w:val="none" w:sz="0" w:space="0" w:color="auto"/>
                                          </w:divBdr>
                                        </w:div>
                                        <w:div w:id="1504853125">
                                          <w:marLeft w:val="240"/>
                                          <w:marRight w:val="240"/>
                                          <w:marTop w:val="0"/>
                                          <w:marBottom w:val="0"/>
                                          <w:divBdr>
                                            <w:top w:val="none" w:sz="0" w:space="0" w:color="auto"/>
                                            <w:left w:val="none" w:sz="0" w:space="0" w:color="auto"/>
                                            <w:bottom w:val="none" w:sz="0" w:space="0" w:color="auto"/>
                                            <w:right w:val="none" w:sz="0" w:space="0" w:color="auto"/>
                                          </w:divBdr>
                                          <w:divsChild>
                                            <w:div w:id="317536099">
                                              <w:marLeft w:val="240"/>
                                              <w:marRight w:val="0"/>
                                              <w:marTop w:val="0"/>
                                              <w:marBottom w:val="0"/>
                                              <w:divBdr>
                                                <w:top w:val="none" w:sz="0" w:space="0" w:color="auto"/>
                                                <w:left w:val="none" w:sz="0" w:space="0" w:color="auto"/>
                                                <w:bottom w:val="none" w:sz="0" w:space="0" w:color="auto"/>
                                                <w:right w:val="none" w:sz="0" w:space="0" w:color="auto"/>
                                              </w:divBdr>
                                            </w:div>
                                            <w:div w:id="1235166630">
                                              <w:marLeft w:val="0"/>
                                              <w:marRight w:val="0"/>
                                              <w:marTop w:val="0"/>
                                              <w:marBottom w:val="0"/>
                                              <w:divBdr>
                                                <w:top w:val="none" w:sz="0" w:space="0" w:color="auto"/>
                                                <w:left w:val="none" w:sz="0" w:space="0" w:color="auto"/>
                                                <w:bottom w:val="none" w:sz="0" w:space="0" w:color="auto"/>
                                                <w:right w:val="none" w:sz="0" w:space="0" w:color="auto"/>
                                              </w:divBdr>
                                              <w:divsChild>
                                                <w:div w:id="272909546">
                                                  <w:marLeft w:val="240"/>
                                                  <w:marRight w:val="240"/>
                                                  <w:marTop w:val="0"/>
                                                  <w:marBottom w:val="0"/>
                                                  <w:divBdr>
                                                    <w:top w:val="none" w:sz="0" w:space="0" w:color="auto"/>
                                                    <w:left w:val="none" w:sz="0" w:space="0" w:color="auto"/>
                                                    <w:bottom w:val="none" w:sz="0" w:space="0" w:color="auto"/>
                                                    <w:right w:val="none" w:sz="0" w:space="0" w:color="auto"/>
                                                  </w:divBdr>
                                                  <w:divsChild>
                                                    <w:div w:id="1472942853">
                                                      <w:marLeft w:val="0"/>
                                                      <w:marRight w:val="0"/>
                                                      <w:marTop w:val="0"/>
                                                      <w:marBottom w:val="0"/>
                                                      <w:divBdr>
                                                        <w:top w:val="none" w:sz="0" w:space="0" w:color="auto"/>
                                                        <w:left w:val="none" w:sz="0" w:space="0" w:color="auto"/>
                                                        <w:bottom w:val="none" w:sz="0" w:space="0" w:color="auto"/>
                                                        <w:right w:val="none" w:sz="0" w:space="0" w:color="auto"/>
                                                      </w:divBdr>
                                                      <w:divsChild>
                                                        <w:div w:id="336814575">
                                                          <w:marLeft w:val="240"/>
                                                          <w:marRight w:val="240"/>
                                                          <w:marTop w:val="0"/>
                                                          <w:marBottom w:val="0"/>
                                                          <w:divBdr>
                                                            <w:top w:val="none" w:sz="0" w:space="0" w:color="auto"/>
                                                            <w:left w:val="none" w:sz="0" w:space="0" w:color="auto"/>
                                                            <w:bottom w:val="none" w:sz="0" w:space="0" w:color="auto"/>
                                                            <w:right w:val="none" w:sz="0" w:space="0" w:color="auto"/>
                                                          </w:divBdr>
                                                          <w:divsChild>
                                                            <w:div w:id="16199794">
                                                              <w:marLeft w:val="240"/>
                                                              <w:marRight w:val="0"/>
                                                              <w:marTop w:val="0"/>
                                                              <w:marBottom w:val="0"/>
                                                              <w:divBdr>
                                                                <w:top w:val="none" w:sz="0" w:space="0" w:color="auto"/>
                                                                <w:left w:val="none" w:sz="0" w:space="0" w:color="auto"/>
                                                                <w:bottom w:val="none" w:sz="0" w:space="0" w:color="auto"/>
                                                                <w:right w:val="none" w:sz="0" w:space="0" w:color="auto"/>
                                                              </w:divBdr>
                                                            </w:div>
                                                          </w:divsChild>
                                                        </w:div>
                                                        <w:div w:id="1088697303">
                                                          <w:marLeft w:val="0"/>
                                                          <w:marRight w:val="0"/>
                                                          <w:marTop w:val="0"/>
                                                          <w:marBottom w:val="0"/>
                                                          <w:divBdr>
                                                            <w:top w:val="none" w:sz="0" w:space="0" w:color="auto"/>
                                                            <w:left w:val="none" w:sz="0" w:space="0" w:color="auto"/>
                                                            <w:bottom w:val="none" w:sz="0" w:space="0" w:color="auto"/>
                                                            <w:right w:val="none" w:sz="0" w:space="0" w:color="auto"/>
                                                          </w:divBdr>
                                                        </w:div>
                                                      </w:divsChild>
                                                    </w:div>
                                                    <w:div w:id="1864588171">
                                                      <w:marLeft w:val="240"/>
                                                      <w:marRight w:val="0"/>
                                                      <w:marTop w:val="0"/>
                                                      <w:marBottom w:val="0"/>
                                                      <w:divBdr>
                                                        <w:top w:val="none" w:sz="0" w:space="0" w:color="auto"/>
                                                        <w:left w:val="none" w:sz="0" w:space="0" w:color="auto"/>
                                                        <w:bottom w:val="none" w:sz="0" w:space="0" w:color="auto"/>
                                                        <w:right w:val="none" w:sz="0" w:space="0" w:color="auto"/>
                                                      </w:divBdr>
                                                    </w:div>
                                                  </w:divsChild>
                                                </w:div>
                                                <w:div w:id="1767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2633">
                                  <w:marLeft w:val="0"/>
                                  <w:marRight w:val="0"/>
                                  <w:marTop w:val="0"/>
                                  <w:marBottom w:val="0"/>
                                  <w:divBdr>
                                    <w:top w:val="none" w:sz="0" w:space="0" w:color="auto"/>
                                    <w:left w:val="none" w:sz="0" w:space="0" w:color="auto"/>
                                    <w:bottom w:val="none" w:sz="0" w:space="0" w:color="auto"/>
                                    <w:right w:val="none" w:sz="0" w:space="0" w:color="auto"/>
                                  </w:divBdr>
                                </w:div>
                                <w:div w:id="818350444">
                                  <w:marLeft w:val="240"/>
                                  <w:marRight w:val="240"/>
                                  <w:marTop w:val="0"/>
                                  <w:marBottom w:val="0"/>
                                  <w:divBdr>
                                    <w:top w:val="none" w:sz="0" w:space="0" w:color="auto"/>
                                    <w:left w:val="none" w:sz="0" w:space="0" w:color="auto"/>
                                    <w:bottom w:val="none" w:sz="0" w:space="0" w:color="auto"/>
                                    <w:right w:val="none" w:sz="0" w:space="0" w:color="auto"/>
                                  </w:divBdr>
                                  <w:divsChild>
                                    <w:div w:id="1370227476">
                                      <w:marLeft w:val="0"/>
                                      <w:marRight w:val="0"/>
                                      <w:marTop w:val="0"/>
                                      <w:marBottom w:val="0"/>
                                      <w:divBdr>
                                        <w:top w:val="none" w:sz="0" w:space="0" w:color="auto"/>
                                        <w:left w:val="none" w:sz="0" w:space="0" w:color="auto"/>
                                        <w:bottom w:val="none" w:sz="0" w:space="0" w:color="auto"/>
                                        <w:right w:val="none" w:sz="0" w:space="0" w:color="auto"/>
                                      </w:divBdr>
                                      <w:divsChild>
                                        <w:div w:id="1634941741">
                                          <w:marLeft w:val="0"/>
                                          <w:marRight w:val="0"/>
                                          <w:marTop w:val="0"/>
                                          <w:marBottom w:val="0"/>
                                          <w:divBdr>
                                            <w:top w:val="none" w:sz="0" w:space="0" w:color="auto"/>
                                            <w:left w:val="none" w:sz="0" w:space="0" w:color="auto"/>
                                            <w:bottom w:val="none" w:sz="0" w:space="0" w:color="auto"/>
                                            <w:right w:val="none" w:sz="0" w:space="0" w:color="auto"/>
                                          </w:divBdr>
                                        </w:div>
                                        <w:div w:id="2132820869">
                                          <w:marLeft w:val="240"/>
                                          <w:marRight w:val="240"/>
                                          <w:marTop w:val="0"/>
                                          <w:marBottom w:val="0"/>
                                          <w:divBdr>
                                            <w:top w:val="none" w:sz="0" w:space="0" w:color="auto"/>
                                            <w:left w:val="none" w:sz="0" w:space="0" w:color="auto"/>
                                            <w:bottom w:val="none" w:sz="0" w:space="0" w:color="auto"/>
                                            <w:right w:val="none" w:sz="0" w:space="0" w:color="auto"/>
                                          </w:divBdr>
                                          <w:divsChild>
                                            <w:div w:id="324406227">
                                              <w:marLeft w:val="240"/>
                                              <w:marRight w:val="0"/>
                                              <w:marTop w:val="0"/>
                                              <w:marBottom w:val="0"/>
                                              <w:divBdr>
                                                <w:top w:val="none" w:sz="0" w:space="0" w:color="auto"/>
                                                <w:left w:val="none" w:sz="0" w:space="0" w:color="auto"/>
                                                <w:bottom w:val="none" w:sz="0" w:space="0" w:color="auto"/>
                                                <w:right w:val="none" w:sz="0" w:space="0" w:color="auto"/>
                                              </w:divBdr>
                                            </w:div>
                                            <w:div w:id="1730573860">
                                              <w:marLeft w:val="0"/>
                                              <w:marRight w:val="0"/>
                                              <w:marTop w:val="0"/>
                                              <w:marBottom w:val="0"/>
                                              <w:divBdr>
                                                <w:top w:val="none" w:sz="0" w:space="0" w:color="auto"/>
                                                <w:left w:val="none" w:sz="0" w:space="0" w:color="auto"/>
                                                <w:bottom w:val="none" w:sz="0" w:space="0" w:color="auto"/>
                                                <w:right w:val="none" w:sz="0" w:space="0" w:color="auto"/>
                                              </w:divBdr>
                                              <w:divsChild>
                                                <w:div w:id="1097871893">
                                                  <w:marLeft w:val="0"/>
                                                  <w:marRight w:val="0"/>
                                                  <w:marTop w:val="0"/>
                                                  <w:marBottom w:val="0"/>
                                                  <w:divBdr>
                                                    <w:top w:val="none" w:sz="0" w:space="0" w:color="auto"/>
                                                    <w:left w:val="none" w:sz="0" w:space="0" w:color="auto"/>
                                                    <w:bottom w:val="none" w:sz="0" w:space="0" w:color="auto"/>
                                                    <w:right w:val="none" w:sz="0" w:space="0" w:color="auto"/>
                                                  </w:divBdr>
                                                </w:div>
                                                <w:div w:id="1872575600">
                                                  <w:marLeft w:val="240"/>
                                                  <w:marRight w:val="240"/>
                                                  <w:marTop w:val="0"/>
                                                  <w:marBottom w:val="0"/>
                                                  <w:divBdr>
                                                    <w:top w:val="none" w:sz="0" w:space="0" w:color="auto"/>
                                                    <w:left w:val="none" w:sz="0" w:space="0" w:color="auto"/>
                                                    <w:bottom w:val="none" w:sz="0" w:space="0" w:color="auto"/>
                                                    <w:right w:val="none" w:sz="0" w:space="0" w:color="auto"/>
                                                  </w:divBdr>
                                                  <w:divsChild>
                                                    <w:div w:id="89086398">
                                                      <w:marLeft w:val="0"/>
                                                      <w:marRight w:val="0"/>
                                                      <w:marTop w:val="0"/>
                                                      <w:marBottom w:val="0"/>
                                                      <w:divBdr>
                                                        <w:top w:val="none" w:sz="0" w:space="0" w:color="auto"/>
                                                        <w:left w:val="none" w:sz="0" w:space="0" w:color="auto"/>
                                                        <w:bottom w:val="none" w:sz="0" w:space="0" w:color="auto"/>
                                                        <w:right w:val="none" w:sz="0" w:space="0" w:color="auto"/>
                                                      </w:divBdr>
                                                      <w:divsChild>
                                                        <w:div w:id="902787984">
                                                          <w:marLeft w:val="0"/>
                                                          <w:marRight w:val="0"/>
                                                          <w:marTop w:val="0"/>
                                                          <w:marBottom w:val="0"/>
                                                          <w:divBdr>
                                                            <w:top w:val="none" w:sz="0" w:space="0" w:color="auto"/>
                                                            <w:left w:val="none" w:sz="0" w:space="0" w:color="auto"/>
                                                            <w:bottom w:val="none" w:sz="0" w:space="0" w:color="auto"/>
                                                            <w:right w:val="none" w:sz="0" w:space="0" w:color="auto"/>
                                                          </w:divBdr>
                                                        </w:div>
                                                        <w:div w:id="1303776685">
                                                          <w:marLeft w:val="240"/>
                                                          <w:marRight w:val="240"/>
                                                          <w:marTop w:val="0"/>
                                                          <w:marBottom w:val="0"/>
                                                          <w:divBdr>
                                                            <w:top w:val="none" w:sz="0" w:space="0" w:color="auto"/>
                                                            <w:left w:val="none" w:sz="0" w:space="0" w:color="auto"/>
                                                            <w:bottom w:val="none" w:sz="0" w:space="0" w:color="auto"/>
                                                            <w:right w:val="none" w:sz="0" w:space="0" w:color="auto"/>
                                                          </w:divBdr>
                                                          <w:divsChild>
                                                            <w:div w:id="448547645">
                                                              <w:marLeft w:val="240"/>
                                                              <w:marRight w:val="0"/>
                                                              <w:marTop w:val="0"/>
                                                              <w:marBottom w:val="0"/>
                                                              <w:divBdr>
                                                                <w:top w:val="none" w:sz="0" w:space="0" w:color="auto"/>
                                                                <w:left w:val="none" w:sz="0" w:space="0" w:color="auto"/>
                                                                <w:bottom w:val="none" w:sz="0" w:space="0" w:color="auto"/>
                                                                <w:right w:val="none" w:sz="0" w:space="0" w:color="auto"/>
                                                              </w:divBdr>
                                                            </w:div>
                                                            <w:div w:id="730202591">
                                                              <w:marLeft w:val="0"/>
                                                              <w:marRight w:val="0"/>
                                                              <w:marTop w:val="0"/>
                                                              <w:marBottom w:val="0"/>
                                                              <w:divBdr>
                                                                <w:top w:val="none" w:sz="0" w:space="0" w:color="auto"/>
                                                                <w:left w:val="none" w:sz="0" w:space="0" w:color="auto"/>
                                                                <w:bottom w:val="none" w:sz="0" w:space="0" w:color="auto"/>
                                                                <w:right w:val="none" w:sz="0" w:space="0" w:color="auto"/>
                                                              </w:divBdr>
                                                              <w:divsChild>
                                                                <w:div w:id="328412598">
                                                                  <w:marLeft w:val="0"/>
                                                                  <w:marRight w:val="0"/>
                                                                  <w:marTop w:val="0"/>
                                                                  <w:marBottom w:val="0"/>
                                                                  <w:divBdr>
                                                                    <w:top w:val="none" w:sz="0" w:space="0" w:color="auto"/>
                                                                    <w:left w:val="none" w:sz="0" w:space="0" w:color="auto"/>
                                                                    <w:bottom w:val="none" w:sz="0" w:space="0" w:color="auto"/>
                                                                    <w:right w:val="none" w:sz="0" w:space="0" w:color="auto"/>
                                                                  </w:divBdr>
                                                                </w:div>
                                                                <w:div w:id="1036808787">
                                                                  <w:marLeft w:val="240"/>
                                                                  <w:marRight w:val="240"/>
                                                                  <w:marTop w:val="0"/>
                                                                  <w:marBottom w:val="0"/>
                                                                  <w:divBdr>
                                                                    <w:top w:val="none" w:sz="0" w:space="0" w:color="auto"/>
                                                                    <w:left w:val="none" w:sz="0" w:space="0" w:color="auto"/>
                                                                    <w:bottom w:val="none" w:sz="0" w:space="0" w:color="auto"/>
                                                                    <w:right w:val="none" w:sz="0" w:space="0" w:color="auto"/>
                                                                  </w:divBdr>
                                                                  <w:divsChild>
                                                                    <w:div w:id="2073694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8090">
                                      <w:marLeft w:val="240"/>
                                      <w:marRight w:val="0"/>
                                      <w:marTop w:val="0"/>
                                      <w:marBottom w:val="0"/>
                                      <w:divBdr>
                                        <w:top w:val="none" w:sz="0" w:space="0" w:color="auto"/>
                                        <w:left w:val="none" w:sz="0" w:space="0" w:color="auto"/>
                                        <w:bottom w:val="none" w:sz="0" w:space="0" w:color="auto"/>
                                        <w:right w:val="none" w:sz="0" w:space="0" w:color="auto"/>
                                      </w:divBdr>
                                    </w:div>
                                  </w:divsChild>
                                </w:div>
                                <w:div w:id="1058280049">
                                  <w:marLeft w:val="240"/>
                                  <w:marRight w:val="240"/>
                                  <w:marTop w:val="0"/>
                                  <w:marBottom w:val="0"/>
                                  <w:divBdr>
                                    <w:top w:val="none" w:sz="0" w:space="0" w:color="auto"/>
                                    <w:left w:val="none" w:sz="0" w:space="0" w:color="auto"/>
                                    <w:bottom w:val="none" w:sz="0" w:space="0" w:color="auto"/>
                                    <w:right w:val="none" w:sz="0" w:space="0" w:color="auto"/>
                                  </w:divBdr>
                                  <w:divsChild>
                                    <w:div w:id="600530402">
                                      <w:marLeft w:val="240"/>
                                      <w:marRight w:val="0"/>
                                      <w:marTop w:val="0"/>
                                      <w:marBottom w:val="0"/>
                                      <w:divBdr>
                                        <w:top w:val="none" w:sz="0" w:space="0" w:color="auto"/>
                                        <w:left w:val="none" w:sz="0" w:space="0" w:color="auto"/>
                                        <w:bottom w:val="none" w:sz="0" w:space="0" w:color="auto"/>
                                        <w:right w:val="none" w:sz="0" w:space="0" w:color="auto"/>
                                      </w:divBdr>
                                    </w:div>
                                  </w:divsChild>
                                </w:div>
                                <w:div w:id="1066874187">
                                  <w:marLeft w:val="240"/>
                                  <w:marRight w:val="240"/>
                                  <w:marTop w:val="0"/>
                                  <w:marBottom w:val="0"/>
                                  <w:divBdr>
                                    <w:top w:val="none" w:sz="0" w:space="0" w:color="auto"/>
                                    <w:left w:val="none" w:sz="0" w:space="0" w:color="auto"/>
                                    <w:bottom w:val="none" w:sz="0" w:space="0" w:color="auto"/>
                                    <w:right w:val="none" w:sz="0" w:space="0" w:color="auto"/>
                                  </w:divBdr>
                                  <w:divsChild>
                                    <w:div w:id="1479763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3498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482">
                  <w:marLeft w:val="240"/>
                  <w:marRight w:val="240"/>
                  <w:marTop w:val="0"/>
                  <w:marBottom w:val="0"/>
                  <w:divBdr>
                    <w:top w:val="none" w:sz="0" w:space="0" w:color="auto"/>
                    <w:left w:val="none" w:sz="0" w:space="0" w:color="auto"/>
                    <w:bottom w:val="none" w:sz="0" w:space="0" w:color="auto"/>
                    <w:right w:val="none" w:sz="0" w:space="0" w:color="auto"/>
                  </w:divBdr>
                </w:div>
                <w:div w:id="974873002">
                  <w:marLeft w:val="240"/>
                  <w:marRight w:val="240"/>
                  <w:marTop w:val="0"/>
                  <w:marBottom w:val="0"/>
                  <w:divBdr>
                    <w:top w:val="none" w:sz="0" w:space="0" w:color="auto"/>
                    <w:left w:val="none" w:sz="0" w:space="0" w:color="auto"/>
                    <w:bottom w:val="none" w:sz="0" w:space="0" w:color="auto"/>
                    <w:right w:val="none" w:sz="0" w:space="0" w:color="auto"/>
                  </w:divBdr>
                  <w:divsChild>
                    <w:div w:id="1269697652">
                      <w:marLeft w:val="0"/>
                      <w:marRight w:val="0"/>
                      <w:marTop w:val="0"/>
                      <w:marBottom w:val="0"/>
                      <w:divBdr>
                        <w:top w:val="none" w:sz="0" w:space="0" w:color="auto"/>
                        <w:left w:val="none" w:sz="0" w:space="0" w:color="auto"/>
                        <w:bottom w:val="none" w:sz="0" w:space="0" w:color="auto"/>
                        <w:right w:val="none" w:sz="0" w:space="0" w:color="auto"/>
                      </w:divBdr>
                      <w:divsChild>
                        <w:div w:id="645427804">
                          <w:marLeft w:val="240"/>
                          <w:marRight w:val="240"/>
                          <w:marTop w:val="0"/>
                          <w:marBottom w:val="0"/>
                          <w:divBdr>
                            <w:top w:val="none" w:sz="0" w:space="0" w:color="auto"/>
                            <w:left w:val="none" w:sz="0" w:space="0" w:color="auto"/>
                            <w:bottom w:val="none" w:sz="0" w:space="0" w:color="auto"/>
                            <w:right w:val="none" w:sz="0" w:space="0" w:color="auto"/>
                          </w:divBdr>
                          <w:divsChild>
                            <w:div w:id="814762154">
                              <w:marLeft w:val="24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sChild>
                                <w:div w:id="1803038239">
                                  <w:marLeft w:val="240"/>
                                  <w:marRight w:val="240"/>
                                  <w:marTop w:val="0"/>
                                  <w:marBottom w:val="0"/>
                                  <w:divBdr>
                                    <w:top w:val="none" w:sz="0" w:space="0" w:color="auto"/>
                                    <w:left w:val="none" w:sz="0" w:space="0" w:color="auto"/>
                                    <w:bottom w:val="none" w:sz="0" w:space="0" w:color="auto"/>
                                    <w:right w:val="none" w:sz="0" w:space="0" w:color="auto"/>
                                  </w:divBdr>
                                  <w:divsChild>
                                    <w:div w:id="1221206124">
                                      <w:marLeft w:val="240"/>
                                      <w:marRight w:val="0"/>
                                      <w:marTop w:val="0"/>
                                      <w:marBottom w:val="0"/>
                                      <w:divBdr>
                                        <w:top w:val="none" w:sz="0" w:space="0" w:color="auto"/>
                                        <w:left w:val="none" w:sz="0" w:space="0" w:color="auto"/>
                                        <w:bottom w:val="none" w:sz="0" w:space="0" w:color="auto"/>
                                        <w:right w:val="none" w:sz="0" w:space="0" w:color="auto"/>
                                      </w:divBdr>
                                    </w:div>
                                  </w:divsChild>
                                </w:div>
                                <w:div w:id="1965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61">
                          <w:marLeft w:val="0"/>
                          <w:marRight w:val="0"/>
                          <w:marTop w:val="0"/>
                          <w:marBottom w:val="0"/>
                          <w:divBdr>
                            <w:top w:val="none" w:sz="0" w:space="0" w:color="auto"/>
                            <w:left w:val="none" w:sz="0" w:space="0" w:color="auto"/>
                            <w:bottom w:val="none" w:sz="0" w:space="0" w:color="auto"/>
                            <w:right w:val="none" w:sz="0" w:space="0" w:color="auto"/>
                          </w:divBdr>
                        </w:div>
                      </w:divsChild>
                    </w:div>
                    <w:div w:id="1472791807">
                      <w:marLeft w:val="240"/>
                      <w:marRight w:val="0"/>
                      <w:marTop w:val="0"/>
                      <w:marBottom w:val="0"/>
                      <w:divBdr>
                        <w:top w:val="none" w:sz="0" w:space="0" w:color="auto"/>
                        <w:left w:val="none" w:sz="0" w:space="0" w:color="auto"/>
                        <w:bottom w:val="none" w:sz="0" w:space="0" w:color="auto"/>
                        <w:right w:val="none" w:sz="0" w:space="0" w:color="auto"/>
                      </w:divBdr>
                    </w:div>
                  </w:divsChild>
                </w:div>
                <w:div w:id="978806005">
                  <w:marLeft w:val="240"/>
                  <w:marRight w:val="240"/>
                  <w:marTop w:val="0"/>
                  <w:marBottom w:val="0"/>
                  <w:divBdr>
                    <w:top w:val="none" w:sz="0" w:space="0" w:color="auto"/>
                    <w:left w:val="none" w:sz="0" w:space="0" w:color="auto"/>
                    <w:bottom w:val="none" w:sz="0" w:space="0" w:color="auto"/>
                    <w:right w:val="none" w:sz="0" w:space="0" w:color="auto"/>
                  </w:divBdr>
                  <w:divsChild>
                    <w:div w:id="344675559">
                      <w:marLeft w:val="0"/>
                      <w:marRight w:val="0"/>
                      <w:marTop w:val="0"/>
                      <w:marBottom w:val="0"/>
                      <w:divBdr>
                        <w:top w:val="none" w:sz="0" w:space="0" w:color="auto"/>
                        <w:left w:val="none" w:sz="0" w:space="0" w:color="auto"/>
                        <w:bottom w:val="none" w:sz="0" w:space="0" w:color="auto"/>
                        <w:right w:val="none" w:sz="0" w:space="0" w:color="auto"/>
                      </w:divBdr>
                      <w:divsChild>
                        <w:div w:id="558517120">
                          <w:marLeft w:val="0"/>
                          <w:marRight w:val="0"/>
                          <w:marTop w:val="0"/>
                          <w:marBottom w:val="0"/>
                          <w:divBdr>
                            <w:top w:val="none" w:sz="0" w:space="0" w:color="auto"/>
                            <w:left w:val="none" w:sz="0" w:space="0" w:color="auto"/>
                            <w:bottom w:val="none" w:sz="0" w:space="0" w:color="auto"/>
                            <w:right w:val="none" w:sz="0" w:space="0" w:color="auto"/>
                          </w:divBdr>
                        </w:div>
                        <w:div w:id="1465850486">
                          <w:marLeft w:val="240"/>
                          <w:marRight w:val="240"/>
                          <w:marTop w:val="0"/>
                          <w:marBottom w:val="0"/>
                          <w:divBdr>
                            <w:top w:val="none" w:sz="0" w:space="0" w:color="auto"/>
                            <w:left w:val="none" w:sz="0" w:space="0" w:color="auto"/>
                            <w:bottom w:val="none" w:sz="0" w:space="0" w:color="auto"/>
                            <w:right w:val="none" w:sz="0" w:space="0" w:color="auto"/>
                          </w:divBdr>
                          <w:divsChild>
                            <w:div w:id="1163356243">
                              <w:marLeft w:val="0"/>
                              <w:marRight w:val="0"/>
                              <w:marTop w:val="0"/>
                              <w:marBottom w:val="0"/>
                              <w:divBdr>
                                <w:top w:val="none" w:sz="0" w:space="0" w:color="auto"/>
                                <w:left w:val="none" w:sz="0" w:space="0" w:color="auto"/>
                                <w:bottom w:val="none" w:sz="0" w:space="0" w:color="auto"/>
                                <w:right w:val="none" w:sz="0" w:space="0" w:color="auto"/>
                              </w:divBdr>
                              <w:divsChild>
                                <w:div w:id="986276750">
                                  <w:marLeft w:val="240"/>
                                  <w:marRight w:val="24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387606680">
                                          <w:marLeft w:val="240"/>
                                          <w:marRight w:val="240"/>
                                          <w:marTop w:val="0"/>
                                          <w:marBottom w:val="0"/>
                                          <w:divBdr>
                                            <w:top w:val="none" w:sz="0" w:space="0" w:color="auto"/>
                                            <w:left w:val="none" w:sz="0" w:space="0" w:color="auto"/>
                                            <w:bottom w:val="none" w:sz="0" w:space="0" w:color="auto"/>
                                            <w:right w:val="none" w:sz="0" w:space="0" w:color="auto"/>
                                          </w:divBdr>
                                          <w:divsChild>
                                            <w:div w:id="484516303">
                                              <w:marLeft w:val="240"/>
                                              <w:marRight w:val="0"/>
                                              <w:marTop w:val="0"/>
                                              <w:marBottom w:val="0"/>
                                              <w:divBdr>
                                                <w:top w:val="none" w:sz="0" w:space="0" w:color="auto"/>
                                                <w:left w:val="none" w:sz="0" w:space="0" w:color="auto"/>
                                                <w:bottom w:val="none" w:sz="0" w:space="0" w:color="auto"/>
                                                <w:right w:val="none" w:sz="0" w:space="0" w:color="auto"/>
                                              </w:divBdr>
                                            </w:div>
                                          </w:divsChild>
                                        </w:div>
                                        <w:div w:id="944187619">
                                          <w:marLeft w:val="0"/>
                                          <w:marRight w:val="0"/>
                                          <w:marTop w:val="0"/>
                                          <w:marBottom w:val="0"/>
                                          <w:divBdr>
                                            <w:top w:val="none" w:sz="0" w:space="0" w:color="auto"/>
                                            <w:left w:val="none" w:sz="0" w:space="0" w:color="auto"/>
                                            <w:bottom w:val="none" w:sz="0" w:space="0" w:color="auto"/>
                                            <w:right w:val="none" w:sz="0" w:space="0" w:color="auto"/>
                                          </w:divBdr>
                                        </w:div>
                                      </w:divsChild>
                                    </w:div>
                                    <w:div w:id="1607804961">
                                      <w:marLeft w:val="240"/>
                                      <w:marRight w:val="0"/>
                                      <w:marTop w:val="0"/>
                                      <w:marBottom w:val="0"/>
                                      <w:divBdr>
                                        <w:top w:val="none" w:sz="0" w:space="0" w:color="auto"/>
                                        <w:left w:val="none" w:sz="0" w:space="0" w:color="auto"/>
                                        <w:bottom w:val="none" w:sz="0" w:space="0" w:color="auto"/>
                                        <w:right w:val="none" w:sz="0" w:space="0" w:color="auto"/>
                                      </w:divBdr>
                                    </w:div>
                                  </w:divsChild>
                                </w:div>
                                <w:div w:id="1776824896">
                                  <w:marLeft w:val="0"/>
                                  <w:marRight w:val="0"/>
                                  <w:marTop w:val="0"/>
                                  <w:marBottom w:val="0"/>
                                  <w:divBdr>
                                    <w:top w:val="none" w:sz="0" w:space="0" w:color="auto"/>
                                    <w:left w:val="none" w:sz="0" w:space="0" w:color="auto"/>
                                    <w:bottom w:val="none" w:sz="0" w:space="0" w:color="auto"/>
                                    <w:right w:val="none" w:sz="0" w:space="0" w:color="auto"/>
                                  </w:divBdr>
                                </w:div>
                              </w:divsChild>
                            </w:div>
                            <w:div w:id="1204052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670078">
                      <w:marLeft w:val="240"/>
                      <w:marRight w:val="0"/>
                      <w:marTop w:val="0"/>
                      <w:marBottom w:val="0"/>
                      <w:divBdr>
                        <w:top w:val="none" w:sz="0" w:space="0" w:color="auto"/>
                        <w:left w:val="none" w:sz="0" w:space="0" w:color="auto"/>
                        <w:bottom w:val="none" w:sz="0" w:space="0" w:color="auto"/>
                        <w:right w:val="none" w:sz="0" w:space="0" w:color="auto"/>
                      </w:divBdr>
                    </w:div>
                  </w:divsChild>
                </w:div>
                <w:div w:id="1002970749">
                  <w:marLeft w:val="240"/>
                  <w:marRight w:val="240"/>
                  <w:marTop w:val="0"/>
                  <w:marBottom w:val="0"/>
                  <w:divBdr>
                    <w:top w:val="none" w:sz="0" w:space="0" w:color="auto"/>
                    <w:left w:val="none" w:sz="0" w:space="0" w:color="auto"/>
                    <w:bottom w:val="none" w:sz="0" w:space="0" w:color="auto"/>
                    <w:right w:val="none" w:sz="0" w:space="0" w:color="auto"/>
                  </w:divBdr>
                </w:div>
                <w:div w:id="1024482750">
                  <w:marLeft w:val="240"/>
                  <w:marRight w:val="240"/>
                  <w:marTop w:val="0"/>
                  <w:marBottom w:val="0"/>
                  <w:divBdr>
                    <w:top w:val="none" w:sz="0" w:space="0" w:color="auto"/>
                    <w:left w:val="none" w:sz="0" w:space="0" w:color="auto"/>
                    <w:bottom w:val="none" w:sz="0" w:space="0" w:color="auto"/>
                    <w:right w:val="none" w:sz="0" w:space="0" w:color="auto"/>
                  </w:divBdr>
                </w:div>
                <w:div w:id="1036082031">
                  <w:marLeft w:val="240"/>
                  <w:marRight w:val="240"/>
                  <w:marTop w:val="0"/>
                  <w:marBottom w:val="0"/>
                  <w:divBdr>
                    <w:top w:val="none" w:sz="0" w:space="0" w:color="auto"/>
                    <w:left w:val="none" w:sz="0" w:space="0" w:color="auto"/>
                    <w:bottom w:val="none" w:sz="0" w:space="0" w:color="auto"/>
                    <w:right w:val="none" w:sz="0" w:space="0" w:color="auto"/>
                  </w:divBdr>
                </w:div>
                <w:div w:id="1145856734">
                  <w:marLeft w:val="240"/>
                  <w:marRight w:val="240"/>
                  <w:marTop w:val="0"/>
                  <w:marBottom w:val="0"/>
                  <w:divBdr>
                    <w:top w:val="none" w:sz="0" w:space="0" w:color="auto"/>
                    <w:left w:val="none" w:sz="0" w:space="0" w:color="auto"/>
                    <w:bottom w:val="none" w:sz="0" w:space="0" w:color="auto"/>
                    <w:right w:val="none" w:sz="0" w:space="0" w:color="auto"/>
                  </w:divBdr>
                  <w:divsChild>
                    <w:div w:id="543520414">
                      <w:marLeft w:val="0"/>
                      <w:marRight w:val="0"/>
                      <w:marTop w:val="0"/>
                      <w:marBottom w:val="0"/>
                      <w:divBdr>
                        <w:top w:val="none" w:sz="0" w:space="0" w:color="auto"/>
                        <w:left w:val="none" w:sz="0" w:space="0" w:color="auto"/>
                        <w:bottom w:val="none" w:sz="0" w:space="0" w:color="auto"/>
                        <w:right w:val="none" w:sz="0" w:space="0" w:color="auto"/>
                      </w:divBdr>
                      <w:divsChild>
                        <w:div w:id="996807917">
                          <w:marLeft w:val="240"/>
                          <w:marRight w:val="240"/>
                          <w:marTop w:val="0"/>
                          <w:marBottom w:val="0"/>
                          <w:divBdr>
                            <w:top w:val="none" w:sz="0" w:space="0" w:color="auto"/>
                            <w:left w:val="none" w:sz="0" w:space="0" w:color="auto"/>
                            <w:bottom w:val="none" w:sz="0" w:space="0" w:color="auto"/>
                            <w:right w:val="none" w:sz="0" w:space="0" w:color="auto"/>
                          </w:divBdr>
                          <w:divsChild>
                            <w:div w:id="677922660">
                              <w:marLeft w:val="240"/>
                              <w:marRight w:val="0"/>
                              <w:marTop w:val="0"/>
                              <w:marBottom w:val="0"/>
                              <w:divBdr>
                                <w:top w:val="none" w:sz="0" w:space="0" w:color="auto"/>
                                <w:left w:val="none" w:sz="0" w:space="0" w:color="auto"/>
                                <w:bottom w:val="none" w:sz="0" w:space="0" w:color="auto"/>
                                <w:right w:val="none" w:sz="0" w:space="0" w:color="auto"/>
                              </w:divBdr>
                            </w:div>
                            <w:div w:id="1962805650">
                              <w:marLeft w:val="0"/>
                              <w:marRight w:val="0"/>
                              <w:marTop w:val="0"/>
                              <w:marBottom w:val="0"/>
                              <w:divBdr>
                                <w:top w:val="none" w:sz="0" w:space="0" w:color="auto"/>
                                <w:left w:val="none" w:sz="0" w:space="0" w:color="auto"/>
                                <w:bottom w:val="none" w:sz="0" w:space="0" w:color="auto"/>
                                <w:right w:val="none" w:sz="0" w:space="0" w:color="auto"/>
                              </w:divBdr>
                              <w:divsChild>
                                <w:div w:id="623658105">
                                  <w:marLeft w:val="0"/>
                                  <w:marRight w:val="0"/>
                                  <w:marTop w:val="0"/>
                                  <w:marBottom w:val="0"/>
                                  <w:divBdr>
                                    <w:top w:val="none" w:sz="0" w:space="0" w:color="auto"/>
                                    <w:left w:val="none" w:sz="0" w:space="0" w:color="auto"/>
                                    <w:bottom w:val="none" w:sz="0" w:space="0" w:color="auto"/>
                                    <w:right w:val="none" w:sz="0" w:space="0" w:color="auto"/>
                                  </w:divBdr>
                                </w:div>
                                <w:div w:id="675114882">
                                  <w:marLeft w:val="240"/>
                                  <w:marRight w:val="240"/>
                                  <w:marTop w:val="0"/>
                                  <w:marBottom w:val="0"/>
                                  <w:divBdr>
                                    <w:top w:val="none" w:sz="0" w:space="0" w:color="auto"/>
                                    <w:left w:val="none" w:sz="0" w:space="0" w:color="auto"/>
                                    <w:bottom w:val="none" w:sz="0" w:space="0" w:color="auto"/>
                                    <w:right w:val="none" w:sz="0" w:space="0" w:color="auto"/>
                                  </w:divBdr>
                                  <w:divsChild>
                                    <w:div w:id="1940598595">
                                      <w:marLeft w:val="240"/>
                                      <w:marRight w:val="0"/>
                                      <w:marTop w:val="0"/>
                                      <w:marBottom w:val="0"/>
                                      <w:divBdr>
                                        <w:top w:val="none" w:sz="0" w:space="0" w:color="auto"/>
                                        <w:left w:val="none" w:sz="0" w:space="0" w:color="auto"/>
                                        <w:bottom w:val="none" w:sz="0" w:space="0" w:color="auto"/>
                                        <w:right w:val="none" w:sz="0" w:space="0" w:color="auto"/>
                                      </w:divBdr>
                                    </w:div>
                                  </w:divsChild>
                                </w:div>
                                <w:div w:id="730664286">
                                  <w:marLeft w:val="240"/>
                                  <w:marRight w:val="240"/>
                                  <w:marTop w:val="0"/>
                                  <w:marBottom w:val="0"/>
                                  <w:divBdr>
                                    <w:top w:val="none" w:sz="0" w:space="0" w:color="auto"/>
                                    <w:left w:val="none" w:sz="0" w:space="0" w:color="auto"/>
                                    <w:bottom w:val="none" w:sz="0" w:space="0" w:color="auto"/>
                                    <w:right w:val="none" w:sz="0" w:space="0" w:color="auto"/>
                                  </w:divBdr>
                                  <w:divsChild>
                                    <w:div w:id="476150064">
                                      <w:marLeft w:val="240"/>
                                      <w:marRight w:val="0"/>
                                      <w:marTop w:val="0"/>
                                      <w:marBottom w:val="0"/>
                                      <w:divBdr>
                                        <w:top w:val="none" w:sz="0" w:space="0" w:color="auto"/>
                                        <w:left w:val="none" w:sz="0" w:space="0" w:color="auto"/>
                                        <w:bottom w:val="none" w:sz="0" w:space="0" w:color="auto"/>
                                        <w:right w:val="none" w:sz="0" w:space="0" w:color="auto"/>
                                      </w:divBdr>
                                    </w:div>
                                    <w:div w:id="1883589141">
                                      <w:marLeft w:val="0"/>
                                      <w:marRight w:val="0"/>
                                      <w:marTop w:val="0"/>
                                      <w:marBottom w:val="0"/>
                                      <w:divBdr>
                                        <w:top w:val="none" w:sz="0" w:space="0" w:color="auto"/>
                                        <w:left w:val="none" w:sz="0" w:space="0" w:color="auto"/>
                                        <w:bottom w:val="none" w:sz="0" w:space="0" w:color="auto"/>
                                        <w:right w:val="none" w:sz="0" w:space="0" w:color="auto"/>
                                      </w:divBdr>
                                      <w:divsChild>
                                        <w:div w:id="980693045">
                                          <w:marLeft w:val="0"/>
                                          <w:marRight w:val="0"/>
                                          <w:marTop w:val="0"/>
                                          <w:marBottom w:val="0"/>
                                          <w:divBdr>
                                            <w:top w:val="none" w:sz="0" w:space="0" w:color="auto"/>
                                            <w:left w:val="none" w:sz="0" w:space="0" w:color="auto"/>
                                            <w:bottom w:val="none" w:sz="0" w:space="0" w:color="auto"/>
                                            <w:right w:val="none" w:sz="0" w:space="0" w:color="auto"/>
                                          </w:divBdr>
                                        </w:div>
                                        <w:div w:id="2086759366">
                                          <w:marLeft w:val="240"/>
                                          <w:marRight w:val="240"/>
                                          <w:marTop w:val="0"/>
                                          <w:marBottom w:val="0"/>
                                          <w:divBdr>
                                            <w:top w:val="none" w:sz="0" w:space="0" w:color="auto"/>
                                            <w:left w:val="none" w:sz="0" w:space="0" w:color="auto"/>
                                            <w:bottom w:val="none" w:sz="0" w:space="0" w:color="auto"/>
                                            <w:right w:val="none" w:sz="0" w:space="0" w:color="auto"/>
                                          </w:divBdr>
                                          <w:divsChild>
                                            <w:div w:id="316618919">
                                              <w:marLeft w:val="0"/>
                                              <w:marRight w:val="0"/>
                                              <w:marTop w:val="0"/>
                                              <w:marBottom w:val="0"/>
                                              <w:divBdr>
                                                <w:top w:val="none" w:sz="0" w:space="0" w:color="auto"/>
                                                <w:left w:val="none" w:sz="0" w:space="0" w:color="auto"/>
                                                <w:bottom w:val="none" w:sz="0" w:space="0" w:color="auto"/>
                                                <w:right w:val="none" w:sz="0" w:space="0" w:color="auto"/>
                                              </w:divBdr>
                                              <w:divsChild>
                                                <w:div w:id="1145782801">
                                                  <w:marLeft w:val="0"/>
                                                  <w:marRight w:val="0"/>
                                                  <w:marTop w:val="0"/>
                                                  <w:marBottom w:val="0"/>
                                                  <w:divBdr>
                                                    <w:top w:val="none" w:sz="0" w:space="0" w:color="auto"/>
                                                    <w:left w:val="none" w:sz="0" w:space="0" w:color="auto"/>
                                                    <w:bottom w:val="none" w:sz="0" w:space="0" w:color="auto"/>
                                                    <w:right w:val="none" w:sz="0" w:space="0" w:color="auto"/>
                                                  </w:divBdr>
                                                </w:div>
                                                <w:div w:id="1982616170">
                                                  <w:marLeft w:val="240"/>
                                                  <w:marRight w:val="240"/>
                                                  <w:marTop w:val="0"/>
                                                  <w:marBottom w:val="0"/>
                                                  <w:divBdr>
                                                    <w:top w:val="none" w:sz="0" w:space="0" w:color="auto"/>
                                                    <w:left w:val="none" w:sz="0" w:space="0" w:color="auto"/>
                                                    <w:bottom w:val="none" w:sz="0" w:space="0" w:color="auto"/>
                                                    <w:right w:val="none" w:sz="0" w:space="0" w:color="auto"/>
                                                  </w:divBdr>
                                                  <w:divsChild>
                                                    <w:div w:id="1308708051">
                                                      <w:marLeft w:val="240"/>
                                                      <w:marRight w:val="0"/>
                                                      <w:marTop w:val="0"/>
                                                      <w:marBottom w:val="0"/>
                                                      <w:divBdr>
                                                        <w:top w:val="none" w:sz="0" w:space="0" w:color="auto"/>
                                                        <w:left w:val="none" w:sz="0" w:space="0" w:color="auto"/>
                                                        <w:bottom w:val="none" w:sz="0" w:space="0" w:color="auto"/>
                                                        <w:right w:val="none" w:sz="0" w:space="0" w:color="auto"/>
                                                      </w:divBdr>
                                                    </w:div>
                                                    <w:div w:id="1987322919">
                                                      <w:marLeft w:val="0"/>
                                                      <w:marRight w:val="0"/>
                                                      <w:marTop w:val="0"/>
                                                      <w:marBottom w:val="0"/>
                                                      <w:divBdr>
                                                        <w:top w:val="none" w:sz="0" w:space="0" w:color="auto"/>
                                                        <w:left w:val="none" w:sz="0" w:space="0" w:color="auto"/>
                                                        <w:bottom w:val="none" w:sz="0" w:space="0" w:color="auto"/>
                                                        <w:right w:val="none" w:sz="0" w:space="0" w:color="auto"/>
                                                      </w:divBdr>
                                                      <w:divsChild>
                                                        <w:div w:id="562722265">
                                                          <w:marLeft w:val="240"/>
                                                          <w:marRight w:val="240"/>
                                                          <w:marTop w:val="0"/>
                                                          <w:marBottom w:val="0"/>
                                                          <w:divBdr>
                                                            <w:top w:val="none" w:sz="0" w:space="0" w:color="auto"/>
                                                            <w:left w:val="none" w:sz="0" w:space="0" w:color="auto"/>
                                                            <w:bottom w:val="none" w:sz="0" w:space="0" w:color="auto"/>
                                                            <w:right w:val="none" w:sz="0" w:space="0" w:color="auto"/>
                                                          </w:divBdr>
                                                          <w:divsChild>
                                                            <w:div w:id="1665359442">
                                                              <w:marLeft w:val="240"/>
                                                              <w:marRight w:val="0"/>
                                                              <w:marTop w:val="0"/>
                                                              <w:marBottom w:val="0"/>
                                                              <w:divBdr>
                                                                <w:top w:val="none" w:sz="0" w:space="0" w:color="auto"/>
                                                                <w:left w:val="none" w:sz="0" w:space="0" w:color="auto"/>
                                                                <w:bottom w:val="none" w:sz="0" w:space="0" w:color="auto"/>
                                                                <w:right w:val="none" w:sz="0" w:space="0" w:color="auto"/>
                                                              </w:divBdr>
                                                            </w:div>
                                                          </w:divsChild>
                                                        </w:div>
                                                        <w:div w:id="766971444">
                                                          <w:marLeft w:val="240"/>
                                                          <w:marRight w:val="240"/>
                                                          <w:marTop w:val="0"/>
                                                          <w:marBottom w:val="0"/>
                                                          <w:divBdr>
                                                            <w:top w:val="none" w:sz="0" w:space="0" w:color="auto"/>
                                                            <w:left w:val="none" w:sz="0" w:space="0" w:color="auto"/>
                                                            <w:bottom w:val="none" w:sz="0" w:space="0" w:color="auto"/>
                                                            <w:right w:val="none" w:sz="0" w:space="0" w:color="auto"/>
                                                          </w:divBdr>
                                                        </w:div>
                                                        <w:div w:id="2104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9">
                                  <w:marLeft w:val="240"/>
                                  <w:marRight w:val="240"/>
                                  <w:marTop w:val="0"/>
                                  <w:marBottom w:val="0"/>
                                  <w:divBdr>
                                    <w:top w:val="none" w:sz="0" w:space="0" w:color="auto"/>
                                    <w:left w:val="none" w:sz="0" w:space="0" w:color="auto"/>
                                    <w:bottom w:val="none" w:sz="0" w:space="0" w:color="auto"/>
                                    <w:right w:val="none" w:sz="0" w:space="0" w:color="auto"/>
                                  </w:divBdr>
                                  <w:divsChild>
                                    <w:div w:id="127477516">
                                      <w:marLeft w:val="240"/>
                                      <w:marRight w:val="0"/>
                                      <w:marTop w:val="0"/>
                                      <w:marBottom w:val="0"/>
                                      <w:divBdr>
                                        <w:top w:val="none" w:sz="0" w:space="0" w:color="auto"/>
                                        <w:left w:val="none" w:sz="0" w:space="0" w:color="auto"/>
                                        <w:bottom w:val="none" w:sz="0" w:space="0" w:color="auto"/>
                                        <w:right w:val="none" w:sz="0" w:space="0" w:color="auto"/>
                                      </w:divBdr>
                                    </w:div>
                                    <w:div w:id="669673304">
                                      <w:marLeft w:val="0"/>
                                      <w:marRight w:val="0"/>
                                      <w:marTop w:val="0"/>
                                      <w:marBottom w:val="0"/>
                                      <w:divBdr>
                                        <w:top w:val="none" w:sz="0" w:space="0" w:color="auto"/>
                                        <w:left w:val="none" w:sz="0" w:space="0" w:color="auto"/>
                                        <w:bottom w:val="none" w:sz="0" w:space="0" w:color="auto"/>
                                        <w:right w:val="none" w:sz="0" w:space="0" w:color="auto"/>
                                      </w:divBdr>
                                      <w:divsChild>
                                        <w:div w:id="366293203">
                                          <w:marLeft w:val="0"/>
                                          <w:marRight w:val="0"/>
                                          <w:marTop w:val="0"/>
                                          <w:marBottom w:val="0"/>
                                          <w:divBdr>
                                            <w:top w:val="none" w:sz="0" w:space="0" w:color="auto"/>
                                            <w:left w:val="none" w:sz="0" w:space="0" w:color="auto"/>
                                            <w:bottom w:val="none" w:sz="0" w:space="0" w:color="auto"/>
                                            <w:right w:val="none" w:sz="0" w:space="0" w:color="auto"/>
                                          </w:divBdr>
                                        </w:div>
                                        <w:div w:id="1729451975">
                                          <w:marLeft w:val="240"/>
                                          <w:marRight w:val="240"/>
                                          <w:marTop w:val="0"/>
                                          <w:marBottom w:val="0"/>
                                          <w:divBdr>
                                            <w:top w:val="none" w:sz="0" w:space="0" w:color="auto"/>
                                            <w:left w:val="none" w:sz="0" w:space="0" w:color="auto"/>
                                            <w:bottom w:val="none" w:sz="0" w:space="0" w:color="auto"/>
                                            <w:right w:val="none" w:sz="0" w:space="0" w:color="auto"/>
                                          </w:divBdr>
                                          <w:divsChild>
                                            <w:div w:id="1439834787">
                                              <w:marLeft w:val="0"/>
                                              <w:marRight w:val="0"/>
                                              <w:marTop w:val="0"/>
                                              <w:marBottom w:val="0"/>
                                              <w:divBdr>
                                                <w:top w:val="none" w:sz="0" w:space="0" w:color="auto"/>
                                                <w:left w:val="none" w:sz="0" w:space="0" w:color="auto"/>
                                                <w:bottom w:val="none" w:sz="0" w:space="0" w:color="auto"/>
                                                <w:right w:val="none" w:sz="0" w:space="0" w:color="auto"/>
                                              </w:divBdr>
                                              <w:divsChild>
                                                <w:div w:id="1145703831">
                                                  <w:marLeft w:val="0"/>
                                                  <w:marRight w:val="0"/>
                                                  <w:marTop w:val="0"/>
                                                  <w:marBottom w:val="0"/>
                                                  <w:divBdr>
                                                    <w:top w:val="none" w:sz="0" w:space="0" w:color="auto"/>
                                                    <w:left w:val="none" w:sz="0" w:space="0" w:color="auto"/>
                                                    <w:bottom w:val="none" w:sz="0" w:space="0" w:color="auto"/>
                                                    <w:right w:val="none" w:sz="0" w:space="0" w:color="auto"/>
                                                  </w:divBdr>
                                                </w:div>
                                                <w:div w:id="1384869040">
                                                  <w:marLeft w:val="240"/>
                                                  <w:marRight w:val="240"/>
                                                  <w:marTop w:val="0"/>
                                                  <w:marBottom w:val="0"/>
                                                  <w:divBdr>
                                                    <w:top w:val="none" w:sz="0" w:space="0" w:color="auto"/>
                                                    <w:left w:val="none" w:sz="0" w:space="0" w:color="auto"/>
                                                    <w:bottom w:val="none" w:sz="0" w:space="0" w:color="auto"/>
                                                    <w:right w:val="none" w:sz="0" w:space="0" w:color="auto"/>
                                                  </w:divBdr>
                                                  <w:divsChild>
                                                    <w:div w:id="553859605">
                                                      <w:marLeft w:val="0"/>
                                                      <w:marRight w:val="0"/>
                                                      <w:marTop w:val="0"/>
                                                      <w:marBottom w:val="0"/>
                                                      <w:divBdr>
                                                        <w:top w:val="none" w:sz="0" w:space="0" w:color="auto"/>
                                                        <w:left w:val="none" w:sz="0" w:space="0" w:color="auto"/>
                                                        <w:bottom w:val="none" w:sz="0" w:space="0" w:color="auto"/>
                                                        <w:right w:val="none" w:sz="0" w:space="0" w:color="auto"/>
                                                      </w:divBdr>
                                                      <w:divsChild>
                                                        <w:div w:id="662204091">
                                                          <w:marLeft w:val="0"/>
                                                          <w:marRight w:val="0"/>
                                                          <w:marTop w:val="0"/>
                                                          <w:marBottom w:val="0"/>
                                                          <w:divBdr>
                                                            <w:top w:val="none" w:sz="0" w:space="0" w:color="auto"/>
                                                            <w:left w:val="none" w:sz="0" w:space="0" w:color="auto"/>
                                                            <w:bottom w:val="none" w:sz="0" w:space="0" w:color="auto"/>
                                                            <w:right w:val="none" w:sz="0" w:space="0" w:color="auto"/>
                                                          </w:divBdr>
                                                        </w:div>
                                                        <w:div w:id="1113475795">
                                                          <w:marLeft w:val="240"/>
                                                          <w:marRight w:val="240"/>
                                                          <w:marTop w:val="0"/>
                                                          <w:marBottom w:val="0"/>
                                                          <w:divBdr>
                                                            <w:top w:val="none" w:sz="0" w:space="0" w:color="auto"/>
                                                            <w:left w:val="none" w:sz="0" w:space="0" w:color="auto"/>
                                                            <w:bottom w:val="none" w:sz="0" w:space="0" w:color="auto"/>
                                                            <w:right w:val="none" w:sz="0" w:space="0" w:color="auto"/>
                                                          </w:divBdr>
                                                          <w:divsChild>
                                                            <w:div w:id="365563386">
                                                              <w:marLeft w:val="0"/>
                                                              <w:marRight w:val="0"/>
                                                              <w:marTop w:val="0"/>
                                                              <w:marBottom w:val="0"/>
                                                              <w:divBdr>
                                                                <w:top w:val="none" w:sz="0" w:space="0" w:color="auto"/>
                                                                <w:left w:val="none" w:sz="0" w:space="0" w:color="auto"/>
                                                                <w:bottom w:val="none" w:sz="0" w:space="0" w:color="auto"/>
                                                                <w:right w:val="none" w:sz="0" w:space="0" w:color="auto"/>
                                                              </w:divBdr>
                                                              <w:divsChild>
                                                                <w:div w:id="380905523">
                                                                  <w:marLeft w:val="240"/>
                                                                  <w:marRight w:val="240"/>
                                                                  <w:marTop w:val="0"/>
                                                                  <w:marBottom w:val="0"/>
                                                                  <w:divBdr>
                                                                    <w:top w:val="none" w:sz="0" w:space="0" w:color="auto"/>
                                                                    <w:left w:val="none" w:sz="0" w:space="0" w:color="auto"/>
                                                                    <w:bottom w:val="none" w:sz="0" w:space="0" w:color="auto"/>
                                                                    <w:right w:val="none" w:sz="0" w:space="0" w:color="auto"/>
                                                                  </w:divBdr>
                                                                  <w:divsChild>
                                                                    <w:div w:id="573898940">
                                                                      <w:marLeft w:val="240"/>
                                                                      <w:marRight w:val="0"/>
                                                                      <w:marTop w:val="0"/>
                                                                      <w:marBottom w:val="0"/>
                                                                      <w:divBdr>
                                                                        <w:top w:val="none" w:sz="0" w:space="0" w:color="auto"/>
                                                                        <w:left w:val="none" w:sz="0" w:space="0" w:color="auto"/>
                                                                        <w:bottom w:val="none" w:sz="0" w:space="0" w:color="auto"/>
                                                                        <w:right w:val="none" w:sz="0" w:space="0" w:color="auto"/>
                                                                      </w:divBdr>
                                                                    </w:div>
                                                                    <w:div w:id="1049915417">
                                                                      <w:marLeft w:val="0"/>
                                                                      <w:marRight w:val="0"/>
                                                                      <w:marTop w:val="0"/>
                                                                      <w:marBottom w:val="0"/>
                                                                      <w:divBdr>
                                                                        <w:top w:val="none" w:sz="0" w:space="0" w:color="auto"/>
                                                                        <w:left w:val="none" w:sz="0" w:space="0" w:color="auto"/>
                                                                        <w:bottom w:val="none" w:sz="0" w:space="0" w:color="auto"/>
                                                                        <w:right w:val="none" w:sz="0" w:space="0" w:color="auto"/>
                                                                      </w:divBdr>
                                                                      <w:divsChild>
                                                                        <w:div w:id="1223978447">
                                                                          <w:marLeft w:val="240"/>
                                                                          <w:marRight w:val="240"/>
                                                                          <w:marTop w:val="0"/>
                                                                          <w:marBottom w:val="0"/>
                                                                          <w:divBdr>
                                                                            <w:top w:val="none" w:sz="0" w:space="0" w:color="auto"/>
                                                                            <w:left w:val="none" w:sz="0" w:space="0" w:color="auto"/>
                                                                            <w:bottom w:val="none" w:sz="0" w:space="0" w:color="auto"/>
                                                                            <w:right w:val="none" w:sz="0" w:space="0" w:color="auto"/>
                                                                          </w:divBdr>
                                                                          <w:divsChild>
                                                                            <w:div w:id="474682198">
                                                                              <w:marLeft w:val="0"/>
                                                                              <w:marRight w:val="0"/>
                                                                              <w:marTop w:val="0"/>
                                                                              <w:marBottom w:val="0"/>
                                                                              <w:divBdr>
                                                                                <w:top w:val="none" w:sz="0" w:space="0" w:color="auto"/>
                                                                                <w:left w:val="none" w:sz="0" w:space="0" w:color="auto"/>
                                                                                <w:bottom w:val="none" w:sz="0" w:space="0" w:color="auto"/>
                                                                                <w:right w:val="none" w:sz="0" w:space="0" w:color="auto"/>
                                                                              </w:divBdr>
                                                                              <w:divsChild>
                                                                                <w:div w:id="247152518">
                                                                                  <w:marLeft w:val="240"/>
                                                                                  <w:marRight w:val="240"/>
                                                                                  <w:marTop w:val="0"/>
                                                                                  <w:marBottom w:val="0"/>
                                                                                  <w:divBdr>
                                                                                    <w:top w:val="none" w:sz="0" w:space="0" w:color="auto"/>
                                                                                    <w:left w:val="none" w:sz="0" w:space="0" w:color="auto"/>
                                                                                    <w:bottom w:val="none" w:sz="0" w:space="0" w:color="auto"/>
                                                                                    <w:right w:val="none" w:sz="0" w:space="0" w:color="auto"/>
                                                                                  </w:divBdr>
                                                                                  <w:divsChild>
                                                                                    <w:div w:id="1757356949">
                                                                                      <w:marLeft w:val="240"/>
                                                                                      <w:marRight w:val="0"/>
                                                                                      <w:marTop w:val="0"/>
                                                                                      <w:marBottom w:val="0"/>
                                                                                      <w:divBdr>
                                                                                        <w:top w:val="none" w:sz="0" w:space="0" w:color="auto"/>
                                                                                        <w:left w:val="none" w:sz="0" w:space="0" w:color="auto"/>
                                                                                        <w:bottom w:val="none" w:sz="0" w:space="0" w:color="auto"/>
                                                                                        <w:right w:val="none" w:sz="0" w:space="0" w:color="auto"/>
                                                                                      </w:divBdr>
                                                                                    </w:div>
                                                                                  </w:divsChild>
                                                                                </w:div>
                                                                                <w:div w:id="396977623">
                                                                                  <w:marLeft w:val="0"/>
                                                                                  <w:marRight w:val="0"/>
                                                                                  <w:marTop w:val="0"/>
                                                                                  <w:marBottom w:val="0"/>
                                                                                  <w:divBdr>
                                                                                    <w:top w:val="none" w:sz="0" w:space="0" w:color="auto"/>
                                                                                    <w:left w:val="none" w:sz="0" w:space="0" w:color="auto"/>
                                                                                    <w:bottom w:val="none" w:sz="0" w:space="0" w:color="auto"/>
                                                                                    <w:right w:val="none" w:sz="0" w:space="0" w:color="auto"/>
                                                                                  </w:divBdr>
                                                                                </w:div>
                                                                                <w:div w:id="1647465958">
                                                                                  <w:marLeft w:val="240"/>
                                                                                  <w:marRight w:val="240"/>
                                                                                  <w:marTop w:val="0"/>
                                                                                  <w:marBottom w:val="0"/>
                                                                                  <w:divBdr>
                                                                                    <w:top w:val="none" w:sz="0" w:space="0" w:color="auto"/>
                                                                                    <w:left w:val="none" w:sz="0" w:space="0" w:color="auto"/>
                                                                                    <w:bottom w:val="none" w:sz="0" w:space="0" w:color="auto"/>
                                                                                    <w:right w:val="none" w:sz="0" w:space="0" w:color="auto"/>
                                                                                  </w:divBdr>
                                                                                  <w:divsChild>
                                                                                    <w:div w:id="201988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6289170">
                                                                              <w:marLeft w:val="240"/>
                                                                              <w:marRight w:val="0"/>
                                                                              <w:marTop w:val="0"/>
                                                                              <w:marBottom w:val="0"/>
                                                                              <w:divBdr>
                                                                                <w:top w:val="none" w:sz="0" w:space="0" w:color="auto"/>
                                                                                <w:left w:val="none" w:sz="0" w:space="0" w:color="auto"/>
                                                                                <w:bottom w:val="none" w:sz="0" w:space="0" w:color="auto"/>
                                                                                <w:right w:val="none" w:sz="0" w:space="0" w:color="auto"/>
                                                                              </w:divBdr>
                                                                            </w:div>
                                                                          </w:divsChild>
                                                                        </w:div>
                                                                        <w:div w:id="130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07">
                                                                  <w:marLeft w:val="240"/>
                                                                  <w:marRight w:val="240"/>
                                                                  <w:marTop w:val="0"/>
                                                                  <w:marBottom w:val="0"/>
                                                                  <w:divBdr>
                                                                    <w:top w:val="none" w:sz="0" w:space="0" w:color="auto"/>
                                                                    <w:left w:val="none" w:sz="0" w:space="0" w:color="auto"/>
                                                                    <w:bottom w:val="none" w:sz="0" w:space="0" w:color="auto"/>
                                                                    <w:right w:val="none" w:sz="0" w:space="0" w:color="auto"/>
                                                                  </w:divBdr>
                                                                </w:div>
                                                                <w:div w:id="1205099834">
                                                                  <w:marLeft w:val="0"/>
                                                                  <w:marRight w:val="0"/>
                                                                  <w:marTop w:val="0"/>
                                                                  <w:marBottom w:val="0"/>
                                                                  <w:divBdr>
                                                                    <w:top w:val="none" w:sz="0" w:space="0" w:color="auto"/>
                                                                    <w:left w:val="none" w:sz="0" w:space="0" w:color="auto"/>
                                                                    <w:bottom w:val="none" w:sz="0" w:space="0" w:color="auto"/>
                                                                    <w:right w:val="none" w:sz="0" w:space="0" w:color="auto"/>
                                                                  </w:divBdr>
                                                                </w:div>
                                                              </w:divsChild>
                                                            </w:div>
                                                            <w:div w:id="74025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269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843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2440">
                                  <w:marLeft w:val="240"/>
                                  <w:marRight w:val="240"/>
                                  <w:marTop w:val="0"/>
                                  <w:marBottom w:val="0"/>
                                  <w:divBdr>
                                    <w:top w:val="none" w:sz="0" w:space="0" w:color="auto"/>
                                    <w:left w:val="none" w:sz="0" w:space="0" w:color="auto"/>
                                    <w:bottom w:val="none" w:sz="0" w:space="0" w:color="auto"/>
                                    <w:right w:val="none" w:sz="0" w:space="0" w:color="auto"/>
                                  </w:divBdr>
                                  <w:divsChild>
                                    <w:div w:id="20326278">
                                      <w:marLeft w:val="0"/>
                                      <w:marRight w:val="0"/>
                                      <w:marTop w:val="0"/>
                                      <w:marBottom w:val="0"/>
                                      <w:divBdr>
                                        <w:top w:val="none" w:sz="0" w:space="0" w:color="auto"/>
                                        <w:left w:val="none" w:sz="0" w:space="0" w:color="auto"/>
                                        <w:bottom w:val="none" w:sz="0" w:space="0" w:color="auto"/>
                                        <w:right w:val="none" w:sz="0" w:space="0" w:color="auto"/>
                                      </w:divBdr>
                                      <w:divsChild>
                                        <w:div w:id="1190752747">
                                          <w:marLeft w:val="240"/>
                                          <w:marRight w:val="240"/>
                                          <w:marTop w:val="0"/>
                                          <w:marBottom w:val="0"/>
                                          <w:divBdr>
                                            <w:top w:val="none" w:sz="0" w:space="0" w:color="auto"/>
                                            <w:left w:val="none" w:sz="0" w:space="0" w:color="auto"/>
                                            <w:bottom w:val="none" w:sz="0" w:space="0" w:color="auto"/>
                                            <w:right w:val="none" w:sz="0" w:space="0" w:color="auto"/>
                                          </w:divBdr>
                                          <w:divsChild>
                                            <w:div w:id="1830511718">
                                              <w:marLeft w:val="240"/>
                                              <w:marRight w:val="0"/>
                                              <w:marTop w:val="0"/>
                                              <w:marBottom w:val="0"/>
                                              <w:divBdr>
                                                <w:top w:val="none" w:sz="0" w:space="0" w:color="auto"/>
                                                <w:left w:val="none" w:sz="0" w:space="0" w:color="auto"/>
                                                <w:bottom w:val="none" w:sz="0" w:space="0" w:color="auto"/>
                                                <w:right w:val="none" w:sz="0" w:space="0" w:color="auto"/>
                                              </w:divBdr>
                                            </w:div>
                                            <w:div w:id="2097970236">
                                              <w:marLeft w:val="0"/>
                                              <w:marRight w:val="0"/>
                                              <w:marTop w:val="0"/>
                                              <w:marBottom w:val="0"/>
                                              <w:divBdr>
                                                <w:top w:val="none" w:sz="0" w:space="0" w:color="auto"/>
                                                <w:left w:val="none" w:sz="0" w:space="0" w:color="auto"/>
                                                <w:bottom w:val="none" w:sz="0" w:space="0" w:color="auto"/>
                                                <w:right w:val="none" w:sz="0" w:space="0" w:color="auto"/>
                                              </w:divBdr>
                                              <w:divsChild>
                                                <w:div w:id="873074724">
                                                  <w:marLeft w:val="240"/>
                                                  <w:marRight w:val="240"/>
                                                  <w:marTop w:val="0"/>
                                                  <w:marBottom w:val="0"/>
                                                  <w:divBdr>
                                                    <w:top w:val="none" w:sz="0" w:space="0" w:color="auto"/>
                                                    <w:left w:val="none" w:sz="0" w:space="0" w:color="auto"/>
                                                    <w:bottom w:val="none" w:sz="0" w:space="0" w:color="auto"/>
                                                    <w:right w:val="none" w:sz="0" w:space="0" w:color="auto"/>
                                                  </w:divBdr>
                                                  <w:divsChild>
                                                    <w:div w:id="82802968">
                                                      <w:marLeft w:val="0"/>
                                                      <w:marRight w:val="0"/>
                                                      <w:marTop w:val="0"/>
                                                      <w:marBottom w:val="0"/>
                                                      <w:divBdr>
                                                        <w:top w:val="none" w:sz="0" w:space="0" w:color="auto"/>
                                                        <w:left w:val="none" w:sz="0" w:space="0" w:color="auto"/>
                                                        <w:bottom w:val="none" w:sz="0" w:space="0" w:color="auto"/>
                                                        <w:right w:val="none" w:sz="0" w:space="0" w:color="auto"/>
                                                      </w:divBdr>
                                                      <w:divsChild>
                                                        <w:div w:id="68386317">
                                                          <w:marLeft w:val="240"/>
                                                          <w:marRight w:val="240"/>
                                                          <w:marTop w:val="0"/>
                                                          <w:marBottom w:val="0"/>
                                                          <w:divBdr>
                                                            <w:top w:val="none" w:sz="0" w:space="0" w:color="auto"/>
                                                            <w:left w:val="none" w:sz="0" w:space="0" w:color="auto"/>
                                                            <w:bottom w:val="none" w:sz="0" w:space="0" w:color="auto"/>
                                                            <w:right w:val="none" w:sz="0" w:space="0" w:color="auto"/>
                                                          </w:divBdr>
                                                          <w:divsChild>
                                                            <w:div w:id="515391339">
                                                              <w:marLeft w:val="0"/>
                                                              <w:marRight w:val="0"/>
                                                              <w:marTop w:val="0"/>
                                                              <w:marBottom w:val="0"/>
                                                              <w:divBdr>
                                                                <w:top w:val="none" w:sz="0" w:space="0" w:color="auto"/>
                                                                <w:left w:val="none" w:sz="0" w:space="0" w:color="auto"/>
                                                                <w:bottom w:val="none" w:sz="0" w:space="0" w:color="auto"/>
                                                                <w:right w:val="none" w:sz="0" w:space="0" w:color="auto"/>
                                                              </w:divBdr>
                                                              <w:divsChild>
                                                                <w:div w:id="536502208">
                                                                  <w:marLeft w:val="240"/>
                                                                  <w:marRight w:val="240"/>
                                                                  <w:marTop w:val="0"/>
                                                                  <w:marBottom w:val="0"/>
                                                                  <w:divBdr>
                                                                    <w:top w:val="none" w:sz="0" w:space="0" w:color="auto"/>
                                                                    <w:left w:val="none" w:sz="0" w:space="0" w:color="auto"/>
                                                                    <w:bottom w:val="none" w:sz="0" w:space="0" w:color="auto"/>
                                                                    <w:right w:val="none" w:sz="0" w:space="0" w:color="auto"/>
                                                                  </w:divBdr>
                                                                  <w:divsChild>
                                                                    <w:div w:id="1339966192">
                                                                      <w:marLeft w:val="240"/>
                                                                      <w:marRight w:val="0"/>
                                                                      <w:marTop w:val="0"/>
                                                                      <w:marBottom w:val="0"/>
                                                                      <w:divBdr>
                                                                        <w:top w:val="none" w:sz="0" w:space="0" w:color="auto"/>
                                                                        <w:left w:val="none" w:sz="0" w:space="0" w:color="auto"/>
                                                                        <w:bottom w:val="none" w:sz="0" w:space="0" w:color="auto"/>
                                                                        <w:right w:val="none" w:sz="0" w:space="0" w:color="auto"/>
                                                                      </w:divBdr>
                                                                    </w:div>
                                                                  </w:divsChild>
                                                                </w:div>
                                                                <w:div w:id="1515336184">
                                                                  <w:marLeft w:val="0"/>
                                                                  <w:marRight w:val="0"/>
                                                                  <w:marTop w:val="0"/>
                                                                  <w:marBottom w:val="0"/>
                                                                  <w:divBdr>
                                                                    <w:top w:val="none" w:sz="0" w:space="0" w:color="auto"/>
                                                                    <w:left w:val="none" w:sz="0" w:space="0" w:color="auto"/>
                                                                    <w:bottom w:val="none" w:sz="0" w:space="0" w:color="auto"/>
                                                                    <w:right w:val="none" w:sz="0" w:space="0" w:color="auto"/>
                                                                  </w:divBdr>
                                                                </w:div>
                                                                <w:div w:id="2104909933">
                                                                  <w:marLeft w:val="240"/>
                                                                  <w:marRight w:val="240"/>
                                                                  <w:marTop w:val="0"/>
                                                                  <w:marBottom w:val="0"/>
                                                                  <w:divBdr>
                                                                    <w:top w:val="none" w:sz="0" w:space="0" w:color="auto"/>
                                                                    <w:left w:val="none" w:sz="0" w:space="0" w:color="auto"/>
                                                                    <w:bottom w:val="none" w:sz="0" w:space="0" w:color="auto"/>
                                                                    <w:right w:val="none" w:sz="0" w:space="0" w:color="auto"/>
                                                                  </w:divBdr>
                                                                </w:div>
                                                              </w:divsChild>
                                                            </w:div>
                                                            <w:div w:id="1037778370">
                                                              <w:marLeft w:val="240"/>
                                                              <w:marRight w:val="0"/>
                                                              <w:marTop w:val="0"/>
                                                              <w:marBottom w:val="0"/>
                                                              <w:divBdr>
                                                                <w:top w:val="none" w:sz="0" w:space="0" w:color="auto"/>
                                                                <w:left w:val="none" w:sz="0" w:space="0" w:color="auto"/>
                                                                <w:bottom w:val="none" w:sz="0" w:space="0" w:color="auto"/>
                                                                <w:right w:val="none" w:sz="0" w:space="0" w:color="auto"/>
                                                              </w:divBdr>
                                                            </w:div>
                                                          </w:divsChild>
                                                        </w:div>
                                                        <w:div w:id="1964774041">
                                                          <w:marLeft w:val="0"/>
                                                          <w:marRight w:val="0"/>
                                                          <w:marTop w:val="0"/>
                                                          <w:marBottom w:val="0"/>
                                                          <w:divBdr>
                                                            <w:top w:val="none" w:sz="0" w:space="0" w:color="auto"/>
                                                            <w:left w:val="none" w:sz="0" w:space="0" w:color="auto"/>
                                                            <w:bottom w:val="none" w:sz="0" w:space="0" w:color="auto"/>
                                                            <w:right w:val="none" w:sz="0" w:space="0" w:color="auto"/>
                                                          </w:divBdr>
                                                        </w:div>
                                                      </w:divsChild>
                                                    </w:div>
                                                    <w:div w:id="980617068">
                                                      <w:marLeft w:val="240"/>
                                                      <w:marRight w:val="0"/>
                                                      <w:marTop w:val="0"/>
                                                      <w:marBottom w:val="0"/>
                                                      <w:divBdr>
                                                        <w:top w:val="none" w:sz="0" w:space="0" w:color="auto"/>
                                                        <w:left w:val="none" w:sz="0" w:space="0" w:color="auto"/>
                                                        <w:bottom w:val="none" w:sz="0" w:space="0" w:color="auto"/>
                                                        <w:right w:val="none" w:sz="0" w:space="0" w:color="auto"/>
                                                      </w:divBdr>
                                                    </w:div>
                                                  </w:divsChild>
                                                </w:div>
                                                <w:div w:id="1235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69">
                                          <w:marLeft w:val="240"/>
                                          <w:marRight w:val="240"/>
                                          <w:marTop w:val="0"/>
                                          <w:marBottom w:val="0"/>
                                          <w:divBdr>
                                            <w:top w:val="none" w:sz="0" w:space="0" w:color="auto"/>
                                            <w:left w:val="none" w:sz="0" w:space="0" w:color="auto"/>
                                            <w:bottom w:val="none" w:sz="0" w:space="0" w:color="auto"/>
                                            <w:right w:val="none" w:sz="0" w:space="0" w:color="auto"/>
                                          </w:divBdr>
                                          <w:divsChild>
                                            <w:div w:id="1783642862">
                                              <w:marLeft w:val="0"/>
                                              <w:marRight w:val="0"/>
                                              <w:marTop w:val="0"/>
                                              <w:marBottom w:val="0"/>
                                              <w:divBdr>
                                                <w:top w:val="none" w:sz="0" w:space="0" w:color="auto"/>
                                                <w:left w:val="none" w:sz="0" w:space="0" w:color="auto"/>
                                                <w:bottom w:val="none" w:sz="0" w:space="0" w:color="auto"/>
                                                <w:right w:val="none" w:sz="0" w:space="0" w:color="auto"/>
                                              </w:divBdr>
                                              <w:divsChild>
                                                <w:div w:id="649597105">
                                                  <w:marLeft w:val="0"/>
                                                  <w:marRight w:val="0"/>
                                                  <w:marTop w:val="0"/>
                                                  <w:marBottom w:val="0"/>
                                                  <w:divBdr>
                                                    <w:top w:val="none" w:sz="0" w:space="0" w:color="auto"/>
                                                    <w:left w:val="none" w:sz="0" w:space="0" w:color="auto"/>
                                                    <w:bottom w:val="none" w:sz="0" w:space="0" w:color="auto"/>
                                                    <w:right w:val="none" w:sz="0" w:space="0" w:color="auto"/>
                                                  </w:divBdr>
                                                </w:div>
                                                <w:div w:id="2036730431">
                                                  <w:marLeft w:val="240"/>
                                                  <w:marRight w:val="240"/>
                                                  <w:marTop w:val="0"/>
                                                  <w:marBottom w:val="0"/>
                                                  <w:divBdr>
                                                    <w:top w:val="none" w:sz="0" w:space="0" w:color="auto"/>
                                                    <w:left w:val="none" w:sz="0" w:space="0" w:color="auto"/>
                                                    <w:bottom w:val="none" w:sz="0" w:space="0" w:color="auto"/>
                                                    <w:right w:val="none" w:sz="0" w:space="0" w:color="auto"/>
                                                  </w:divBdr>
                                                  <w:divsChild>
                                                    <w:div w:id="655304999">
                                                      <w:marLeft w:val="240"/>
                                                      <w:marRight w:val="0"/>
                                                      <w:marTop w:val="0"/>
                                                      <w:marBottom w:val="0"/>
                                                      <w:divBdr>
                                                        <w:top w:val="none" w:sz="0" w:space="0" w:color="auto"/>
                                                        <w:left w:val="none" w:sz="0" w:space="0" w:color="auto"/>
                                                        <w:bottom w:val="none" w:sz="0" w:space="0" w:color="auto"/>
                                                        <w:right w:val="none" w:sz="0" w:space="0" w:color="auto"/>
                                                      </w:divBdr>
                                                    </w:div>
                                                    <w:div w:id="755132410">
                                                      <w:marLeft w:val="0"/>
                                                      <w:marRight w:val="0"/>
                                                      <w:marTop w:val="0"/>
                                                      <w:marBottom w:val="0"/>
                                                      <w:divBdr>
                                                        <w:top w:val="none" w:sz="0" w:space="0" w:color="auto"/>
                                                        <w:left w:val="none" w:sz="0" w:space="0" w:color="auto"/>
                                                        <w:bottom w:val="none" w:sz="0" w:space="0" w:color="auto"/>
                                                        <w:right w:val="none" w:sz="0" w:space="0" w:color="auto"/>
                                                      </w:divBdr>
                                                      <w:divsChild>
                                                        <w:div w:id="482087435">
                                                          <w:marLeft w:val="240"/>
                                                          <w:marRight w:val="240"/>
                                                          <w:marTop w:val="0"/>
                                                          <w:marBottom w:val="0"/>
                                                          <w:divBdr>
                                                            <w:top w:val="none" w:sz="0" w:space="0" w:color="auto"/>
                                                            <w:left w:val="none" w:sz="0" w:space="0" w:color="auto"/>
                                                            <w:bottom w:val="none" w:sz="0" w:space="0" w:color="auto"/>
                                                            <w:right w:val="none" w:sz="0" w:space="0" w:color="auto"/>
                                                          </w:divBdr>
                                                          <w:divsChild>
                                                            <w:div w:id="487983012">
                                                              <w:marLeft w:val="0"/>
                                                              <w:marRight w:val="0"/>
                                                              <w:marTop w:val="0"/>
                                                              <w:marBottom w:val="0"/>
                                                              <w:divBdr>
                                                                <w:top w:val="none" w:sz="0" w:space="0" w:color="auto"/>
                                                                <w:left w:val="none" w:sz="0" w:space="0" w:color="auto"/>
                                                                <w:bottom w:val="none" w:sz="0" w:space="0" w:color="auto"/>
                                                                <w:right w:val="none" w:sz="0" w:space="0" w:color="auto"/>
                                                              </w:divBdr>
                                                              <w:divsChild>
                                                                <w:div w:id="562104286">
                                                                  <w:marLeft w:val="240"/>
                                                                  <w:marRight w:val="240"/>
                                                                  <w:marTop w:val="0"/>
                                                                  <w:marBottom w:val="0"/>
                                                                  <w:divBdr>
                                                                    <w:top w:val="none" w:sz="0" w:space="0" w:color="auto"/>
                                                                    <w:left w:val="none" w:sz="0" w:space="0" w:color="auto"/>
                                                                    <w:bottom w:val="none" w:sz="0" w:space="0" w:color="auto"/>
                                                                    <w:right w:val="none" w:sz="0" w:space="0" w:color="auto"/>
                                                                  </w:divBdr>
                                                                  <w:divsChild>
                                                                    <w:div w:id="1531381117">
                                                                      <w:marLeft w:val="240"/>
                                                                      <w:marRight w:val="0"/>
                                                                      <w:marTop w:val="0"/>
                                                                      <w:marBottom w:val="0"/>
                                                                      <w:divBdr>
                                                                        <w:top w:val="none" w:sz="0" w:space="0" w:color="auto"/>
                                                                        <w:left w:val="none" w:sz="0" w:space="0" w:color="auto"/>
                                                                        <w:bottom w:val="none" w:sz="0" w:space="0" w:color="auto"/>
                                                                        <w:right w:val="none" w:sz="0" w:space="0" w:color="auto"/>
                                                                      </w:divBdr>
                                                                    </w:div>
                                                                  </w:divsChild>
                                                                </w:div>
                                                                <w:div w:id="1054743154">
                                                                  <w:marLeft w:val="0"/>
                                                                  <w:marRight w:val="0"/>
                                                                  <w:marTop w:val="0"/>
                                                                  <w:marBottom w:val="0"/>
                                                                  <w:divBdr>
                                                                    <w:top w:val="none" w:sz="0" w:space="0" w:color="auto"/>
                                                                    <w:left w:val="none" w:sz="0" w:space="0" w:color="auto"/>
                                                                    <w:bottom w:val="none" w:sz="0" w:space="0" w:color="auto"/>
                                                                    <w:right w:val="none" w:sz="0" w:space="0" w:color="auto"/>
                                                                  </w:divBdr>
                                                                </w:div>
                                                                <w:div w:id="1335181929">
                                                                  <w:marLeft w:val="240"/>
                                                                  <w:marRight w:val="240"/>
                                                                  <w:marTop w:val="0"/>
                                                                  <w:marBottom w:val="0"/>
                                                                  <w:divBdr>
                                                                    <w:top w:val="none" w:sz="0" w:space="0" w:color="auto"/>
                                                                    <w:left w:val="none" w:sz="0" w:space="0" w:color="auto"/>
                                                                    <w:bottom w:val="none" w:sz="0" w:space="0" w:color="auto"/>
                                                                    <w:right w:val="none" w:sz="0" w:space="0" w:color="auto"/>
                                                                  </w:divBdr>
                                                                </w:div>
                                                              </w:divsChild>
                                                            </w:div>
                                                            <w:div w:id="1590428765">
                                                              <w:marLeft w:val="240"/>
                                                              <w:marRight w:val="0"/>
                                                              <w:marTop w:val="0"/>
                                                              <w:marBottom w:val="0"/>
                                                              <w:divBdr>
                                                                <w:top w:val="none" w:sz="0" w:space="0" w:color="auto"/>
                                                                <w:left w:val="none" w:sz="0" w:space="0" w:color="auto"/>
                                                                <w:bottom w:val="none" w:sz="0" w:space="0" w:color="auto"/>
                                                                <w:right w:val="none" w:sz="0" w:space="0" w:color="auto"/>
                                                              </w:divBdr>
                                                            </w:div>
                                                          </w:divsChild>
                                                        </w:div>
                                                        <w:div w:id="72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611">
                                              <w:marLeft w:val="240"/>
                                              <w:marRight w:val="0"/>
                                              <w:marTop w:val="0"/>
                                              <w:marBottom w:val="0"/>
                                              <w:divBdr>
                                                <w:top w:val="none" w:sz="0" w:space="0" w:color="auto"/>
                                                <w:left w:val="none" w:sz="0" w:space="0" w:color="auto"/>
                                                <w:bottom w:val="none" w:sz="0" w:space="0" w:color="auto"/>
                                                <w:right w:val="none" w:sz="0" w:space="0" w:color="auto"/>
                                              </w:divBdr>
                                            </w:div>
                                          </w:divsChild>
                                        </w:div>
                                        <w:div w:id="1742362413">
                                          <w:marLeft w:val="0"/>
                                          <w:marRight w:val="0"/>
                                          <w:marTop w:val="0"/>
                                          <w:marBottom w:val="0"/>
                                          <w:divBdr>
                                            <w:top w:val="none" w:sz="0" w:space="0" w:color="auto"/>
                                            <w:left w:val="none" w:sz="0" w:space="0" w:color="auto"/>
                                            <w:bottom w:val="none" w:sz="0" w:space="0" w:color="auto"/>
                                            <w:right w:val="none" w:sz="0" w:space="0" w:color="auto"/>
                                          </w:divBdr>
                                        </w:div>
                                      </w:divsChild>
                                    </w:div>
                                    <w:div w:id="1700398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432">
                          <w:marLeft w:val="0"/>
                          <w:marRight w:val="0"/>
                          <w:marTop w:val="0"/>
                          <w:marBottom w:val="0"/>
                          <w:divBdr>
                            <w:top w:val="none" w:sz="0" w:space="0" w:color="auto"/>
                            <w:left w:val="none" w:sz="0" w:space="0" w:color="auto"/>
                            <w:bottom w:val="none" w:sz="0" w:space="0" w:color="auto"/>
                            <w:right w:val="none" w:sz="0" w:space="0" w:color="auto"/>
                          </w:divBdr>
                        </w:div>
                      </w:divsChild>
                    </w:div>
                    <w:div w:id="724719890">
                      <w:marLeft w:val="240"/>
                      <w:marRight w:val="0"/>
                      <w:marTop w:val="0"/>
                      <w:marBottom w:val="0"/>
                      <w:divBdr>
                        <w:top w:val="none" w:sz="0" w:space="0" w:color="auto"/>
                        <w:left w:val="none" w:sz="0" w:space="0" w:color="auto"/>
                        <w:bottom w:val="none" w:sz="0" w:space="0" w:color="auto"/>
                        <w:right w:val="none" w:sz="0" w:space="0" w:color="auto"/>
                      </w:divBdr>
                    </w:div>
                  </w:divsChild>
                </w:div>
                <w:div w:id="1205486121">
                  <w:marLeft w:val="240"/>
                  <w:marRight w:val="240"/>
                  <w:marTop w:val="0"/>
                  <w:marBottom w:val="0"/>
                  <w:divBdr>
                    <w:top w:val="none" w:sz="0" w:space="0" w:color="auto"/>
                    <w:left w:val="none" w:sz="0" w:space="0" w:color="auto"/>
                    <w:bottom w:val="none" w:sz="0" w:space="0" w:color="auto"/>
                    <w:right w:val="none" w:sz="0" w:space="0" w:color="auto"/>
                  </w:divBdr>
                  <w:divsChild>
                    <w:div w:id="516427035">
                      <w:marLeft w:val="240"/>
                      <w:marRight w:val="0"/>
                      <w:marTop w:val="0"/>
                      <w:marBottom w:val="0"/>
                      <w:divBdr>
                        <w:top w:val="none" w:sz="0" w:space="0" w:color="auto"/>
                        <w:left w:val="none" w:sz="0" w:space="0" w:color="auto"/>
                        <w:bottom w:val="none" w:sz="0" w:space="0" w:color="auto"/>
                        <w:right w:val="none" w:sz="0" w:space="0" w:color="auto"/>
                      </w:divBdr>
                    </w:div>
                  </w:divsChild>
                </w:div>
                <w:div w:id="1216308450">
                  <w:marLeft w:val="240"/>
                  <w:marRight w:val="240"/>
                  <w:marTop w:val="0"/>
                  <w:marBottom w:val="0"/>
                  <w:divBdr>
                    <w:top w:val="none" w:sz="0" w:space="0" w:color="auto"/>
                    <w:left w:val="none" w:sz="0" w:space="0" w:color="auto"/>
                    <w:bottom w:val="none" w:sz="0" w:space="0" w:color="auto"/>
                    <w:right w:val="none" w:sz="0" w:space="0" w:color="auto"/>
                  </w:divBdr>
                </w:div>
                <w:div w:id="1243179072">
                  <w:marLeft w:val="240"/>
                  <w:marRight w:val="240"/>
                  <w:marTop w:val="0"/>
                  <w:marBottom w:val="0"/>
                  <w:divBdr>
                    <w:top w:val="none" w:sz="0" w:space="0" w:color="auto"/>
                    <w:left w:val="none" w:sz="0" w:space="0" w:color="auto"/>
                    <w:bottom w:val="none" w:sz="0" w:space="0" w:color="auto"/>
                    <w:right w:val="none" w:sz="0" w:space="0" w:color="auto"/>
                  </w:divBdr>
                  <w:divsChild>
                    <w:div w:id="277105461">
                      <w:marLeft w:val="0"/>
                      <w:marRight w:val="0"/>
                      <w:marTop w:val="0"/>
                      <w:marBottom w:val="0"/>
                      <w:divBdr>
                        <w:top w:val="none" w:sz="0" w:space="0" w:color="auto"/>
                        <w:left w:val="none" w:sz="0" w:space="0" w:color="auto"/>
                        <w:bottom w:val="none" w:sz="0" w:space="0" w:color="auto"/>
                        <w:right w:val="none" w:sz="0" w:space="0" w:color="auto"/>
                      </w:divBdr>
                      <w:divsChild>
                        <w:div w:id="264190734">
                          <w:marLeft w:val="0"/>
                          <w:marRight w:val="0"/>
                          <w:marTop w:val="0"/>
                          <w:marBottom w:val="0"/>
                          <w:divBdr>
                            <w:top w:val="none" w:sz="0" w:space="0" w:color="auto"/>
                            <w:left w:val="none" w:sz="0" w:space="0" w:color="auto"/>
                            <w:bottom w:val="none" w:sz="0" w:space="0" w:color="auto"/>
                            <w:right w:val="none" w:sz="0" w:space="0" w:color="auto"/>
                          </w:divBdr>
                        </w:div>
                        <w:div w:id="955678499">
                          <w:marLeft w:val="240"/>
                          <w:marRight w:val="240"/>
                          <w:marTop w:val="0"/>
                          <w:marBottom w:val="0"/>
                          <w:divBdr>
                            <w:top w:val="none" w:sz="0" w:space="0" w:color="auto"/>
                            <w:left w:val="none" w:sz="0" w:space="0" w:color="auto"/>
                            <w:bottom w:val="none" w:sz="0" w:space="0" w:color="auto"/>
                            <w:right w:val="none" w:sz="0" w:space="0" w:color="auto"/>
                          </w:divBdr>
                          <w:divsChild>
                            <w:div w:id="743064658">
                              <w:marLeft w:val="240"/>
                              <w:marRight w:val="0"/>
                              <w:marTop w:val="0"/>
                              <w:marBottom w:val="0"/>
                              <w:divBdr>
                                <w:top w:val="none" w:sz="0" w:space="0" w:color="auto"/>
                                <w:left w:val="none" w:sz="0" w:space="0" w:color="auto"/>
                                <w:bottom w:val="none" w:sz="0" w:space="0" w:color="auto"/>
                                <w:right w:val="none" w:sz="0" w:space="0" w:color="auto"/>
                              </w:divBdr>
                            </w:div>
                            <w:div w:id="2001304973">
                              <w:marLeft w:val="0"/>
                              <w:marRight w:val="0"/>
                              <w:marTop w:val="0"/>
                              <w:marBottom w:val="0"/>
                              <w:divBdr>
                                <w:top w:val="none" w:sz="0" w:space="0" w:color="auto"/>
                                <w:left w:val="none" w:sz="0" w:space="0" w:color="auto"/>
                                <w:bottom w:val="none" w:sz="0" w:space="0" w:color="auto"/>
                                <w:right w:val="none" w:sz="0" w:space="0" w:color="auto"/>
                              </w:divBdr>
                              <w:divsChild>
                                <w:div w:id="796217059">
                                  <w:marLeft w:val="0"/>
                                  <w:marRight w:val="0"/>
                                  <w:marTop w:val="0"/>
                                  <w:marBottom w:val="0"/>
                                  <w:divBdr>
                                    <w:top w:val="none" w:sz="0" w:space="0" w:color="auto"/>
                                    <w:left w:val="none" w:sz="0" w:space="0" w:color="auto"/>
                                    <w:bottom w:val="none" w:sz="0" w:space="0" w:color="auto"/>
                                    <w:right w:val="none" w:sz="0" w:space="0" w:color="auto"/>
                                  </w:divBdr>
                                </w:div>
                                <w:div w:id="2144810729">
                                  <w:marLeft w:val="240"/>
                                  <w:marRight w:val="240"/>
                                  <w:marTop w:val="0"/>
                                  <w:marBottom w:val="0"/>
                                  <w:divBdr>
                                    <w:top w:val="none" w:sz="0" w:space="0" w:color="auto"/>
                                    <w:left w:val="none" w:sz="0" w:space="0" w:color="auto"/>
                                    <w:bottom w:val="none" w:sz="0" w:space="0" w:color="auto"/>
                                    <w:right w:val="none" w:sz="0" w:space="0" w:color="auto"/>
                                  </w:divBdr>
                                  <w:divsChild>
                                    <w:div w:id="217404655">
                                      <w:marLeft w:val="0"/>
                                      <w:marRight w:val="0"/>
                                      <w:marTop w:val="0"/>
                                      <w:marBottom w:val="0"/>
                                      <w:divBdr>
                                        <w:top w:val="none" w:sz="0" w:space="0" w:color="auto"/>
                                        <w:left w:val="none" w:sz="0" w:space="0" w:color="auto"/>
                                        <w:bottom w:val="none" w:sz="0" w:space="0" w:color="auto"/>
                                        <w:right w:val="none" w:sz="0" w:space="0" w:color="auto"/>
                                      </w:divBdr>
                                      <w:divsChild>
                                        <w:div w:id="1063525640">
                                          <w:marLeft w:val="240"/>
                                          <w:marRight w:val="240"/>
                                          <w:marTop w:val="0"/>
                                          <w:marBottom w:val="0"/>
                                          <w:divBdr>
                                            <w:top w:val="none" w:sz="0" w:space="0" w:color="auto"/>
                                            <w:left w:val="none" w:sz="0" w:space="0" w:color="auto"/>
                                            <w:bottom w:val="none" w:sz="0" w:space="0" w:color="auto"/>
                                            <w:right w:val="none" w:sz="0" w:space="0" w:color="auto"/>
                                          </w:divBdr>
                                          <w:divsChild>
                                            <w:div w:id="119082053">
                                              <w:marLeft w:val="0"/>
                                              <w:marRight w:val="0"/>
                                              <w:marTop w:val="0"/>
                                              <w:marBottom w:val="0"/>
                                              <w:divBdr>
                                                <w:top w:val="none" w:sz="0" w:space="0" w:color="auto"/>
                                                <w:left w:val="none" w:sz="0" w:space="0" w:color="auto"/>
                                                <w:bottom w:val="none" w:sz="0" w:space="0" w:color="auto"/>
                                                <w:right w:val="none" w:sz="0" w:space="0" w:color="auto"/>
                                              </w:divBdr>
                                              <w:divsChild>
                                                <w:div w:id="67652263">
                                                  <w:marLeft w:val="0"/>
                                                  <w:marRight w:val="0"/>
                                                  <w:marTop w:val="0"/>
                                                  <w:marBottom w:val="0"/>
                                                  <w:divBdr>
                                                    <w:top w:val="none" w:sz="0" w:space="0" w:color="auto"/>
                                                    <w:left w:val="none" w:sz="0" w:space="0" w:color="auto"/>
                                                    <w:bottom w:val="none" w:sz="0" w:space="0" w:color="auto"/>
                                                    <w:right w:val="none" w:sz="0" w:space="0" w:color="auto"/>
                                                  </w:divBdr>
                                                </w:div>
                                                <w:div w:id="167864494">
                                                  <w:marLeft w:val="240"/>
                                                  <w:marRight w:val="240"/>
                                                  <w:marTop w:val="0"/>
                                                  <w:marBottom w:val="0"/>
                                                  <w:divBdr>
                                                    <w:top w:val="none" w:sz="0" w:space="0" w:color="auto"/>
                                                    <w:left w:val="none" w:sz="0" w:space="0" w:color="auto"/>
                                                    <w:bottom w:val="none" w:sz="0" w:space="0" w:color="auto"/>
                                                    <w:right w:val="none" w:sz="0" w:space="0" w:color="auto"/>
                                                  </w:divBdr>
                                                  <w:divsChild>
                                                    <w:div w:id="1342857620">
                                                      <w:marLeft w:val="240"/>
                                                      <w:marRight w:val="0"/>
                                                      <w:marTop w:val="0"/>
                                                      <w:marBottom w:val="0"/>
                                                      <w:divBdr>
                                                        <w:top w:val="none" w:sz="0" w:space="0" w:color="auto"/>
                                                        <w:left w:val="none" w:sz="0" w:space="0" w:color="auto"/>
                                                        <w:bottom w:val="none" w:sz="0" w:space="0" w:color="auto"/>
                                                        <w:right w:val="none" w:sz="0" w:space="0" w:color="auto"/>
                                                      </w:divBdr>
                                                    </w:div>
                                                  </w:divsChild>
                                                </w:div>
                                                <w:div w:id="1954748893">
                                                  <w:marLeft w:val="240"/>
                                                  <w:marRight w:val="240"/>
                                                  <w:marTop w:val="0"/>
                                                  <w:marBottom w:val="0"/>
                                                  <w:divBdr>
                                                    <w:top w:val="none" w:sz="0" w:space="0" w:color="auto"/>
                                                    <w:left w:val="none" w:sz="0" w:space="0" w:color="auto"/>
                                                    <w:bottom w:val="none" w:sz="0" w:space="0" w:color="auto"/>
                                                    <w:right w:val="none" w:sz="0" w:space="0" w:color="auto"/>
                                                  </w:divBdr>
                                                  <w:divsChild>
                                                    <w:div w:id="527063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329628">
                                              <w:marLeft w:val="240"/>
                                              <w:marRight w:val="0"/>
                                              <w:marTop w:val="0"/>
                                              <w:marBottom w:val="0"/>
                                              <w:divBdr>
                                                <w:top w:val="none" w:sz="0" w:space="0" w:color="auto"/>
                                                <w:left w:val="none" w:sz="0" w:space="0" w:color="auto"/>
                                                <w:bottom w:val="none" w:sz="0" w:space="0" w:color="auto"/>
                                                <w:right w:val="none" w:sz="0" w:space="0" w:color="auto"/>
                                              </w:divBdr>
                                            </w:div>
                                          </w:divsChild>
                                        </w:div>
                                        <w:div w:id="1173226630">
                                          <w:marLeft w:val="0"/>
                                          <w:marRight w:val="0"/>
                                          <w:marTop w:val="0"/>
                                          <w:marBottom w:val="0"/>
                                          <w:divBdr>
                                            <w:top w:val="none" w:sz="0" w:space="0" w:color="auto"/>
                                            <w:left w:val="none" w:sz="0" w:space="0" w:color="auto"/>
                                            <w:bottom w:val="none" w:sz="0" w:space="0" w:color="auto"/>
                                            <w:right w:val="none" w:sz="0" w:space="0" w:color="auto"/>
                                          </w:divBdr>
                                        </w:div>
                                      </w:divsChild>
                                    </w:div>
                                    <w:div w:id="3824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2538">
                      <w:marLeft w:val="240"/>
                      <w:marRight w:val="0"/>
                      <w:marTop w:val="0"/>
                      <w:marBottom w:val="0"/>
                      <w:divBdr>
                        <w:top w:val="none" w:sz="0" w:space="0" w:color="auto"/>
                        <w:left w:val="none" w:sz="0" w:space="0" w:color="auto"/>
                        <w:bottom w:val="none" w:sz="0" w:space="0" w:color="auto"/>
                        <w:right w:val="none" w:sz="0" w:space="0" w:color="auto"/>
                      </w:divBdr>
                    </w:div>
                  </w:divsChild>
                </w:div>
                <w:div w:id="1254705923">
                  <w:marLeft w:val="240"/>
                  <w:marRight w:val="240"/>
                  <w:marTop w:val="0"/>
                  <w:marBottom w:val="0"/>
                  <w:divBdr>
                    <w:top w:val="none" w:sz="0" w:space="0" w:color="auto"/>
                    <w:left w:val="none" w:sz="0" w:space="0" w:color="auto"/>
                    <w:bottom w:val="none" w:sz="0" w:space="0" w:color="auto"/>
                    <w:right w:val="none" w:sz="0" w:space="0" w:color="auto"/>
                  </w:divBdr>
                  <w:divsChild>
                    <w:div w:id="612249735">
                      <w:marLeft w:val="0"/>
                      <w:marRight w:val="0"/>
                      <w:marTop w:val="0"/>
                      <w:marBottom w:val="0"/>
                      <w:divBdr>
                        <w:top w:val="none" w:sz="0" w:space="0" w:color="auto"/>
                        <w:left w:val="none" w:sz="0" w:space="0" w:color="auto"/>
                        <w:bottom w:val="none" w:sz="0" w:space="0" w:color="auto"/>
                        <w:right w:val="none" w:sz="0" w:space="0" w:color="auto"/>
                      </w:divBdr>
                      <w:divsChild>
                        <w:div w:id="954601095">
                          <w:marLeft w:val="240"/>
                          <w:marRight w:val="240"/>
                          <w:marTop w:val="0"/>
                          <w:marBottom w:val="0"/>
                          <w:divBdr>
                            <w:top w:val="none" w:sz="0" w:space="0" w:color="auto"/>
                            <w:left w:val="none" w:sz="0" w:space="0" w:color="auto"/>
                            <w:bottom w:val="none" w:sz="0" w:space="0" w:color="auto"/>
                            <w:right w:val="none" w:sz="0" w:space="0" w:color="auto"/>
                          </w:divBdr>
                          <w:divsChild>
                            <w:div w:id="383531607">
                              <w:marLeft w:val="0"/>
                              <w:marRight w:val="0"/>
                              <w:marTop w:val="0"/>
                              <w:marBottom w:val="0"/>
                              <w:divBdr>
                                <w:top w:val="none" w:sz="0" w:space="0" w:color="auto"/>
                                <w:left w:val="none" w:sz="0" w:space="0" w:color="auto"/>
                                <w:bottom w:val="none" w:sz="0" w:space="0" w:color="auto"/>
                                <w:right w:val="none" w:sz="0" w:space="0" w:color="auto"/>
                              </w:divBdr>
                              <w:divsChild>
                                <w:div w:id="449472695">
                                  <w:marLeft w:val="240"/>
                                  <w:marRight w:val="240"/>
                                  <w:marTop w:val="0"/>
                                  <w:marBottom w:val="0"/>
                                  <w:divBdr>
                                    <w:top w:val="none" w:sz="0" w:space="0" w:color="auto"/>
                                    <w:left w:val="none" w:sz="0" w:space="0" w:color="auto"/>
                                    <w:bottom w:val="none" w:sz="0" w:space="0" w:color="auto"/>
                                    <w:right w:val="none" w:sz="0" w:space="0" w:color="auto"/>
                                  </w:divBdr>
                                </w:div>
                                <w:div w:id="506794503">
                                  <w:marLeft w:val="240"/>
                                  <w:marRight w:val="240"/>
                                  <w:marTop w:val="0"/>
                                  <w:marBottom w:val="0"/>
                                  <w:divBdr>
                                    <w:top w:val="none" w:sz="0" w:space="0" w:color="auto"/>
                                    <w:left w:val="none" w:sz="0" w:space="0" w:color="auto"/>
                                    <w:bottom w:val="none" w:sz="0" w:space="0" w:color="auto"/>
                                    <w:right w:val="none" w:sz="0" w:space="0" w:color="auto"/>
                                  </w:divBdr>
                                  <w:divsChild>
                                    <w:div w:id="1157766927">
                                      <w:marLeft w:val="240"/>
                                      <w:marRight w:val="0"/>
                                      <w:marTop w:val="0"/>
                                      <w:marBottom w:val="0"/>
                                      <w:divBdr>
                                        <w:top w:val="none" w:sz="0" w:space="0" w:color="auto"/>
                                        <w:left w:val="none" w:sz="0" w:space="0" w:color="auto"/>
                                        <w:bottom w:val="none" w:sz="0" w:space="0" w:color="auto"/>
                                        <w:right w:val="none" w:sz="0" w:space="0" w:color="auto"/>
                                      </w:divBdr>
                                    </w:div>
                                  </w:divsChild>
                                </w:div>
                                <w:div w:id="1223981539">
                                  <w:marLeft w:val="240"/>
                                  <w:marRight w:val="240"/>
                                  <w:marTop w:val="0"/>
                                  <w:marBottom w:val="0"/>
                                  <w:divBdr>
                                    <w:top w:val="none" w:sz="0" w:space="0" w:color="auto"/>
                                    <w:left w:val="none" w:sz="0" w:space="0" w:color="auto"/>
                                    <w:bottom w:val="none" w:sz="0" w:space="0" w:color="auto"/>
                                    <w:right w:val="none" w:sz="0" w:space="0" w:color="auto"/>
                                  </w:divBdr>
                                  <w:divsChild>
                                    <w:div w:id="1096054801">
                                      <w:marLeft w:val="240"/>
                                      <w:marRight w:val="0"/>
                                      <w:marTop w:val="0"/>
                                      <w:marBottom w:val="0"/>
                                      <w:divBdr>
                                        <w:top w:val="none" w:sz="0" w:space="0" w:color="auto"/>
                                        <w:left w:val="none" w:sz="0" w:space="0" w:color="auto"/>
                                        <w:bottom w:val="none" w:sz="0" w:space="0" w:color="auto"/>
                                        <w:right w:val="none" w:sz="0" w:space="0" w:color="auto"/>
                                      </w:divBdr>
                                    </w:div>
                                  </w:divsChild>
                                </w:div>
                                <w:div w:id="1224638299">
                                  <w:marLeft w:val="240"/>
                                  <w:marRight w:val="240"/>
                                  <w:marTop w:val="0"/>
                                  <w:marBottom w:val="0"/>
                                  <w:divBdr>
                                    <w:top w:val="none" w:sz="0" w:space="0" w:color="auto"/>
                                    <w:left w:val="none" w:sz="0" w:space="0" w:color="auto"/>
                                    <w:bottom w:val="none" w:sz="0" w:space="0" w:color="auto"/>
                                    <w:right w:val="none" w:sz="0" w:space="0" w:color="auto"/>
                                  </w:divBdr>
                                  <w:divsChild>
                                    <w:div w:id="1010565549">
                                      <w:marLeft w:val="0"/>
                                      <w:marRight w:val="0"/>
                                      <w:marTop w:val="0"/>
                                      <w:marBottom w:val="0"/>
                                      <w:divBdr>
                                        <w:top w:val="none" w:sz="0" w:space="0" w:color="auto"/>
                                        <w:left w:val="none" w:sz="0" w:space="0" w:color="auto"/>
                                        <w:bottom w:val="none" w:sz="0" w:space="0" w:color="auto"/>
                                        <w:right w:val="none" w:sz="0" w:space="0" w:color="auto"/>
                                      </w:divBdr>
                                      <w:divsChild>
                                        <w:div w:id="956641700">
                                          <w:marLeft w:val="240"/>
                                          <w:marRight w:val="240"/>
                                          <w:marTop w:val="0"/>
                                          <w:marBottom w:val="0"/>
                                          <w:divBdr>
                                            <w:top w:val="none" w:sz="0" w:space="0" w:color="auto"/>
                                            <w:left w:val="none" w:sz="0" w:space="0" w:color="auto"/>
                                            <w:bottom w:val="none" w:sz="0" w:space="0" w:color="auto"/>
                                            <w:right w:val="none" w:sz="0" w:space="0" w:color="auto"/>
                                          </w:divBdr>
                                          <w:divsChild>
                                            <w:div w:id="1833521526">
                                              <w:marLeft w:val="0"/>
                                              <w:marRight w:val="0"/>
                                              <w:marTop w:val="0"/>
                                              <w:marBottom w:val="0"/>
                                              <w:divBdr>
                                                <w:top w:val="none" w:sz="0" w:space="0" w:color="auto"/>
                                                <w:left w:val="none" w:sz="0" w:space="0" w:color="auto"/>
                                                <w:bottom w:val="none" w:sz="0" w:space="0" w:color="auto"/>
                                                <w:right w:val="none" w:sz="0" w:space="0" w:color="auto"/>
                                              </w:divBdr>
                                              <w:divsChild>
                                                <w:div w:id="269431471">
                                                  <w:marLeft w:val="240"/>
                                                  <w:marRight w:val="240"/>
                                                  <w:marTop w:val="0"/>
                                                  <w:marBottom w:val="0"/>
                                                  <w:divBdr>
                                                    <w:top w:val="none" w:sz="0" w:space="0" w:color="auto"/>
                                                    <w:left w:val="none" w:sz="0" w:space="0" w:color="auto"/>
                                                    <w:bottom w:val="none" w:sz="0" w:space="0" w:color="auto"/>
                                                    <w:right w:val="none" w:sz="0" w:space="0" w:color="auto"/>
                                                  </w:divBdr>
                                                  <w:divsChild>
                                                    <w:div w:id="196819909">
                                                      <w:marLeft w:val="0"/>
                                                      <w:marRight w:val="0"/>
                                                      <w:marTop w:val="0"/>
                                                      <w:marBottom w:val="0"/>
                                                      <w:divBdr>
                                                        <w:top w:val="none" w:sz="0" w:space="0" w:color="auto"/>
                                                        <w:left w:val="none" w:sz="0" w:space="0" w:color="auto"/>
                                                        <w:bottom w:val="none" w:sz="0" w:space="0" w:color="auto"/>
                                                        <w:right w:val="none" w:sz="0" w:space="0" w:color="auto"/>
                                                      </w:divBdr>
                                                      <w:divsChild>
                                                        <w:div w:id="62533012">
                                                          <w:marLeft w:val="240"/>
                                                          <w:marRight w:val="240"/>
                                                          <w:marTop w:val="0"/>
                                                          <w:marBottom w:val="0"/>
                                                          <w:divBdr>
                                                            <w:top w:val="none" w:sz="0" w:space="0" w:color="auto"/>
                                                            <w:left w:val="none" w:sz="0" w:space="0" w:color="auto"/>
                                                            <w:bottom w:val="none" w:sz="0" w:space="0" w:color="auto"/>
                                                            <w:right w:val="none" w:sz="0" w:space="0" w:color="auto"/>
                                                          </w:divBdr>
                                                          <w:divsChild>
                                                            <w:div w:id="1150633085">
                                                              <w:marLeft w:val="240"/>
                                                              <w:marRight w:val="0"/>
                                                              <w:marTop w:val="0"/>
                                                              <w:marBottom w:val="0"/>
                                                              <w:divBdr>
                                                                <w:top w:val="none" w:sz="0" w:space="0" w:color="auto"/>
                                                                <w:left w:val="none" w:sz="0" w:space="0" w:color="auto"/>
                                                                <w:bottom w:val="none" w:sz="0" w:space="0" w:color="auto"/>
                                                                <w:right w:val="none" w:sz="0" w:space="0" w:color="auto"/>
                                                              </w:divBdr>
                                                            </w:div>
                                                          </w:divsChild>
                                                        </w:div>
                                                        <w:div w:id="184563693">
                                                          <w:marLeft w:val="0"/>
                                                          <w:marRight w:val="0"/>
                                                          <w:marTop w:val="0"/>
                                                          <w:marBottom w:val="0"/>
                                                          <w:divBdr>
                                                            <w:top w:val="none" w:sz="0" w:space="0" w:color="auto"/>
                                                            <w:left w:val="none" w:sz="0" w:space="0" w:color="auto"/>
                                                            <w:bottom w:val="none" w:sz="0" w:space="0" w:color="auto"/>
                                                            <w:right w:val="none" w:sz="0" w:space="0" w:color="auto"/>
                                                          </w:divBdr>
                                                        </w:div>
                                                        <w:div w:id="226886573">
                                                          <w:marLeft w:val="240"/>
                                                          <w:marRight w:val="240"/>
                                                          <w:marTop w:val="0"/>
                                                          <w:marBottom w:val="0"/>
                                                          <w:divBdr>
                                                            <w:top w:val="none" w:sz="0" w:space="0" w:color="auto"/>
                                                            <w:left w:val="none" w:sz="0" w:space="0" w:color="auto"/>
                                                            <w:bottom w:val="none" w:sz="0" w:space="0" w:color="auto"/>
                                                            <w:right w:val="none" w:sz="0" w:space="0" w:color="auto"/>
                                                          </w:divBdr>
                                                        </w:div>
                                                        <w:div w:id="490368621">
                                                          <w:marLeft w:val="240"/>
                                                          <w:marRight w:val="240"/>
                                                          <w:marTop w:val="0"/>
                                                          <w:marBottom w:val="0"/>
                                                          <w:divBdr>
                                                            <w:top w:val="none" w:sz="0" w:space="0" w:color="auto"/>
                                                            <w:left w:val="none" w:sz="0" w:space="0" w:color="auto"/>
                                                            <w:bottom w:val="none" w:sz="0" w:space="0" w:color="auto"/>
                                                            <w:right w:val="none" w:sz="0" w:space="0" w:color="auto"/>
                                                          </w:divBdr>
                                                        </w:div>
                                                        <w:div w:id="643779080">
                                                          <w:marLeft w:val="240"/>
                                                          <w:marRight w:val="240"/>
                                                          <w:marTop w:val="0"/>
                                                          <w:marBottom w:val="0"/>
                                                          <w:divBdr>
                                                            <w:top w:val="none" w:sz="0" w:space="0" w:color="auto"/>
                                                            <w:left w:val="none" w:sz="0" w:space="0" w:color="auto"/>
                                                            <w:bottom w:val="none" w:sz="0" w:space="0" w:color="auto"/>
                                                            <w:right w:val="none" w:sz="0" w:space="0" w:color="auto"/>
                                                          </w:divBdr>
                                                          <w:divsChild>
                                                            <w:div w:id="1133574">
                                                              <w:marLeft w:val="240"/>
                                                              <w:marRight w:val="0"/>
                                                              <w:marTop w:val="0"/>
                                                              <w:marBottom w:val="0"/>
                                                              <w:divBdr>
                                                                <w:top w:val="none" w:sz="0" w:space="0" w:color="auto"/>
                                                                <w:left w:val="none" w:sz="0" w:space="0" w:color="auto"/>
                                                                <w:bottom w:val="none" w:sz="0" w:space="0" w:color="auto"/>
                                                                <w:right w:val="none" w:sz="0" w:space="0" w:color="auto"/>
                                                              </w:divBdr>
                                                            </w:div>
                                                          </w:divsChild>
                                                        </w:div>
                                                        <w:div w:id="700209115">
                                                          <w:marLeft w:val="240"/>
                                                          <w:marRight w:val="240"/>
                                                          <w:marTop w:val="0"/>
                                                          <w:marBottom w:val="0"/>
                                                          <w:divBdr>
                                                            <w:top w:val="none" w:sz="0" w:space="0" w:color="auto"/>
                                                            <w:left w:val="none" w:sz="0" w:space="0" w:color="auto"/>
                                                            <w:bottom w:val="none" w:sz="0" w:space="0" w:color="auto"/>
                                                            <w:right w:val="none" w:sz="0" w:space="0" w:color="auto"/>
                                                          </w:divBdr>
                                                        </w:div>
                                                        <w:div w:id="770079850">
                                                          <w:marLeft w:val="240"/>
                                                          <w:marRight w:val="240"/>
                                                          <w:marTop w:val="0"/>
                                                          <w:marBottom w:val="0"/>
                                                          <w:divBdr>
                                                            <w:top w:val="none" w:sz="0" w:space="0" w:color="auto"/>
                                                            <w:left w:val="none" w:sz="0" w:space="0" w:color="auto"/>
                                                            <w:bottom w:val="none" w:sz="0" w:space="0" w:color="auto"/>
                                                            <w:right w:val="none" w:sz="0" w:space="0" w:color="auto"/>
                                                          </w:divBdr>
                                                        </w:div>
                                                        <w:div w:id="799031490">
                                                          <w:marLeft w:val="240"/>
                                                          <w:marRight w:val="240"/>
                                                          <w:marTop w:val="0"/>
                                                          <w:marBottom w:val="0"/>
                                                          <w:divBdr>
                                                            <w:top w:val="none" w:sz="0" w:space="0" w:color="auto"/>
                                                            <w:left w:val="none" w:sz="0" w:space="0" w:color="auto"/>
                                                            <w:bottom w:val="none" w:sz="0" w:space="0" w:color="auto"/>
                                                            <w:right w:val="none" w:sz="0" w:space="0" w:color="auto"/>
                                                          </w:divBdr>
                                                        </w:div>
                                                        <w:div w:id="906186161">
                                                          <w:marLeft w:val="240"/>
                                                          <w:marRight w:val="240"/>
                                                          <w:marTop w:val="0"/>
                                                          <w:marBottom w:val="0"/>
                                                          <w:divBdr>
                                                            <w:top w:val="none" w:sz="0" w:space="0" w:color="auto"/>
                                                            <w:left w:val="none" w:sz="0" w:space="0" w:color="auto"/>
                                                            <w:bottom w:val="none" w:sz="0" w:space="0" w:color="auto"/>
                                                            <w:right w:val="none" w:sz="0" w:space="0" w:color="auto"/>
                                                          </w:divBdr>
                                                          <w:divsChild>
                                                            <w:div w:id="293025574">
                                                              <w:marLeft w:val="240"/>
                                                              <w:marRight w:val="0"/>
                                                              <w:marTop w:val="0"/>
                                                              <w:marBottom w:val="0"/>
                                                              <w:divBdr>
                                                                <w:top w:val="none" w:sz="0" w:space="0" w:color="auto"/>
                                                                <w:left w:val="none" w:sz="0" w:space="0" w:color="auto"/>
                                                                <w:bottom w:val="none" w:sz="0" w:space="0" w:color="auto"/>
                                                                <w:right w:val="none" w:sz="0" w:space="0" w:color="auto"/>
                                                              </w:divBdr>
                                                            </w:div>
                                                          </w:divsChild>
                                                        </w:div>
                                                        <w:div w:id="1070349278">
                                                          <w:marLeft w:val="240"/>
                                                          <w:marRight w:val="240"/>
                                                          <w:marTop w:val="0"/>
                                                          <w:marBottom w:val="0"/>
                                                          <w:divBdr>
                                                            <w:top w:val="none" w:sz="0" w:space="0" w:color="auto"/>
                                                            <w:left w:val="none" w:sz="0" w:space="0" w:color="auto"/>
                                                            <w:bottom w:val="none" w:sz="0" w:space="0" w:color="auto"/>
                                                            <w:right w:val="none" w:sz="0" w:space="0" w:color="auto"/>
                                                          </w:divBdr>
                                                          <w:divsChild>
                                                            <w:div w:id="1743218970">
                                                              <w:marLeft w:val="240"/>
                                                              <w:marRight w:val="0"/>
                                                              <w:marTop w:val="0"/>
                                                              <w:marBottom w:val="0"/>
                                                              <w:divBdr>
                                                                <w:top w:val="none" w:sz="0" w:space="0" w:color="auto"/>
                                                                <w:left w:val="none" w:sz="0" w:space="0" w:color="auto"/>
                                                                <w:bottom w:val="none" w:sz="0" w:space="0" w:color="auto"/>
                                                                <w:right w:val="none" w:sz="0" w:space="0" w:color="auto"/>
                                                              </w:divBdr>
                                                            </w:div>
                                                          </w:divsChild>
                                                        </w:div>
                                                        <w:div w:id="1075515171">
                                                          <w:marLeft w:val="240"/>
                                                          <w:marRight w:val="240"/>
                                                          <w:marTop w:val="0"/>
                                                          <w:marBottom w:val="0"/>
                                                          <w:divBdr>
                                                            <w:top w:val="none" w:sz="0" w:space="0" w:color="auto"/>
                                                            <w:left w:val="none" w:sz="0" w:space="0" w:color="auto"/>
                                                            <w:bottom w:val="none" w:sz="0" w:space="0" w:color="auto"/>
                                                            <w:right w:val="none" w:sz="0" w:space="0" w:color="auto"/>
                                                          </w:divBdr>
                                                        </w:div>
                                                        <w:div w:id="1099448758">
                                                          <w:marLeft w:val="240"/>
                                                          <w:marRight w:val="240"/>
                                                          <w:marTop w:val="0"/>
                                                          <w:marBottom w:val="0"/>
                                                          <w:divBdr>
                                                            <w:top w:val="none" w:sz="0" w:space="0" w:color="auto"/>
                                                            <w:left w:val="none" w:sz="0" w:space="0" w:color="auto"/>
                                                            <w:bottom w:val="none" w:sz="0" w:space="0" w:color="auto"/>
                                                            <w:right w:val="none" w:sz="0" w:space="0" w:color="auto"/>
                                                          </w:divBdr>
                                                          <w:divsChild>
                                                            <w:div w:id="1898080929">
                                                              <w:marLeft w:val="240"/>
                                                              <w:marRight w:val="0"/>
                                                              <w:marTop w:val="0"/>
                                                              <w:marBottom w:val="0"/>
                                                              <w:divBdr>
                                                                <w:top w:val="none" w:sz="0" w:space="0" w:color="auto"/>
                                                                <w:left w:val="none" w:sz="0" w:space="0" w:color="auto"/>
                                                                <w:bottom w:val="none" w:sz="0" w:space="0" w:color="auto"/>
                                                                <w:right w:val="none" w:sz="0" w:space="0" w:color="auto"/>
                                                              </w:divBdr>
                                                            </w:div>
                                                          </w:divsChild>
                                                        </w:div>
                                                        <w:div w:id="1333147665">
                                                          <w:marLeft w:val="240"/>
                                                          <w:marRight w:val="240"/>
                                                          <w:marTop w:val="0"/>
                                                          <w:marBottom w:val="0"/>
                                                          <w:divBdr>
                                                            <w:top w:val="none" w:sz="0" w:space="0" w:color="auto"/>
                                                            <w:left w:val="none" w:sz="0" w:space="0" w:color="auto"/>
                                                            <w:bottom w:val="none" w:sz="0" w:space="0" w:color="auto"/>
                                                            <w:right w:val="none" w:sz="0" w:space="0" w:color="auto"/>
                                                          </w:divBdr>
                                                        </w:div>
                                                        <w:div w:id="1956523056">
                                                          <w:marLeft w:val="240"/>
                                                          <w:marRight w:val="240"/>
                                                          <w:marTop w:val="0"/>
                                                          <w:marBottom w:val="0"/>
                                                          <w:divBdr>
                                                            <w:top w:val="none" w:sz="0" w:space="0" w:color="auto"/>
                                                            <w:left w:val="none" w:sz="0" w:space="0" w:color="auto"/>
                                                            <w:bottom w:val="none" w:sz="0" w:space="0" w:color="auto"/>
                                                            <w:right w:val="none" w:sz="0" w:space="0" w:color="auto"/>
                                                          </w:divBdr>
                                                        </w:div>
                                                        <w:div w:id="2057584442">
                                                          <w:marLeft w:val="240"/>
                                                          <w:marRight w:val="240"/>
                                                          <w:marTop w:val="0"/>
                                                          <w:marBottom w:val="0"/>
                                                          <w:divBdr>
                                                            <w:top w:val="none" w:sz="0" w:space="0" w:color="auto"/>
                                                            <w:left w:val="none" w:sz="0" w:space="0" w:color="auto"/>
                                                            <w:bottom w:val="none" w:sz="0" w:space="0" w:color="auto"/>
                                                            <w:right w:val="none" w:sz="0" w:space="0" w:color="auto"/>
                                                          </w:divBdr>
                                                          <w:divsChild>
                                                            <w:div w:id="2054690707">
                                                              <w:marLeft w:val="240"/>
                                                              <w:marRight w:val="0"/>
                                                              <w:marTop w:val="0"/>
                                                              <w:marBottom w:val="0"/>
                                                              <w:divBdr>
                                                                <w:top w:val="none" w:sz="0" w:space="0" w:color="auto"/>
                                                                <w:left w:val="none" w:sz="0" w:space="0" w:color="auto"/>
                                                                <w:bottom w:val="none" w:sz="0" w:space="0" w:color="auto"/>
                                                                <w:right w:val="none" w:sz="0" w:space="0" w:color="auto"/>
                                                              </w:divBdr>
                                                            </w:div>
                                                          </w:divsChild>
                                                        </w:div>
                                                        <w:div w:id="2099250009">
                                                          <w:marLeft w:val="240"/>
                                                          <w:marRight w:val="240"/>
                                                          <w:marTop w:val="0"/>
                                                          <w:marBottom w:val="0"/>
                                                          <w:divBdr>
                                                            <w:top w:val="none" w:sz="0" w:space="0" w:color="auto"/>
                                                            <w:left w:val="none" w:sz="0" w:space="0" w:color="auto"/>
                                                            <w:bottom w:val="none" w:sz="0" w:space="0" w:color="auto"/>
                                                            <w:right w:val="none" w:sz="0" w:space="0" w:color="auto"/>
                                                          </w:divBdr>
                                                          <w:divsChild>
                                                            <w:div w:id="32108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418641">
                                                      <w:marLeft w:val="240"/>
                                                      <w:marRight w:val="0"/>
                                                      <w:marTop w:val="0"/>
                                                      <w:marBottom w:val="0"/>
                                                      <w:divBdr>
                                                        <w:top w:val="none" w:sz="0" w:space="0" w:color="auto"/>
                                                        <w:left w:val="none" w:sz="0" w:space="0" w:color="auto"/>
                                                        <w:bottom w:val="none" w:sz="0" w:space="0" w:color="auto"/>
                                                        <w:right w:val="none" w:sz="0" w:space="0" w:color="auto"/>
                                                      </w:divBdr>
                                                    </w:div>
                                                  </w:divsChild>
                                                </w:div>
                                                <w:div w:id="2096852605">
                                                  <w:marLeft w:val="0"/>
                                                  <w:marRight w:val="0"/>
                                                  <w:marTop w:val="0"/>
                                                  <w:marBottom w:val="0"/>
                                                  <w:divBdr>
                                                    <w:top w:val="none" w:sz="0" w:space="0" w:color="auto"/>
                                                    <w:left w:val="none" w:sz="0" w:space="0" w:color="auto"/>
                                                    <w:bottom w:val="none" w:sz="0" w:space="0" w:color="auto"/>
                                                    <w:right w:val="none" w:sz="0" w:space="0" w:color="auto"/>
                                                  </w:divBdr>
                                                </w:div>
                                              </w:divsChild>
                                            </w:div>
                                            <w:div w:id="2038969991">
                                              <w:marLeft w:val="240"/>
                                              <w:marRight w:val="0"/>
                                              <w:marTop w:val="0"/>
                                              <w:marBottom w:val="0"/>
                                              <w:divBdr>
                                                <w:top w:val="none" w:sz="0" w:space="0" w:color="auto"/>
                                                <w:left w:val="none" w:sz="0" w:space="0" w:color="auto"/>
                                                <w:bottom w:val="none" w:sz="0" w:space="0" w:color="auto"/>
                                                <w:right w:val="none" w:sz="0" w:space="0" w:color="auto"/>
                                              </w:divBdr>
                                            </w:div>
                                          </w:divsChild>
                                        </w:div>
                                        <w:div w:id="1757434934">
                                          <w:marLeft w:val="0"/>
                                          <w:marRight w:val="0"/>
                                          <w:marTop w:val="0"/>
                                          <w:marBottom w:val="0"/>
                                          <w:divBdr>
                                            <w:top w:val="none" w:sz="0" w:space="0" w:color="auto"/>
                                            <w:left w:val="none" w:sz="0" w:space="0" w:color="auto"/>
                                            <w:bottom w:val="none" w:sz="0" w:space="0" w:color="auto"/>
                                            <w:right w:val="none" w:sz="0" w:space="0" w:color="auto"/>
                                          </w:divBdr>
                                        </w:div>
                                      </w:divsChild>
                                    </w:div>
                                    <w:div w:id="1951622064">
                                      <w:marLeft w:val="240"/>
                                      <w:marRight w:val="0"/>
                                      <w:marTop w:val="0"/>
                                      <w:marBottom w:val="0"/>
                                      <w:divBdr>
                                        <w:top w:val="none" w:sz="0" w:space="0" w:color="auto"/>
                                        <w:left w:val="none" w:sz="0" w:space="0" w:color="auto"/>
                                        <w:bottom w:val="none" w:sz="0" w:space="0" w:color="auto"/>
                                        <w:right w:val="none" w:sz="0" w:space="0" w:color="auto"/>
                                      </w:divBdr>
                                    </w:div>
                                  </w:divsChild>
                                </w:div>
                                <w:div w:id="1440829557">
                                  <w:marLeft w:val="240"/>
                                  <w:marRight w:val="240"/>
                                  <w:marTop w:val="0"/>
                                  <w:marBottom w:val="0"/>
                                  <w:divBdr>
                                    <w:top w:val="none" w:sz="0" w:space="0" w:color="auto"/>
                                    <w:left w:val="none" w:sz="0" w:space="0" w:color="auto"/>
                                    <w:bottom w:val="none" w:sz="0" w:space="0" w:color="auto"/>
                                    <w:right w:val="none" w:sz="0" w:space="0" w:color="auto"/>
                                  </w:divBdr>
                                  <w:divsChild>
                                    <w:div w:id="612132139">
                                      <w:marLeft w:val="240"/>
                                      <w:marRight w:val="0"/>
                                      <w:marTop w:val="0"/>
                                      <w:marBottom w:val="0"/>
                                      <w:divBdr>
                                        <w:top w:val="none" w:sz="0" w:space="0" w:color="auto"/>
                                        <w:left w:val="none" w:sz="0" w:space="0" w:color="auto"/>
                                        <w:bottom w:val="none" w:sz="0" w:space="0" w:color="auto"/>
                                        <w:right w:val="none" w:sz="0" w:space="0" w:color="auto"/>
                                      </w:divBdr>
                                    </w:div>
                                  </w:divsChild>
                                </w:div>
                                <w:div w:id="1556969140">
                                  <w:marLeft w:val="240"/>
                                  <w:marRight w:val="240"/>
                                  <w:marTop w:val="0"/>
                                  <w:marBottom w:val="0"/>
                                  <w:divBdr>
                                    <w:top w:val="none" w:sz="0" w:space="0" w:color="auto"/>
                                    <w:left w:val="none" w:sz="0" w:space="0" w:color="auto"/>
                                    <w:bottom w:val="none" w:sz="0" w:space="0" w:color="auto"/>
                                    <w:right w:val="none" w:sz="0" w:space="0" w:color="auto"/>
                                  </w:divBdr>
                                </w:div>
                                <w:div w:id="1881670250">
                                  <w:marLeft w:val="0"/>
                                  <w:marRight w:val="0"/>
                                  <w:marTop w:val="0"/>
                                  <w:marBottom w:val="0"/>
                                  <w:divBdr>
                                    <w:top w:val="none" w:sz="0" w:space="0" w:color="auto"/>
                                    <w:left w:val="none" w:sz="0" w:space="0" w:color="auto"/>
                                    <w:bottom w:val="none" w:sz="0" w:space="0" w:color="auto"/>
                                    <w:right w:val="none" w:sz="0" w:space="0" w:color="auto"/>
                                  </w:divBdr>
                                </w:div>
                              </w:divsChild>
                            </w:div>
                            <w:div w:id="653721852">
                              <w:marLeft w:val="240"/>
                              <w:marRight w:val="0"/>
                              <w:marTop w:val="0"/>
                              <w:marBottom w:val="0"/>
                              <w:divBdr>
                                <w:top w:val="none" w:sz="0" w:space="0" w:color="auto"/>
                                <w:left w:val="none" w:sz="0" w:space="0" w:color="auto"/>
                                <w:bottom w:val="none" w:sz="0" w:space="0" w:color="auto"/>
                                <w:right w:val="none" w:sz="0" w:space="0" w:color="auto"/>
                              </w:divBdr>
                            </w:div>
                          </w:divsChild>
                        </w:div>
                        <w:div w:id="1588464742">
                          <w:marLeft w:val="0"/>
                          <w:marRight w:val="0"/>
                          <w:marTop w:val="0"/>
                          <w:marBottom w:val="0"/>
                          <w:divBdr>
                            <w:top w:val="none" w:sz="0" w:space="0" w:color="auto"/>
                            <w:left w:val="none" w:sz="0" w:space="0" w:color="auto"/>
                            <w:bottom w:val="none" w:sz="0" w:space="0" w:color="auto"/>
                            <w:right w:val="none" w:sz="0" w:space="0" w:color="auto"/>
                          </w:divBdr>
                        </w:div>
                      </w:divsChild>
                    </w:div>
                    <w:div w:id="1721443869">
                      <w:marLeft w:val="240"/>
                      <w:marRight w:val="0"/>
                      <w:marTop w:val="0"/>
                      <w:marBottom w:val="0"/>
                      <w:divBdr>
                        <w:top w:val="none" w:sz="0" w:space="0" w:color="auto"/>
                        <w:left w:val="none" w:sz="0" w:space="0" w:color="auto"/>
                        <w:bottom w:val="none" w:sz="0" w:space="0" w:color="auto"/>
                        <w:right w:val="none" w:sz="0" w:space="0" w:color="auto"/>
                      </w:divBdr>
                    </w:div>
                  </w:divsChild>
                </w:div>
                <w:div w:id="1368481045">
                  <w:marLeft w:val="240"/>
                  <w:marRight w:val="240"/>
                  <w:marTop w:val="0"/>
                  <w:marBottom w:val="0"/>
                  <w:divBdr>
                    <w:top w:val="none" w:sz="0" w:space="0" w:color="auto"/>
                    <w:left w:val="none" w:sz="0" w:space="0" w:color="auto"/>
                    <w:bottom w:val="none" w:sz="0" w:space="0" w:color="auto"/>
                    <w:right w:val="none" w:sz="0" w:space="0" w:color="auto"/>
                  </w:divBdr>
                  <w:divsChild>
                    <w:div w:id="161162451">
                      <w:marLeft w:val="240"/>
                      <w:marRight w:val="0"/>
                      <w:marTop w:val="0"/>
                      <w:marBottom w:val="0"/>
                      <w:divBdr>
                        <w:top w:val="none" w:sz="0" w:space="0" w:color="auto"/>
                        <w:left w:val="none" w:sz="0" w:space="0" w:color="auto"/>
                        <w:bottom w:val="none" w:sz="0" w:space="0" w:color="auto"/>
                        <w:right w:val="none" w:sz="0" w:space="0" w:color="auto"/>
                      </w:divBdr>
                    </w:div>
                    <w:div w:id="1302615588">
                      <w:marLeft w:val="0"/>
                      <w:marRight w:val="0"/>
                      <w:marTop w:val="0"/>
                      <w:marBottom w:val="0"/>
                      <w:divBdr>
                        <w:top w:val="none" w:sz="0" w:space="0" w:color="auto"/>
                        <w:left w:val="none" w:sz="0" w:space="0" w:color="auto"/>
                        <w:bottom w:val="none" w:sz="0" w:space="0" w:color="auto"/>
                        <w:right w:val="none" w:sz="0" w:space="0" w:color="auto"/>
                      </w:divBdr>
                      <w:divsChild>
                        <w:div w:id="1301762206">
                          <w:marLeft w:val="240"/>
                          <w:marRight w:val="240"/>
                          <w:marTop w:val="0"/>
                          <w:marBottom w:val="0"/>
                          <w:divBdr>
                            <w:top w:val="none" w:sz="0" w:space="0" w:color="auto"/>
                            <w:left w:val="none" w:sz="0" w:space="0" w:color="auto"/>
                            <w:bottom w:val="none" w:sz="0" w:space="0" w:color="auto"/>
                            <w:right w:val="none" w:sz="0" w:space="0" w:color="auto"/>
                          </w:divBdr>
                          <w:divsChild>
                            <w:div w:id="1162623579">
                              <w:marLeft w:val="0"/>
                              <w:marRight w:val="0"/>
                              <w:marTop w:val="0"/>
                              <w:marBottom w:val="0"/>
                              <w:divBdr>
                                <w:top w:val="none" w:sz="0" w:space="0" w:color="auto"/>
                                <w:left w:val="none" w:sz="0" w:space="0" w:color="auto"/>
                                <w:bottom w:val="none" w:sz="0" w:space="0" w:color="auto"/>
                                <w:right w:val="none" w:sz="0" w:space="0" w:color="auto"/>
                              </w:divBdr>
                              <w:divsChild>
                                <w:div w:id="321155308">
                                  <w:marLeft w:val="240"/>
                                  <w:marRight w:val="240"/>
                                  <w:marTop w:val="0"/>
                                  <w:marBottom w:val="0"/>
                                  <w:divBdr>
                                    <w:top w:val="none" w:sz="0" w:space="0" w:color="auto"/>
                                    <w:left w:val="none" w:sz="0" w:space="0" w:color="auto"/>
                                    <w:bottom w:val="none" w:sz="0" w:space="0" w:color="auto"/>
                                    <w:right w:val="none" w:sz="0" w:space="0" w:color="auto"/>
                                  </w:divBdr>
                                </w:div>
                                <w:div w:id="441996619">
                                  <w:marLeft w:val="0"/>
                                  <w:marRight w:val="0"/>
                                  <w:marTop w:val="0"/>
                                  <w:marBottom w:val="0"/>
                                  <w:divBdr>
                                    <w:top w:val="none" w:sz="0" w:space="0" w:color="auto"/>
                                    <w:left w:val="none" w:sz="0" w:space="0" w:color="auto"/>
                                    <w:bottom w:val="none" w:sz="0" w:space="0" w:color="auto"/>
                                    <w:right w:val="none" w:sz="0" w:space="0" w:color="auto"/>
                                  </w:divBdr>
                                </w:div>
                                <w:div w:id="621963052">
                                  <w:marLeft w:val="240"/>
                                  <w:marRight w:val="240"/>
                                  <w:marTop w:val="0"/>
                                  <w:marBottom w:val="0"/>
                                  <w:divBdr>
                                    <w:top w:val="none" w:sz="0" w:space="0" w:color="auto"/>
                                    <w:left w:val="none" w:sz="0" w:space="0" w:color="auto"/>
                                    <w:bottom w:val="none" w:sz="0" w:space="0" w:color="auto"/>
                                    <w:right w:val="none" w:sz="0" w:space="0" w:color="auto"/>
                                  </w:divBdr>
                                </w:div>
                                <w:div w:id="1062481558">
                                  <w:marLeft w:val="240"/>
                                  <w:marRight w:val="240"/>
                                  <w:marTop w:val="0"/>
                                  <w:marBottom w:val="0"/>
                                  <w:divBdr>
                                    <w:top w:val="none" w:sz="0" w:space="0" w:color="auto"/>
                                    <w:left w:val="none" w:sz="0" w:space="0" w:color="auto"/>
                                    <w:bottom w:val="none" w:sz="0" w:space="0" w:color="auto"/>
                                    <w:right w:val="none" w:sz="0" w:space="0" w:color="auto"/>
                                  </w:divBdr>
                                </w:div>
                                <w:div w:id="1207566688">
                                  <w:marLeft w:val="240"/>
                                  <w:marRight w:val="240"/>
                                  <w:marTop w:val="0"/>
                                  <w:marBottom w:val="0"/>
                                  <w:divBdr>
                                    <w:top w:val="none" w:sz="0" w:space="0" w:color="auto"/>
                                    <w:left w:val="none" w:sz="0" w:space="0" w:color="auto"/>
                                    <w:bottom w:val="none" w:sz="0" w:space="0" w:color="auto"/>
                                    <w:right w:val="none" w:sz="0" w:space="0" w:color="auto"/>
                                  </w:divBdr>
                                  <w:divsChild>
                                    <w:div w:id="1308584742">
                                      <w:marLeft w:val="240"/>
                                      <w:marRight w:val="0"/>
                                      <w:marTop w:val="0"/>
                                      <w:marBottom w:val="0"/>
                                      <w:divBdr>
                                        <w:top w:val="none" w:sz="0" w:space="0" w:color="auto"/>
                                        <w:left w:val="none" w:sz="0" w:space="0" w:color="auto"/>
                                        <w:bottom w:val="none" w:sz="0" w:space="0" w:color="auto"/>
                                        <w:right w:val="none" w:sz="0" w:space="0" w:color="auto"/>
                                      </w:divBdr>
                                    </w:div>
                                  </w:divsChild>
                                </w:div>
                                <w:div w:id="1439181666">
                                  <w:marLeft w:val="240"/>
                                  <w:marRight w:val="240"/>
                                  <w:marTop w:val="0"/>
                                  <w:marBottom w:val="0"/>
                                  <w:divBdr>
                                    <w:top w:val="none" w:sz="0" w:space="0" w:color="auto"/>
                                    <w:left w:val="none" w:sz="0" w:space="0" w:color="auto"/>
                                    <w:bottom w:val="none" w:sz="0" w:space="0" w:color="auto"/>
                                    <w:right w:val="none" w:sz="0" w:space="0" w:color="auto"/>
                                  </w:divBdr>
                                </w:div>
                                <w:div w:id="1556892631">
                                  <w:marLeft w:val="240"/>
                                  <w:marRight w:val="240"/>
                                  <w:marTop w:val="0"/>
                                  <w:marBottom w:val="0"/>
                                  <w:divBdr>
                                    <w:top w:val="none" w:sz="0" w:space="0" w:color="auto"/>
                                    <w:left w:val="none" w:sz="0" w:space="0" w:color="auto"/>
                                    <w:bottom w:val="none" w:sz="0" w:space="0" w:color="auto"/>
                                    <w:right w:val="none" w:sz="0" w:space="0" w:color="auto"/>
                                  </w:divBdr>
                                  <w:divsChild>
                                    <w:div w:id="929000912">
                                      <w:marLeft w:val="240"/>
                                      <w:marRight w:val="0"/>
                                      <w:marTop w:val="0"/>
                                      <w:marBottom w:val="0"/>
                                      <w:divBdr>
                                        <w:top w:val="none" w:sz="0" w:space="0" w:color="auto"/>
                                        <w:left w:val="none" w:sz="0" w:space="0" w:color="auto"/>
                                        <w:bottom w:val="none" w:sz="0" w:space="0" w:color="auto"/>
                                        <w:right w:val="none" w:sz="0" w:space="0" w:color="auto"/>
                                      </w:divBdr>
                                    </w:div>
                                  </w:divsChild>
                                </w:div>
                                <w:div w:id="1563102246">
                                  <w:marLeft w:val="240"/>
                                  <w:marRight w:val="240"/>
                                  <w:marTop w:val="0"/>
                                  <w:marBottom w:val="0"/>
                                  <w:divBdr>
                                    <w:top w:val="none" w:sz="0" w:space="0" w:color="auto"/>
                                    <w:left w:val="none" w:sz="0" w:space="0" w:color="auto"/>
                                    <w:bottom w:val="none" w:sz="0" w:space="0" w:color="auto"/>
                                    <w:right w:val="none" w:sz="0" w:space="0" w:color="auto"/>
                                  </w:divBdr>
                                </w:div>
                                <w:div w:id="1771198484">
                                  <w:marLeft w:val="240"/>
                                  <w:marRight w:val="240"/>
                                  <w:marTop w:val="0"/>
                                  <w:marBottom w:val="0"/>
                                  <w:divBdr>
                                    <w:top w:val="none" w:sz="0" w:space="0" w:color="auto"/>
                                    <w:left w:val="none" w:sz="0" w:space="0" w:color="auto"/>
                                    <w:bottom w:val="none" w:sz="0" w:space="0" w:color="auto"/>
                                    <w:right w:val="none" w:sz="0" w:space="0" w:color="auto"/>
                                  </w:divBdr>
                                  <w:divsChild>
                                    <w:div w:id="283271071">
                                      <w:marLeft w:val="240"/>
                                      <w:marRight w:val="0"/>
                                      <w:marTop w:val="0"/>
                                      <w:marBottom w:val="0"/>
                                      <w:divBdr>
                                        <w:top w:val="none" w:sz="0" w:space="0" w:color="auto"/>
                                        <w:left w:val="none" w:sz="0" w:space="0" w:color="auto"/>
                                        <w:bottom w:val="none" w:sz="0" w:space="0" w:color="auto"/>
                                        <w:right w:val="none" w:sz="0" w:space="0" w:color="auto"/>
                                      </w:divBdr>
                                    </w:div>
                                  </w:divsChild>
                                </w:div>
                                <w:div w:id="1811823325">
                                  <w:marLeft w:val="240"/>
                                  <w:marRight w:val="240"/>
                                  <w:marTop w:val="0"/>
                                  <w:marBottom w:val="0"/>
                                  <w:divBdr>
                                    <w:top w:val="none" w:sz="0" w:space="0" w:color="auto"/>
                                    <w:left w:val="none" w:sz="0" w:space="0" w:color="auto"/>
                                    <w:bottom w:val="none" w:sz="0" w:space="0" w:color="auto"/>
                                    <w:right w:val="none" w:sz="0" w:space="0" w:color="auto"/>
                                  </w:divBdr>
                                  <w:divsChild>
                                    <w:div w:id="1068070993">
                                      <w:marLeft w:val="240"/>
                                      <w:marRight w:val="0"/>
                                      <w:marTop w:val="0"/>
                                      <w:marBottom w:val="0"/>
                                      <w:divBdr>
                                        <w:top w:val="none" w:sz="0" w:space="0" w:color="auto"/>
                                        <w:left w:val="none" w:sz="0" w:space="0" w:color="auto"/>
                                        <w:bottom w:val="none" w:sz="0" w:space="0" w:color="auto"/>
                                        <w:right w:val="none" w:sz="0" w:space="0" w:color="auto"/>
                                      </w:divBdr>
                                    </w:div>
                                  </w:divsChild>
                                </w:div>
                                <w:div w:id="1852840777">
                                  <w:marLeft w:val="240"/>
                                  <w:marRight w:val="240"/>
                                  <w:marTop w:val="0"/>
                                  <w:marBottom w:val="0"/>
                                  <w:divBdr>
                                    <w:top w:val="none" w:sz="0" w:space="0" w:color="auto"/>
                                    <w:left w:val="none" w:sz="0" w:space="0" w:color="auto"/>
                                    <w:bottom w:val="none" w:sz="0" w:space="0" w:color="auto"/>
                                    <w:right w:val="none" w:sz="0" w:space="0" w:color="auto"/>
                                  </w:divBdr>
                                  <w:divsChild>
                                    <w:div w:id="1670451214">
                                      <w:marLeft w:val="240"/>
                                      <w:marRight w:val="0"/>
                                      <w:marTop w:val="0"/>
                                      <w:marBottom w:val="0"/>
                                      <w:divBdr>
                                        <w:top w:val="none" w:sz="0" w:space="0" w:color="auto"/>
                                        <w:left w:val="none" w:sz="0" w:space="0" w:color="auto"/>
                                        <w:bottom w:val="none" w:sz="0" w:space="0" w:color="auto"/>
                                        <w:right w:val="none" w:sz="0" w:space="0" w:color="auto"/>
                                      </w:divBdr>
                                    </w:div>
                                  </w:divsChild>
                                </w:div>
                                <w:div w:id="2011326540">
                                  <w:marLeft w:val="240"/>
                                  <w:marRight w:val="240"/>
                                  <w:marTop w:val="0"/>
                                  <w:marBottom w:val="0"/>
                                  <w:divBdr>
                                    <w:top w:val="none" w:sz="0" w:space="0" w:color="auto"/>
                                    <w:left w:val="none" w:sz="0" w:space="0" w:color="auto"/>
                                    <w:bottom w:val="none" w:sz="0" w:space="0" w:color="auto"/>
                                    <w:right w:val="none" w:sz="0" w:space="0" w:color="auto"/>
                                  </w:divBdr>
                                  <w:divsChild>
                                    <w:div w:id="1754277680">
                                      <w:marLeft w:val="240"/>
                                      <w:marRight w:val="0"/>
                                      <w:marTop w:val="0"/>
                                      <w:marBottom w:val="0"/>
                                      <w:divBdr>
                                        <w:top w:val="none" w:sz="0" w:space="0" w:color="auto"/>
                                        <w:left w:val="none" w:sz="0" w:space="0" w:color="auto"/>
                                        <w:bottom w:val="none" w:sz="0" w:space="0" w:color="auto"/>
                                        <w:right w:val="none" w:sz="0" w:space="0" w:color="auto"/>
                                      </w:divBdr>
                                    </w:div>
                                  </w:divsChild>
                                </w:div>
                                <w:div w:id="2125077543">
                                  <w:marLeft w:val="240"/>
                                  <w:marRight w:val="240"/>
                                  <w:marTop w:val="0"/>
                                  <w:marBottom w:val="0"/>
                                  <w:divBdr>
                                    <w:top w:val="none" w:sz="0" w:space="0" w:color="auto"/>
                                    <w:left w:val="none" w:sz="0" w:space="0" w:color="auto"/>
                                    <w:bottom w:val="none" w:sz="0" w:space="0" w:color="auto"/>
                                    <w:right w:val="none" w:sz="0" w:space="0" w:color="auto"/>
                                  </w:divBdr>
                                  <w:divsChild>
                                    <w:div w:id="84721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1298144">
                              <w:marLeft w:val="240"/>
                              <w:marRight w:val="0"/>
                              <w:marTop w:val="0"/>
                              <w:marBottom w:val="0"/>
                              <w:divBdr>
                                <w:top w:val="none" w:sz="0" w:space="0" w:color="auto"/>
                                <w:left w:val="none" w:sz="0" w:space="0" w:color="auto"/>
                                <w:bottom w:val="none" w:sz="0" w:space="0" w:color="auto"/>
                                <w:right w:val="none" w:sz="0" w:space="0" w:color="auto"/>
                              </w:divBdr>
                            </w:div>
                          </w:divsChild>
                        </w:div>
                        <w:div w:id="1408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000">
                  <w:marLeft w:val="240"/>
                  <w:marRight w:val="240"/>
                  <w:marTop w:val="0"/>
                  <w:marBottom w:val="0"/>
                  <w:divBdr>
                    <w:top w:val="none" w:sz="0" w:space="0" w:color="auto"/>
                    <w:left w:val="none" w:sz="0" w:space="0" w:color="auto"/>
                    <w:bottom w:val="none" w:sz="0" w:space="0" w:color="auto"/>
                    <w:right w:val="none" w:sz="0" w:space="0" w:color="auto"/>
                  </w:divBdr>
                  <w:divsChild>
                    <w:div w:id="1213493472">
                      <w:marLeft w:val="240"/>
                      <w:marRight w:val="0"/>
                      <w:marTop w:val="0"/>
                      <w:marBottom w:val="0"/>
                      <w:divBdr>
                        <w:top w:val="none" w:sz="0" w:space="0" w:color="auto"/>
                        <w:left w:val="none" w:sz="0" w:space="0" w:color="auto"/>
                        <w:bottom w:val="none" w:sz="0" w:space="0" w:color="auto"/>
                        <w:right w:val="none" w:sz="0" w:space="0" w:color="auto"/>
                      </w:divBdr>
                    </w:div>
                    <w:div w:id="1712726951">
                      <w:marLeft w:val="0"/>
                      <w:marRight w:val="0"/>
                      <w:marTop w:val="0"/>
                      <w:marBottom w:val="0"/>
                      <w:divBdr>
                        <w:top w:val="none" w:sz="0" w:space="0" w:color="auto"/>
                        <w:left w:val="none" w:sz="0" w:space="0" w:color="auto"/>
                        <w:bottom w:val="none" w:sz="0" w:space="0" w:color="auto"/>
                        <w:right w:val="none" w:sz="0" w:space="0" w:color="auto"/>
                      </w:divBdr>
                      <w:divsChild>
                        <w:div w:id="489102564">
                          <w:marLeft w:val="240"/>
                          <w:marRight w:val="240"/>
                          <w:marTop w:val="0"/>
                          <w:marBottom w:val="0"/>
                          <w:divBdr>
                            <w:top w:val="none" w:sz="0" w:space="0" w:color="auto"/>
                            <w:left w:val="none" w:sz="0" w:space="0" w:color="auto"/>
                            <w:bottom w:val="none" w:sz="0" w:space="0" w:color="auto"/>
                            <w:right w:val="none" w:sz="0" w:space="0" w:color="auto"/>
                          </w:divBdr>
                          <w:divsChild>
                            <w:div w:id="506287651">
                              <w:marLeft w:val="0"/>
                              <w:marRight w:val="0"/>
                              <w:marTop w:val="0"/>
                              <w:marBottom w:val="0"/>
                              <w:divBdr>
                                <w:top w:val="none" w:sz="0" w:space="0" w:color="auto"/>
                                <w:left w:val="none" w:sz="0" w:space="0" w:color="auto"/>
                                <w:bottom w:val="none" w:sz="0" w:space="0" w:color="auto"/>
                                <w:right w:val="none" w:sz="0" w:space="0" w:color="auto"/>
                              </w:divBdr>
                              <w:divsChild>
                                <w:div w:id="135925244">
                                  <w:marLeft w:val="240"/>
                                  <w:marRight w:val="240"/>
                                  <w:marTop w:val="0"/>
                                  <w:marBottom w:val="0"/>
                                  <w:divBdr>
                                    <w:top w:val="none" w:sz="0" w:space="0" w:color="auto"/>
                                    <w:left w:val="none" w:sz="0" w:space="0" w:color="auto"/>
                                    <w:bottom w:val="none" w:sz="0" w:space="0" w:color="auto"/>
                                    <w:right w:val="none" w:sz="0" w:space="0" w:color="auto"/>
                                  </w:divBdr>
                                  <w:divsChild>
                                    <w:div w:id="1835410111">
                                      <w:marLeft w:val="240"/>
                                      <w:marRight w:val="0"/>
                                      <w:marTop w:val="0"/>
                                      <w:marBottom w:val="0"/>
                                      <w:divBdr>
                                        <w:top w:val="none" w:sz="0" w:space="0" w:color="auto"/>
                                        <w:left w:val="none" w:sz="0" w:space="0" w:color="auto"/>
                                        <w:bottom w:val="none" w:sz="0" w:space="0" w:color="auto"/>
                                        <w:right w:val="none" w:sz="0" w:space="0" w:color="auto"/>
                                      </w:divBdr>
                                    </w:div>
                                  </w:divsChild>
                                </w:div>
                                <w:div w:id="173499072">
                                  <w:marLeft w:val="240"/>
                                  <w:marRight w:val="240"/>
                                  <w:marTop w:val="0"/>
                                  <w:marBottom w:val="0"/>
                                  <w:divBdr>
                                    <w:top w:val="none" w:sz="0" w:space="0" w:color="auto"/>
                                    <w:left w:val="none" w:sz="0" w:space="0" w:color="auto"/>
                                    <w:bottom w:val="none" w:sz="0" w:space="0" w:color="auto"/>
                                    <w:right w:val="none" w:sz="0" w:space="0" w:color="auto"/>
                                  </w:divBdr>
                                  <w:divsChild>
                                    <w:div w:id="626208188">
                                      <w:marLeft w:val="240"/>
                                      <w:marRight w:val="0"/>
                                      <w:marTop w:val="0"/>
                                      <w:marBottom w:val="0"/>
                                      <w:divBdr>
                                        <w:top w:val="none" w:sz="0" w:space="0" w:color="auto"/>
                                        <w:left w:val="none" w:sz="0" w:space="0" w:color="auto"/>
                                        <w:bottom w:val="none" w:sz="0" w:space="0" w:color="auto"/>
                                        <w:right w:val="none" w:sz="0" w:space="0" w:color="auto"/>
                                      </w:divBdr>
                                    </w:div>
                                  </w:divsChild>
                                </w:div>
                                <w:div w:id="330374931">
                                  <w:marLeft w:val="240"/>
                                  <w:marRight w:val="240"/>
                                  <w:marTop w:val="0"/>
                                  <w:marBottom w:val="0"/>
                                  <w:divBdr>
                                    <w:top w:val="none" w:sz="0" w:space="0" w:color="auto"/>
                                    <w:left w:val="none" w:sz="0" w:space="0" w:color="auto"/>
                                    <w:bottom w:val="none" w:sz="0" w:space="0" w:color="auto"/>
                                    <w:right w:val="none" w:sz="0" w:space="0" w:color="auto"/>
                                  </w:divBdr>
                                  <w:divsChild>
                                    <w:div w:id="151024615">
                                      <w:marLeft w:val="240"/>
                                      <w:marRight w:val="0"/>
                                      <w:marTop w:val="0"/>
                                      <w:marBottom w:val="0"/>
                                      <w:divBdr>
                                        <w:top w:val="none" w:sz="0" w:space="0" w:color="auto"/>
                                        <w:left w:val="none" w:sz="0" w:space="0" w:color="auto"/>
                                        <w:bottom w:val="none" w:sz="0" w:space="0" w:color="auto"/>
                                        <w:right w:val="none" w:sz="0" w:space="0" w:color="auto"/>
                                      </w:divBdr>
                                    </w:div>
                                  </w:divsChild>
                                </w:div>
                                <w:div w:id="361984045">
                                  <w:marLeft w:val="240"/>
                                  <w:marRight w:val="240"/>
                                  <w:marTop w:val="0"/>
                                  <w:marBottom w:val="0"/>
                                  <w:divBdr>
                                    <w:top w:val="none" w:sz="0" w:space="0" w:color="auto"/>
                                    <w:left w:val="none" w:sz="0" w:space="0" w:color="auto"/>
                                    <w:bottom w:val="none" w:sz="0" w:space="0" w:color="auto"/>
                                    <w:right w:val="none" w:sz="0" w:space="0" w:color="auto"/>
                                  </w:divBdr>
                                </w:div>
                                <w:div w:id="364450575">
                                  <w:marLeft w:val="240"/>
                                  <w:marRight w:val="240"/>
                                  <w:marTop w:val="0"/>
                                  <w:marBottom w:val="0"/>
                                  <w:divBdr>
                                    <w:top w:val="none" w:sz="0" w:space="0" w:color="auto"/>
                                    <w:left w:val="none" w:sz="0" w:space="0" w:color="auto"/>
                                    <w:bottom w:val="none" w:sz="0" w:space="0" w:color="auto"/>
                                    <w:right w:val="none" w:sz="0" w:space="0" w:color="auto"/>
                                  </w:divBdr>
                                  <w:divsChild>
                                    <w:div w:id="335958195">
                                      <w:marLeft w:val="0"/>
                                      <w:marRight w:val="0"/>
                                      <w:marTop w:val="0"/>
                                      <w:marBottom w:val="0"/>
                                      <w:divBdr>
                                        <w:top w:val="none" w:sz="0" w:space="0" w:color="auto"/>
                                        <w:left w:val="none" w:sz="0" w:space="0" w:color="auto"/>
                                        <w:bottom w:val="none" w:sz="0" w:space="0" w:color="auto"/>
                                        <w:right w:val="none" w:sz="0" w:space="0" w:color="auto"/>
                                      </w:divBdr>
                                      <w:divsChild>
                                        <w:div w:id="202328146">
                                          <w:marLeft w:val="0"/>
                                          <w:marRight w:val="0"/>
                                          <w:marTop w:val="0"/>
                                          <w:marBottom w:val="0"/>
                                          <w:divBdr>
                                            <w:top w:val="none" w:sz="0" w:space="0" w:color="auto"/>
                                            <w:left w:val="none" w:sz="0" w:space="0" w:color="auto"/>
                                            <w:bottom w:val="none" w:sz="0" w:space="0" w:color="auto"/>
                                            <w:right w:val="none" w:sz="0" w:space="0" w:color="auto"/>
                                          </w:divBdr>
                                        </w:div>
                                        <w:div w:id="2034530029">
                                          <w:marLeft w:val="240"/>
                                          <w:marRight w:val="240"/>
                                          <w:marTop w:val="0"/>
                                          <w:marBottom w:val="0"/>
                                          <w:divBdr>
                                            <w:top w:val="none" w:sz="0" w:space="0" w:color="auto"/>
                                            <w:left w:val="none" w:sz="0" w:space="0" w:color="auto"/>
                                            <w:bottom w:val="none" w:sz="0" w:space="0" w:color="auto"/>
                                            <w:right w:val="none" w:sz="0" w:space="0" w:color="auto"/>
                                          </w:divBdr>
                                          <w:divsChild>
                                            <w:div w:id="521406519">
                                              <w:marLeft w:val="24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sChild>
                                                <w:div w:id="1154682702">
                                                  <w:marLeft w:val="0"/>
                                                  <w:marRight w:val="0"/>
                                                  <w:marTop w:val="0"/>
                                                  <w:marBottom w:val="0"/>
                                                  <w:divBdr>
                                                    <w:top w:val="none" w:sz="0" w:space="0" w:color="auto"/>
                                                    <w:left w:val="none" w:sz="0" w:space="0" w:color="auto"/>
                                                    <w:bottom w:val="none" w:sz="0" w:space="0" w:color="auto"/>
                                                    <w:right w:val="none" w:sz="0" w:space="0" w:color="auto"/>
                                                  </w:divBdr>
                                                </w:div>
                                                <w:div w:id="1811897722">
                                                  <w:marLeft w:val="240"/>
                                                  <w:marRight w:val="240"/>
                                                  <w:marTop w:val="0"/>
                                                  <w:marBottom w:val="0"/>
                                                  <w:divBdr>
                                                    <w:top w:val="none" w:sz="0" w:space="0" w:color="auto"/>
                                                    <w:left w:val="none" w:sz="0" w:space="0" w:color="auto"/>
                                                    <w:bottom w:val="none" w:sz="0" w:space="0" w:color="auto"/>
                                                    <w:right w:val="none" w:sz="0" w:space="0" w:color="auto"/>
                                                  </w:divBdr>
                                                  <w:divsChild>
                                                    <w:div w:id="1112015547">
                                                      <w:marLeft w:val="240"/>
                                                      <w:marRight w:val="0"/>
                                                      <w:marTop w:val="0"/>
                                                      <w:marBottom w:val="0"/>
                                                      <w:divBdr>
                                                        <w:top w:val="none" w:sz="0" w:space="0" w:color="auto"/>
                                                        <w:left w:val="none" w:sz="0" w:space="0" w:color="auto"/>
                                                        <w:bottom w:val="none" w:sz="0" w:space="0" w:color="auto"/>
                                                        <w:right w:val="none" w:sz="0" w:space="0" w:color="auto"/>
                                                      </w:divBdr>
                                                    </w:div>
                                                    <w:div w:id="2129007987">
                                                      <w:marLeft w:val="0"/>
                                                      <w:marRight w:val="0"/>
                                                      <w:marTop w:val="0"/>
                                                      <w:marBottom w:val="0"/>
                                                      <w:divBdr>
                                                        <w:top w:val="none" w:sz="0" w:space="0" w:color="auto"/>
                                                        <w:left w:val="none" w:sz="0" w:space="0" w:color="auto"/>
                                                        <w:bottom w:val="none" w:sz="0" w:space="0" w:color="auto"/>
                                                        <w:right w:val="none" w:sz="0" w:space="0" w:color="auto"/>
                                                      </w:divBdr>
                                                      <w:divsChild>
                                                        <w:div w:id="157237266">
                                                          <w:marLeft w:val="240"/>
                                                          <w:marRight w:val="240"/>
                                                          <w:marTop w:val="0"/>
                                                          <w:marBottom w:val="0"/>
                                                          <w:divBdr>
                                                            <w:top w:val="none" w:sz="0" w:space="0" w:color="auto"/>
                                                            <w:left w:val="none" w:sz="0" w:space="0" w:color="auto"/>
                                                            <w:bottom w:val="none" w:sz="0" w:space="0" w:color="auto"/>
                                                            <w:right w:val="none" w:sz="0" w:space="0" w:color="auto"/>
                                                          </w:divBdr>
                                                          <w:divsChild>
                                                            <w:div w:id="1250429603">
                                                              <w:marLeft w:val="240"/>
                                                              <w:marRight w:val="0"/>
                                                              <w:marTop w:val="0"/>
                                                              <w:marBottom w:val="0"/>
                                                              <w:divBdr>
                                                                <w:top w:val="none" w:sz="0" w:space="0" w:color="auto"/>
                                                                <w:left w:val="none" w:sz="0" w:space="0" w:color="auto"/>
                                                                <w:bottom w:val="none" w:sz="0" w:space="0" w:color="auto"/>
                                                                <w:right w:val="none" w:sz="0" w:space="0" w:color="auto"/>
                                                              </w:divBdr>
                                                            </w:div>
                                                          </w:divsChild>
                                                        </w:div>
                                                        <w:div w:id="2132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4291">
                                      <w:marLeft w:val="240"/>
                                      <w:marRight w:val="0"/>
                                      <w:marTop w:val="0"/>
                                      <w:marBottom w:val="0"/>
                                      <w:divBdr>
                                        <w:top w:val="none" w:sz="0" w:space="0" w:color="auto"/>
                                        <w:left w:val="none" w:sz="0" w:space="0" w:color="auto"/>
                                        <w:bottom w:val="none" w:sz="0" w:space="0" w:color="auto"/>
                                        <w:right w:val="none" w:sz="0" w:space="0" w:color="auto"/>
                                      </w:divBdr>
                                    </w:div>
                                  </w:divsChild>
                                </w:div>
                                <w:div w:id="378869108">
                                  <w:marLeft w:val="240"/>
                                  <w:marRight w:val="240"/>
                                  <w:marTop w:val="0"/>
                                  <w:marBottom w:val="0"/>
                                  <w:divBdr>
                                    <w:top w:val="none" w:sz="0" w:space="0" w:color="auto"/>
                                    <w:left w:val="none" w:sz="0" w:space="0" w:color="auto"/>
                                    <w:bottom w:val="none" w:sz="0" w:space="0" w:color="auto"/>
                                    <w:right w:val="none" w:sz="0" w:space="0" w:color="auto"/>
                                  </w:divBdr>
                                </w:div>
                                <w:div w:id="443815967">
                                  <w:marLeft w:val="240"/>
                                  <w:marRight w:val="240"/>
                                  <w:marTop w:val="0"/>
                                  <w:marBottom w:val="0"/>
                                  <w:divBdr>
                                    <w:top w:val="none" w:sz="0" w:space="0" w:color="auto"/>
                                    <w:left w:val="none" w:sz="0" w:space="0" w:color="auto"/>
                                    <w:bottom w:val="none" w:sz="0" w:space="0" w:color="auto"/>
                                    <w:right w:val="none" w:sz="0" w:space="0" w:color="auto"/>
                                  </w:divBdr>
                                </w:div>
                                <w:div w:id="630744712">
                                  <w:marLeft w:val="0"/>
                                  <w:marRight w:val="0"/>
                                  <w:marTop w:val="0"/>
                                  <w:marBottom w:val="0"/>
                                  <w:divBdr>
                                    <w:top w:val="none" w:sz="0" w:space="0" w:color="auto"/>
                                    <w:left w:val="none" w:sz="0" w:space="0" w:color="auto"/>
                                    <w:bottom w:val="none" w:sz="0" w:space="0" w:color="auto"/>
                                    <w:right w:val="none" w:sz="0" w:space="0" w:color="auto"/>
                                  </w:divBdr>
                                </w:div>
                                <w:div w:id="630789180">
                                  <w:marLeft w:val="240"/>
                                  <w:marRight w:val="240"/>
                                  <w:marTop w:val="0"/>
                                  <w:marBottom w:val="0"/>
                                  <w:divBdr>
                                    <w:top w:val="none" w:sz="0" w:space="0" w:color="auto"/>
                                    <w:left w:val="none" w:sz="0" w:space="0" w:color="auto"/>
                                    <w:bottom w:val="none" w:sz="0" w:space="0" w:color="auto"/>
                                    <w:right w:val="none" w:sz="0" w:space="0" w:color="auto"/>
                                  </w:divBdr>
                                </w:div>
                                <w:div w:id="660699317">
                                  <w:marLeft w:val="240"/>
                                  <w:marRight w:val="240"/>
                                  <w:marTop w:val="0"/>
                                  <w:marBottom w:val="0"/>
                                  <w:divBdr>
                                    <w:top w:val="none" w:sz="0" w:space="0" w:color="auto"/>
                                    <w:left w:val="none" w:sz="0" w:space="0" w:color="auto"/>
                                    <w:bottom w:val="none" w:sz="0" w:space="0" w:color="auto"/>
                                    <w:right w:val="none" w:sz="0" w:space="0" w:color="auto"/>
                                  </w:divBdr>
                                  <w:divsChild>
                                    <w:div w:id="582419270">
                                      <w:marLeft w:val="240"/>
                                      <w:marRight w:val="0"/>
                                      <w:marTop w:val="0"/>
                                      <w:marBottom w:val="0"/>
                                      <w:divBdr>
                                        <w:top w:val="none" w:sz="0" w:space="0" w:color="auto"/>
                                        <w:left w:val="none" w:sz="0" w:space="0" w:color="auto"/>
                                        <w:bottom w:val="none" w:sz="0" w:space="0" w:color="auto"/>
                                        <w:right w:val="none" w:sz="0" w:space="0" w:color="auto"/>
                                      </w:divBdr>
                                    </w:div>
                                  </w:divsChild>
                                </w:div>
                                <w:div w:id="690372195">
                                  <w:marLeft w:val="240"/>
                                  <w:marRight w:val="240"/>
                                  <w:marTop w:val="0"/>
                                  <w:marBottom w:val="0"/>
                                  <w:divBdr>
                                    <w:top w:val="none" w:sz="0" w:space="0" w:color="auto"/>
                                    <w:left w:val="none" w:sz="0" w:space="0" w:color="auto"/>
                                    <w:bottom w:val="none" w:sz="0" w:space="0" w:color="auto"/>
                                    <w:right w:val="none" w:sz="0" w:space="0" w:color="auto"/>
                                  </w:divBdr>
                                  <w:divsChild>
                                    <w:div w:id="1051149608">
                                      <w:marLeft w:val="240"/>
                                      <w:marRight w:val="0"/>
                                      <w:marTop w:val="0"/>
                                      <w:marBottom w:val="0"/>
                                      <w:divBdr>
                                        <w:top w:val="none" w:sz="0" w:space="0" w:color="auto"/>
                                        <w:left w:val="none" w:sz="0" w:space="0" w:color="auto"/>
                                        <w:bottom w:val="none" w:sz="0" w:space="0" w:color="auto"/>
                                        <w:right w:val="none" w:sz="0" w:space="0" w:color="auto"/>
                                      </w:divBdr>
                                    </w:div>
                                  </w:divsChild>
                                </w:div>
                                <w:div w:id="828055178">
                                  <w:marLeft w:val="240"/>
                                  <w:marRight w:val="240"/>
                                  <w:marTop w:val="0"/>
                                  <w:marBottom w:val="0"/>
                                  <w:divBdr>
                                    <w:top w:val="none" w:sz="0" w:space="0" w:color="auto"/>
                                    <w:left w:val="none" w:sz="0" w:space="0" w:color="auto"/>
                                    <w:bottom w:val="none" w:sz="0" w:space="0" w:color="auto"/>
                                    <w:right w:val="none" w:sz="0" w:space="0" w:color="auto"/>
                                  </w:divBdr>
                                </w:div>
                                <w:div w:id="858932580">
                                  <w:marLeft w:val="240"/>
                                  <w:marRight w:val="240"/>
                                  <w:marTop w:val="0"/>
                                  <w:marBottom w:val="0"/>
                                  <w:divBdr>
                                    <w:top w:val="none" w:sz="0" w:space="0" w:color="auto"/>
                                    <w:left w:val="none" w:sz="0" w:space="0" w:color="auto"/>
                                    <w:bottom w:val="none" w:sz="0" w:space="0" w:color="auto"/>
                                    <w:right w:val="none" w:sz="0" w:space="0" w:color="auto"/>
                                  </w:divBdr>
                                  <w:divsChild>
                                    <w:div w:id="541748982">
                                      <w:marLeft w:val="240"/>
                                      <w:marRight w:val="0"/>
                                      <w:marTop w:val="0"/>
                                      <w:marBottom w:val="0"/>
                                      <w:divBdr>
                                        <w:top w:val="none" w:sz="0" w:space="0" w:color="auto"/>
                                        <w:left w:val="none" w:sz="0" w:space="0" w:color="auto"/>
                                        <w:bottom w:val="none" w:sz="0" w:space="0" w:color="auto"/>
                                        <w:right w:val="none" w:sz="0" w:space="0" w:color="auto"/>
                                      </w:divBdr>
                                    </w:div>
                                    <w:div w:id="1879464577">
                                      <w:marLeft w:val="0"/>
                                      <w:marRight w:val="0"/>
                                      <w:marTop w:val="0"/>
                                      <w:marBottom w:val="0"/>
                                      <w:divBdr>
                                        <w:top w:val="none" w:sz="0" w:space="0" w:color="auto"/>
                                        <w:left w:val="none" w:sz="0" w:space="0" w:color="auto"/>
                                        <w:bottom w:val="none" w:sz="0" w:space="0" w:color="auto"/>
                                        <w:right w:val="none" w:sz="0" w:space="0" w:color="auto"/>
                                      </w:divBdr>
                                      <w:divsChild>
                                        <w:div w:id="565797384">
                                          <w:marLeft w:val="0"/>
                                          <w:marRight w:val="0"/>
                                          <w:marTop w:val="0"/>
                                          <w:marBottom w:val="0"/>
                                          <w:divBdr>
                                            <w:top w:val="none" w:sz="0" w:space="0" w:color="auto"/>
                                            <w:left w:val="none" w:sz="0" w:space="0" w:color="auto"/>
                                            <w:bottom w:val="none" w:sz="0" w:space="0" w:color="auto"/>
                                            <w:right w:val="none" w:sz="0" w:space="0" w:color="auto"/>
                                          </w:divBdr>
                                        </w:div>
                                        <w:div w:id="949120616">
                                          <w:marLeft w:val="240"/>
                                          <w:marRight w:val="240"/>
                                          <w:marTop w:val="0"/>
                                          <w:marBottom w:val="0"/>
                                          <w:divBdr>
                                            <w:top w:val="none" w:sz="0" w:space="0" w:color="auto"/>
                                            <w:left w:val="none" w:sz="0" w:space="0" w:color="auto"/>
                                            <w:bottom w:val="none" w:sz="0" w:space="0" w:color="auto"/>
                                            <w:right w:val="none" w:sz="0" w:space="0" w:color="auto"/>
                                          </w:divBdr>
                                          <w:divsChild>
                                            <w:div w:id="1080760707">
                                              <w:marLeft w:val="0"/>
                                              <w:marRight w:val="0"/>
                                              <w:marTop w:val="0"/>
                                              <w:marBottom w:val="0"/>
                                              <w:divBdr>
                                                <w:top w:val="none" w:sz="0" w:space="0" w:color="auto"/>
                                                <w:left w:val="none" w:sz="0" w:space="0" w:color="auto"/>
                                                <w:bottom w:val="none" w:sz="0" w:space="0" w:color="auto"/>
                                                <w:right w:val="none" w:sz="0" w:space="0" w:color="auto"/>
                                              </w:divBdr>
                                              <w:divsChild>
                                                <w:div w:id="656497192">
                                                  <w:marLeft w:val="0"/>
                                                  <w:marRight w:val="0"/>
                                                  <w:marTop w:val="0"/>
                                                  <w:marBottom w:val="0"/>
                                                  <w:divBdr>
                                                    <w:top w:val="none" w:sz="0" w:space="0" w:color="auto"/>
                                                    <w:left w:val="none" w:sz="0" w:space="0" w:color="auto"/>
                                                    <w:bottom w:val="none" w:sz="0" w:space="0" w:color="auto"/>
                                                    <w:right w:val="none" w:sz="0" w:space="0" w:color="auto"/>
                                                  </w:divBdr>
                                                </w:div>
                                                <w:div w:id="1810441443">
                                                  <w:marLeft w:val="240"/>
                                                  <w:marRight w:val="240"/>
                                                  <w:marTop w:val="0"/>
                                                  <w:marBottom w:val="0"/>
                                                  <w:divBdr>
                                                    <w:top w:val="none" w:sz="0" w:space="0" w:color="auto"/>
                                                    <w:left w:val="none" w:sz="0" w:space="0" w:color="auto"/>
                                                    <w:bottom w:val="none" w:sz="0" w:space="0" w:color="auto"/>
                                                    <w:right w:val="none" w:sz="0" w:space="0" w:color="auto"/>
                                                  </w:divBdr>
                                                  <w:divsChild>
                                                    <w:div w:id="1349135493">
                                                      <w:marLeft w:val="240"/>
                                                      <w:marRight w:val="0"/>
                                                      <w:marTop w:val="0"/>
                                                      <w:marBottom w:val="0"/>
                                                      <w:divBdr>
                                                        <w:top w:val="none" w:sz="0" w:space="0" w:color="auto"/>
                                                        <w:left w:val="none" w:sz="0" w:space="0" w:color="auto"/>
                                                        <w:bottom w:val="none" w:sz="0" w:space="0" w:color="auto"/>
                                                        <w:right w:val="none" w:sz="0" w:space="0" w:color="auto"/>
                                                      </w:divBdr>
                                                    </w:div>
                                                    <w:div w:id="1631664321">
                                                      <w:marLeft w:val="0"/>
                                                      <w:marRight w:val="0"/>
                                                      <w:marTop w:val="0"/>
                                                      <w:marBottom w:val="0"/>
                                                      <w:divBdr>
                                                        <w:top w:val="none" w:sz="0" w:space="0" w:color="auto"/>
                                                        <w:left w:val="none" w:sz="0" w:space="0" w:color="auto"/>
                                                        <w:bottom w:val="none" w:sz="0" w:space="0" w:color="auto"/>
                                                        <w:right w:val="none" w:sz="0" w:space="0" w:color="auto"/>
                                                      </w:divBdr>
                                                      <w:divsChild>
                                                        <w:div w:id="65764211">
                                                          <w:marLeft w:val="240"/>
                                                          <w:marRight w:val="240"/>
                                                          <w:marTop w:val="0"/>
                                                          <w:marBottom w:val="0"/>
                                                          <w:divBdr>
                                                            <w:top w:val="none" w:sz="0" w:space="0" w:color="auto"/>
                                                            <w:left w:val="none" w:sz="0" w:space="0" w:color="auto"/>
                                                            <w:bottom w:val="none" w:sz="0" w:space="0" w:color="auto"/>
                                                            <w:right w:val="none" w:sz="0" w:space="0" w:color="auto"/>
                                                          </w:divBdr>
                                                        </w:div>
                                                        <w:div w:id="248347963">
                                                          <w:marLeft w:val="240"/>
                                                          <w:marRight w:val="240"/>
                                                          <w:marTop w:val="0"/>
                                                          <w:marBottom w:val="0"/>
                                                          <w:divBdr>
                                                            <w:top w:val="none" w:sz="0" w:space="0" w:color="auto"/>
                                                            <w:left w:val="none" w:sz="0" w:space="0" w:color="auto"/>
                                                            <w:bottom w:val="none" w:sz="0" w:space="0" w:color="auto"/>
                                                            <w:right w:val="none" w:sz="0" w:space="0" w:color="auto"/>
                                                          </w:divBdr>
                                                        </w:div>
                                                        <w:div w:id="497307099">
                                                          <w:marLeft w:val="240"/>
                                                          <w:marRight w:val="240"/>
                                                          <w:marTop w:val="0"/>
                                                          <w:marBottom w:val="0"/>
                                                          <w:divBdr>
                                                            <w:top w:val="none" w:sz="0" w:space="0" w:color="auto"/>
                                                            <w:left w:val="none" w:sz="0" w:space="0" w:color="auto"/>
                                                            <w:bottom w:val="none" w:sz="0" w:space="0" w:color="auto"/>
                                                            <w:right w:val="none" w:sz="0" w:space="0" w:color="auto"/>
                                                          </w:divBdr>
                                                          <w:divsChild>
                                                            <w:div w:id="327833453">
                                                              <w:marLeft w:val="240"/>
                                                              <w:marRight w:val="0"/>
                                                              <w:marTop w:val="0"/>
                                                              <w:marBottom w:val="0"/>
                                                              <w:divBdr>
                                                                <w:top w:val="none" w:sz="0" w:space="0" w:color="auto"/>
                                                                <w:left w:val="none" w:sz="0" w:space="0" w:color="auto"/>
                                                                <w:bottom w:val="none" w:sz="0" w:space="0" w:color="auto"/>
                                                                <w:right w:val="none" w:sz="0" w:space="0" w:color="auto"/>
                                                              </w:divBdr>
                                                            </w:div>
                                                          </w:divsChild>
                                                        </w:div>
                                                        <w:div w:id="793668986">
                                                          <w:marLeft w:val="240"/>
                                                          <w:marRight w:val="240"/>
                                                          <w:marTop w:val="0"/>
                                                          <w:marBottom w:val="0"/>
                                                          <w:divBdr>
                                                            <w:top w:val="none" w:sz="0" w:space="0" w:color="auto"/>
                                                            <w:left w:val="none" w:sz="0" w:space="0" w:color="auto"/>
                                                            <w:bottom w:val="none" w:sz="0" w:space="0" w:color="auto"/>
                                                            <w:right w:val="none" w:sz="0" w:space="0" w:color="auto"/>
                                                          </w:divBdr>
                                                          <w:divsChild>
                                                            <w:div w:id="471872734">
                                                              <w:marLeft w:val="240"/>
                                                              <w:marRight w:val="0"/>
                                                              <w:marTop w:val="0"/>
                                                              <w:marBottom w:val="0"/>
                                                              <w:divBdr>
                                                                <w:top w:val="none" w:sz="0" w:space="0" w:color="auto"/>
                                                                <w:left w:val="none" w:sz="0" w:space="0" w:color="auto"/>
                                                                <w:bottom w:val="none" w:sz="0" w:space="0" w:color="auto"/>
                                                                <w:right w:val="none" w:sz="0" w:space="0" w:color="auto"/>
                                                              </w:divBdr>
                                                            </w:div>
                                                          </w:divsChild>
                                                        </w:div>
                                                        <w:div w:id="1073308532">
                                                          <w:marLeft w:val="240"/>
                                                          <w:marRight w:val="240"/>
                                                          <w:marTop w:val="0"/>
                                                          <w:marBottom w:val="0"/>
                                                          <w:divBdr>
                                                            <w:top w:val="none" w:sz="0" w:space="0" w:color="auto"/>
                                                            <w:left w:val="none" w:sz="0" w:space="0" w:color="auto"/>
                                                            <w:bottom w:val="none" w:sz="0" w:space="0" w:color="auto"/>
                                                            <w:right w:val="none" w:sz="0" w:space="0" w:color="auto"/>
                                                          </w:divBdr>
                                                          <w:divsChild>
                                                            <w:div w:id="1763452452">
                                                              <w:marLeft w:val="240"/>
                                                              <w:marRight w:val="0"/>
                                                              <w:marTop w:val="0"/>
                                                              <w:marBottom w:val="0"/>
                                                              <w:divBdr>
                                                                <w:top w:val="none" w:sz="0" w:space="0" w:color="auto"/>
                                                                <w:left w:val="none" w:sz="0" w:space="0" w:color="auto"/>
                                                                <w:bottom w:val="none" w:sz="0" w:space="0" w:color="auto"/>
                                                                <w:right w:val="none" w:sz="0" w:space="0" w:color="auto"/>
                                                              </w:divBdr>
                                                            </w:div>
                                                          </w:divsChild>
                                                        </w:div>
                                                        <w:div w:id="1548486903">
                                                          <w:marLeft w:val="240"/>
                                                          <w:marRight w:val="240"/>
                                                          <w:marTop w:val="0"/>
                                                          <w:marBottom w:val="0"/>
                                                          <w:divBdr>
                                                            <w:top w:val="none" w:sz="0" w:space="0" w:color="auto"/>
                                                            <w:left w:val="none" w:sz="0" w:space="0" w:color="auto"/>
                                                            <w:bottom w:val="none" w:sz="0" w:space="0" w:color="auto"/>
                                                            <w:right w:val="none" w:sz="0" w:space="0" w:color="auto"/>
                                                          </w:divBdr>
                                                          <w:divsChild>
                                                            <w:div w:id="830635413">
                                                              <w:marLeft w:val="240"/>
                                                              <w:marRight w:val="0"/>
                                                              <w:marTop w:val="0"/>
                                                              <w:marBottom w:val="0"/>
                                                              <w:divBdr>
                                                                <w:top w:val="none" w:sz="0" w:space="0" w:color="auto"/>
                                                                <w:left w:val="none" w:sz="0" w:space="0" w:color="auto"/>
                                                                <w:bottom w:val="none" w:sz="0" w:space="0" w:color="auto"/>
                                                                <w:right w:val="none" w:sz="0" w:space="0" w:color="auto"/>
                                                              </w:divBdr>
                                                            </w:div>
                                                          </w:divsChild>
                                                        </w:div>
                                                        <w:div w:id="1658613276">
                                                          <w:marLeft w:val="0"/>
                                                          <w:marRight w:val="0"/>
                                                          <w:marTop w:val="0"/>
                                                          <w:marBottom w:val="0"/>
                                                          <w:divBdr>
                                                            <w:top w:val="none" w:sz="0" w:space="0" w:color="auto"/>
                                                            <w:left w:val="none" w:sz="0" w:space="0" w:color="auto"/>
                                                            <w:bottom w:val="none" w:sz="0" w:space="0" w:color="auto"/>
                                                            <w:right w:val="none" w:sz="0" w:space="0" w:color="auto"/>
                                                          </w:divBdr>
                                                        </w:div>
                                                        <w:div w:id="1822233712">
                                                          <w:marLeft w:val="240"/>
                                                          <w:marRight w:val="240"/>
                                                          <w:marTop w:val="0"/>
                                                          <w:marBottom w:val="0"/>
                                                          <w:divBdr>
                                                            <w:top w:val="none" w:sz="0" w:space="0" w:color="auto"/>
                                                            <w:left w:val="none" w:sz="0" w:space="0" w:color="auto"/>
                                                            <w:bottom w:val="none" w:sz="0" w:space="0" w:color="auto"/>
                                                            <w:right w:val="none" w:sz="0" w:space="0" w:color="auto"/>
                                                          </w:divBdr>
                                                        </w:div>
                                                        <w:div w:id="20052056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59932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472">
                                  <w:marLeft w:val="240"/>
                                  <w:marRight w:val="240"/>
                                  <w:marTop w:val="0"/>
                                  <w:marBottom w:val="0"/>
                                  <w:divBdr>
                                    <w:top w:val="none" w:sz="0" w:space="0" w:color="auto"/>
                                    <w:left w:val="none" w:sz="0" w:space="0" w:color="auto"/>
                                    <w:bottom w:val="none" w:sz="0" w:space="0" w:color="auto"/>
                                    <w:right w:val="none" w:sz="0" w:space="0" w:color="auto"/>
                                  </w:divBdr>
                                  <w:divsChild>
                                    <w:div w:id="1064836686">
                                      <w:marLeft w:val="240"/>
                                      <w:marRight w:val="0"/>
                                      <w:marTop w:val="0"/>
                                      <w:marBottom w:val="0"/>
                                      <w:divBdr>
                                        <w:top w:val="none" w:sz="0" w:space="0" w:color="auto"/>
                                        <w:left w:val="none" w:sz="0" w:space="0" w:color="auto"/>
                                        <w:bottom w:val="none" w:sz="0" w:space="0" w:color="auto"/>
                                        <w:right w:val="none" w:sz="0" w:space="0" w:color="auto"/>
                                      </w:divBdr>
                                    </w:div>
                                  </w:divsChild>
                                </w:div>
                                <w:div w:id="901063603">
                                  <w:marLeft w:val="240"/>
                                  <w:marRight w:val="240"/>
                                  <w:marTop w:val="0"/>
                                  <w:marBottom w:val="0"/>
                                  <w:divBdr>
                                    <w:top w:val="none" w:sz="0" w:space="0" w:color="auto"/>
                                    <w:left w:val="none" w:sz="0" w:space="0" w:color="auto"/>
                                    <w:bottom w:val="none" w:sz="0" w:space="0" w:color="auto"/>
                                    <w:right w:val="none" w:sz="0" w:space="0" w:color="auto"/>
                                  </w:divBdr>
                                  <w:divsChild>
                                    <w:div w:id="1909416241">
                                      <w:marLeft w:val="240"/>
                                      <w:marRight w:val="0"/>
                                      <w:marTop w:val="0"/>
                                      <w:marBottom w:val="0"/>
                                      <w:divBdr>
                                        <w:top w:val="none" w:sz="0" w:space="0" w:color="auto"/>
                                        <w:left w:val="none" w:sz="0" w:space="0" w:color="auto"/>
                                        <w:bottom w:val="none" w:sz="0" w:space="0" w:color="auto"/>
                                        <w:right w:val="none" w:sz="0" w:space="0" w:color="auto"/>
                                      </w:divBdr>
                                    </w:div>
                                  </w:divsChild>
                                </w:div>
                                <w:div w:id="939292299">
                                  <w:marLeft w:val="240"/>
                                  <w:marRight w:val="240"/>
                                  <w:marTop w:val="0"/>
                                  <w:marBottom w:val="0"/>
                                  <w:divBdr>
                                    <w:top w:val="none" w:sz="0" w:space="0" w:color="auto"/>
                                    <w:left w:val="none" w:sz="0" w:space="0" w:color="auto"/>
                                    <w:bottom w:val="none" w:sz="0" w:space="0" w:color="auto"/>
                                    <w:right w:val="none" w:sz="0" w:space="0" w:color="auto"/>
                                  </w:divBdr>
                                  <w:divsChild>
                                    <w:div w:id="1161002147">
                                      <w:marLeft w:val="240"/>
                                      <w:marRight w:val="0"/>
                                      <w:marTop w:val="0"/>
                                      <w:marBottom w:val="0"/>
                                      <w:divBdr>
                                        <w:top w:val="none" w:sz="0" w:space="0" w:color="auto"/>
                                        <w:left w:val="none" w:sz="0" w:space="0" w:color="auto"/>
                                        <w:bottom w:val="none" w:sz="0" w:space="0" w:color="auto"/>
                                        <w:right w:val="none" w:sz="0" w:space="0" w:color="auto"/>
                                      </w:divBdr>
                                    </w:div>
                                  </w:divsChild>
                                </w:div>
                                <w:div w:id="992367203">
                                  <w:marLeft w:val="240"/>
                                  <w:marRight w:val="240"/>
                                  <w:marTop w:val="0"/>
                                  <w:marBottom w:val="0"/>
                                  <w:divBdr>
                                    <w:top w:val="none" w:sz="0" w:space="0" w:color="auto"/>
                                    <w:left w:val="none" w:sz="0" w:space="0" w:color="auto"/>
                                    <w:bottom w:val="none" w:sz="0" w:space="0" w:color="auto"/>
                                    <w:right w:val="none" w:sz="0" w:space="0" w:color="auto"/>
                                  </w:divBdr>
                                  <w:divsChild>
                                    <w:div w:id="320932759">
                                      <w:marLeft w:val="240"/>
                                      <w:marRight w:val="0"/>
                                      <w:marTop w:val="0"/>
                                      <w:marBottom w:val="0"/>
                                      <w:divBdr>
                                        <w:top w:val="none" w:sz="0" w:space="0" w:color="auto"/>
                                        <w:left w:val="none" w:sz="0" w:space="0" w:color="auto"/>
                                        <w:bottom w:val="none" w:sz="0" w:space="0" w:color="auto"/>
                                        <w:right w:val="none" w:sz="0" w:space="0" w:color="auto"/>
                                      </w:divBdr>
                                    </w:div>
                                    <w:div w:id="1749687166">
                                      <w:marLeft w:val="0"/>
                                      <w:marRight w:val="0"/>
                                      <w:marTop w:val="0"/>
                                      <w:marBottom w:val="0"/>
                                      <w:divBdr>
                                        <w:top w:val="none" w:sz="0" w:space="0" w:color="auto"/>
                                        <w:left w:val="none" w:sz="0" w:space="0" w:color="auto"/>
                                        <w:bottom w:val="none" w:sz="0" w:space="0" w:color="auto"/>
                                        <w:right w:val="none" w:sz="0" w:space="0" w:color="auto"/>
                                      </w:divBdr>
                                      <w:divsChild>
                                        <w:div w:id="477304071">
                                          <w:marLeft w:val="240"/>
                                          <w:marRight w:val="240"/>
                                          <w:marTop w:val="0"/>
                                          <w:marBottom w:val="0"/>
                                          <w:divBdr>
                                            <w:top w:val="none" w:sz="0" w:space="0" w:color="auto"/>
                                            <w:left w:val="none" w:sz="0" w:space="0" w:color="auto"/>
                                            <w:bottom w:val="none" w:sz="0" w:space="0" w:color="auto"/>
                                            <w:right w:val="none" w:sz="0" w:space="0" w:color="auto"/>
                                          </w:divBdr>
                                          <w:divsChild>
                                            <w:div w:id="421419372">
                                              <w:marLeft w:val="240"/>
                                              <w:marRight w:val="0"/>
                                              <w:marTop w:val="0"/>
                                              <w:marBottom w:val="0"/>
                                              <w:divBdr>
                                                <w:top w:val="none" w:sz="0" w:space="0" w:color="auto"/>
                                                <w:left w:val="none" w:sz="0" w:space="0" w:color="auto"/>
                                                <w:bottom w:val="none" w:sz="0" w:space="0" w:color="auto"/>
                                                <w:right w:val="none" w:sz="0" w:space="0" w:color="auto"/>
                                              </w:divBdr>
                                            </w:div>
                                            <w:div w:id="637879588">
                                              <w:marLeft w:val="0"/>
                                              <w:marRight w:val="0"/>
                                              <w:marTop w:val="0"/>
                                              <w:marBottom w:val="0"/>
                                              <w:divBdr>
                                                <w:top w:val="none" w:sz="0" w:space="0" w:color="auto"/>
                                                <w:left w:val="none" w:sz="0" w:space="0" w:color="auto"/>
                                                <w:bottom w:val="none" w:sz="0" w:space="0" w:color="auto"/>
                                                <w:right w:val="none" w:sz="0" w:space="0" w:color="auto"/>
                                              </w:divBdr>
                                              <w:divsChild>
                                                <w:div w:id="143742543">
                                                  <w:marLeft w:val="0"/>
                                                  <w:marRight w:val="0"/>
                                                  <w:marTop w:val="0"/>
                                                  <w:marBottom w:val="0"/>
                                                  <w:divBdr>
                                                    <w:top w:val="none" w:sz="0" w:space="0" w:color="auto"/>
                                                    <w:left w:val="none" w:sz="0" w:space="0" w:color="auto"/>
                                                    <w:bottom w:val="none" w:sz="0" w:space="0" w:color="auto"/>
                                                    <w:right w:val="none" w:sz="0" w:space="0" w:color="auto"/>
                                                  </w:divBdr>
                                                </w:div>
                                                <w:div w:id="1969431785">
                                                  <w:marLeft w:val="240"/>
                                                  <w:marRight w:val="240"/>
                                                  <w:marTop w:val="0"/>
                                                  <w:marBottom w:val="0"/>
                                                  <w:divBdr>
                                                    <w:top w:val="none" w:sz="0" w:space="0" w:color="auto"/>
                                                    <w:left w:val="none" w:sz="0" w:space="0" w:color="auto"/>
                                                    <w:bottom w:val="none" w:sz="0" w:space="0" w:color="auto"/>
                                                    <w:right w:val="none" w:sz="0" w:space="0" w:color="auto"/>
                                                  </w:divBdr>
                                                  <w:divsChild>
                                                    <w:div w:id="644824324">
                                                      <w:marLeft w:val="240"/>
                                                      <w:marRight w:val="0"/>
                                                      <w:marTop w:val="0"/>
                                                      <w:marBottom w:val="0"/>
                                                      <w:divBdr>
                                                        <w:top w:val="none" w:sz="0" w:space="0" w:color="auto"/>
                                                        <w:left w:val="none" w:sz="0" w:space="0" w:color="auto"/>
                                                        <w:bottom w:val="none" w:sz="0" w:space="0" w:color="auto"/>
                                                        <w:right w:val="none" w:sz="0" w:space="0" w:color="auto"/>
                                                      </w:divBdr>
                                                    </w:div>
                                                    <w:div w:id="1123574400">
                                                      <w:marLeft w:val="0"/>
                                                      <w:marRight w:val="0"/>
                                                      <w:marTop w:val="0"/>
                                                      <w:marBottom w:val="0"/>
                                                      <w:divBdr>
                                                        <w:top w:val="none" w:sz="0" w:space="0" w:color="auto"/>
                                                        <w:left w:val="none" w:sz="0" w:space="0" w:color="auto"/>
                                                        <w:bottom w:val="none" w:sz="0" w:space="0" w:color="auto"/>
                                                        <w:right w:val="none" w:sz="0" w:space="0" w:color="auto"/>
                                                      </w:divBdr>
                                                      <w:divsChild>
                                                        <w:div w:id="429550941">
                                                          <w:marLeft w:val="0"/>
                                                          <w:marRight w:val="0"/>
                                                          <w:marTop w:val="0"/>
                                                          <w:marBottom w:val="0"/>
                                                          <w:divBdr>
                                                            <w:top w:val="none" w:sz="0" w:space="0" w:color="auto"/>
                                                            <w:left w:val="none" w:sz="0" w:space="0" w:color="auto"/>
                                                            <w:bottom w:val="none" w:sz="0" w:space="0" w:color="auto"/>
                                                            <w:right w:val="none" w:sz="0" w:space="0" w:color="auto"/>
                                                          </w:divBdr>
                                                        </w:div>
                                                        <w:div w:id="1814524319">
                                                          <w:marLeft w:val="240"/>
                                                          <w:marRight w:val="240"/>
                                                          <w:marTop w:val="0"/>
                                                          <w:marBottom w:val="0"/>
                                                          <w:divBdr>
                                                            <w:top w:val="none" w:sz="0" w:space="0" w:color="auto"/>
                                                            <w:left w:val="none" w:sz="0" w:space="0" w:color="auto"/>
                                                            <w:bottom w:val="none" w:sz="0" w:space="0" w:color="auto"/>
                                                            <w:right w:val="none" w:sz="0" w:space="0" w:color="auto"/>
                                                          </w:divBdr>
                                                          <w:divsChild>
                                                            <w:div w:id="1686512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11">
                                  <w:marLeft w:val="240"/>
                                  <w:marRight w:val="240"/>
                                  <w:marTop w:val="0"/>
                                  <w:marBottom w:val="0"/>
                                  <w:divBdr>
                                    <w:top w:val="none" w:sz="0" w:space="0" w:color="auto"/>
                                    <w:left w:val="none" w:sz="0" w:space="0" w:color="auto"/>
                                    <w:bottom w:val="none" w:sz="0" w:space="0" w:color="auto"/>
                                    <w:right w:val="none" w:sz="0" w:space="0" w:color="auto"/>
                                  </w:divBdr>
                                </w:div>
                                <w:div w:id="1422336386">
                                  <w:marLeft w:val="240"/>
                                  <w:marRight w:val="240"/>
                                  <w:marTop w:val="0"/>
                                  <w:marBottom w:val="0"/>
                                  <w:divBdr>
                                    <w:top w:val="none" w:sz="0" w:space="0" w:color="auto"/>
                                    <w:left w:val="none" w:sz="0" w:space="0" w:color="auto"/>
                                    <w:bottom w:val="none" w:sz="0" w:space="0" w:color="auto"/>
                                    <w:right w:val="none" w:sz="0" w:space="0" w:color="auto"/>
                                  </w:divBdr>
                                  <w:divsChild>
                                    <w:div w:id="1268660157">
                                      <w:marLeft w:val="0"/>
                                      <w:marRight w:val="0"/>
                                      <w:marTop w:val="0"/>
                                      <w:marBottom w:val="0"/>
                                      <w:divBdr>
                                        <w:top w:val="none" w:sz="0" w:space="0" w:color="auto"/>
                                        <w:left w:val="none" w:sz="0" w:space="0" w:color="auto"/>
                                        <w:bottom w:val="none" w:sz="0" w:space="0" w:color="auto"/>
                                        <w:right w:val="none" w:sz="0" w:space="0" w:color="auto"/>
                                      </w:divBdr>
                                      <w:divsChild>
                                        <w:div w:id="504631162">
                                          <w:marLeft w:val="0"/>
                                          <w:marRight w:val="0"/>
                                          <w:marTop w:val="0"/>
                                          <w:marBottom w:val="0"/>
                                          <w:divBdr>
                                            <w:top w:val="none" w:sz="0" w:space="0" w:color="auto"/>
                                            <w:left w:val="none" w:sz="0" w:space="0" w:color="auto"/>
                                            <w:bottom w:val="none" w:sz="0" w:space="0" w:color="auto"/>
                                            <w:right w:val="none" w:sz="0" w:space="0" w:color="auto"/>
                                          </w:divBdr>
                                        </w:div>
                                        <w:div w:id="1077047535">
                                          <w:marLeft w:val="240"/>
                                          <w:marRight w:val="240"/>
                                          <w:marTop w:val="0"/>
                                          <w:marBottom w:val="0"/>
                                          <w:divBdr>
                                            <w:top w:val="none" w:sz="0" w:space="0" w:color="auto"/>
                                            <w:left w:val="none" w:sz="0" w:space="0" w:color="auto"/>
                                            <w:bottom w:val="none" w:sz="0" w:space="0" w:color="auto"/>
                                            <w:right w:val="none" w:sz="0" w:space="0" w:color="auto"/>
                                          </w:divBdr>
                                          <w:divsChild>
                                            <w:div w:id="1400204833">
                                              <w:marLeft w:val="240"/>
                                              <w:marRight w:val="0"/>
                                              <w:marTop w:val="0"/>
                                              <w:marBottom w:val="0"/>
                                              <w:divBdr>
                                                <w:top w:val="none" w:sz="0" w:space="0" w:color="auto"/>
                                                <w:left w:val="none" w:sz="0" w:space="0" w:color="auto"/>
                                                <w:bottom w:val="none" w:sz="0" w:space="0" w:color="auto"/>
                                                <w:right w:val="none" w:sz="0" w:space="0" w:color="auto"/>
                                              </w:divBdr>
                                            </w:div>
                                            <w:div w:id="1607930426">
                                              <w:marLeft w:val="0"/>
                                              <w:marRight w:val="0"/>
                                              <w:marTop w:val="0"/>
                                              <w:marBottom w:val="0"/>
                                              <w:divBdr>
                                                <w:top w:val="none" w:sz="0" w:space="0" w:color="auto"/>
                                                <w:left w:val="none" w:sz="0" w:space="0" w:color="auto"/>
                                                <w:bottom w:val="none" w:sz="0" w:space="0" w:color="auto"/>
                                                <w:right w:val="none" w:sz="0" w:space="0" w:color="auto"/>
                                              </w:divBdr>
                                              <w:divsChild>
                                                <w:div w:id="284628102">
                                                  <w:marLeft w:val="0"/>
                                                  <w:marRight w:val="0"/>
                                                  <w:marTop w:val="0"/>
                                                  <w:marBottom w:val="0"/>
                                                  <w:divBdr>
                                                    <w:top w:val="none" w:sz="0" w:space="0" w:color="auto"/>
                                                    <w:left w:val="none" w:sz="0" w:space="0" w:color="auto"/>
                                                    <w:bottom w:val="none" w:sz="0" w:space="0" w:color="auto"/>
                                                    <w:right w:val="none" w:sz="0" w:space="0" w:color="auto"/>
                                                  </w:divBdr>
                                                </w:div>
                                                <w:div w:id="1599484381">
                                                  <w:marLeft w:val="240"/>
                                                  <w:marRight w:val="240"/>
                                                  <w:marTop w:val="0"/>
                                                  <w:marBottom w:val="0"/>
                                                  <w:divBdr>
                                                    <w:top w:val="none" w:sz="0" w:space="0" w:color="auto"/>
                                                    <w:left w:val="none" w:sz="0" w:space="0" w:color="auto"/>
                                                    <w:bottom w:val="none" w:sz="0" w:space="0" w:color="auto"/>
                                                    <w:right w:val="none" w:sz="0" w:space="0" w:color="auto"/>
                                                  </w:divBdr>
                                                  <w:divsChild>
                                                    <w:div w:id="139225844">
                                                      <w:marLeft w:val="240"/>
                                                      <w:marRight w:val="0"/>
                                                      <w:marTop w:val="0"/>
                                                      <w:marBottom w:val="0"/>
                                                      <w:divBdr>
                                                        <w:top w:val="none" w:sz="0" w:space="0" w:color="auto"/>
                                                        <w:left w:val="none" w:sz="0" w:space="0" w:color="auto"/>
                                                        <w:bottom w:val="none" w:sz="0" w:space="0" w:color="auto"/>
                                                        <w:right w:val="none" w:sz="0" w:space="0" w:color="auto"/>
                                                      </w:divBdr>
                                                    </w:div>
                                                    <w:div w:id="410007942">
                                                      <w:marLeft w:val="0"/>
                                                      <w:marRight w:val="0"/>
                                                      <w:marTop w:val="0"/>
                                                      <w:marBottom w:val="0"/>
                                                      <w:divBdr>
                                                        <w:top w:val="none" w:sz="0" w:space="0" w:color="auto"/>
                                                        <w:left w:val="none" w:sz="0" w:space="0" w:color="auto"/>
                                                        <w:bottom w:val="none" w:sz="0" w:space="0" w:color="auto"/>
                                                        <w:right w:val="none" w:sz="0" w:space="0" w:color="auto"/>
                                                      </w:divBdr>
                                                      <w:divsChild>
                                                        <w:div w:id="90198356">
                                                          <w:marLeft w:val="0"/>
                                                          <w:marRight w:val="0"/>
                                                          <w:marTop w:val="0"/>
                                                          <w:marBottom w:val="0"/>
                                                          <w:divBdr>
                                                            <w:top w:val="none" w:sz="0" w:space="0" w:color="auto"/>
                                                            <w:left w:val="none" w:sz="0" w:space="0" w:color="auto"/>
                                                            <w:bottom w:val="none" w:sz="0" w:space="0" w:color="auto"/>
                                                            <w:right w:val="none" w:sz="0" w:space="0" w:color="auto"/>
                                                          </w:divBdr>
                                                        </w:div>
                                                        <w:div w:id="2077968142">
                                                          <w:marLeft w:val="240"/>
                                                          <w:marRight w:val="240"/>
                                                          <w:marTop w:val="0"/>
                                                          <w:marBottom w:val="0"/>
                                                          <w:divBdr>
                                                            <w:top w:val="none" w:sz="0" w:space="0" w:color="auto"/>
                                                            <w:left w:val="none" w:sz="0" w:space="0" w:color="auto"/>
                                                            <w:bottom w:val="none" w:sz="0" w:space="0" w:color="auto"/>
                                                            <w:right w:val="none" w:sz="0" w:space="0" w:color="auto"/>
                                                          </w:divBdr>
                                                          <w:divsChild>
                                                            <w:div w:id="1236478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6946">
                                      <w:marLeft w:val="240"/>
                                      <w:marRight w:val="0"/>
                                      <w:marTop w:val="0"/>
                                      <w:marBottom w:val="0"/>
                                      <w:divBdr>
                                        <w:top w:val="none" w:sz="0" w:space="0" w:color="auto"/>
                                        <w:left w:val="none" w:sz="0" w:space="0" w:color="auto"/>
                                        <w:bottom w:val="none" w:sz="0" w:space="0" w:color="auto"/>
                                        <w:right w:val="none" w:sz="0" w:space="0" w:color="auto"/>
                                      </w:divBdr>
                                    </w:div>
                                  </w:divsChild>
                                </w:div>
                                <w:div w:id="1607155486">
                                  <w:marLeft w:val="240"/>
                                  <w:marRight w:val="240"/>
                                  <w:marTop w:val="0"/>
                                  <w:marBottom w:val="0"/>
                                  <w:divBdr>
                                    <w:top w:val="none" w:sz="0" w:space="0" w:color="auto"/>
                                    <w:left w:val="none" w:sz="0" w:space="0" w:color="auto"/>
                                    <w:bottom w:val="none" w:sz="0" w:space="0" w:color="auto"/>
                                    <w:right w:val="none" w:sz="0" w:space="0" w:color="auto"/>
                                  </w:divBdr>
                                </w:div>
                                <w:div w:id="1696157296">
                                  <w:marLeft w:val="240"/>
                                  <w:marRight w:val="240"/>
                                  <w:marTop w:val="0"/>
                                  <w:marBottom w:val="0"/>
                                  <w:divBdr>
                                    <w:top w:val="none" w:sz="0" w:space="0" w:color="auto"/>
                                    <w:left w:val="none" w:sz="0" w:space="0" w:color="auto"/>
                                    <w:bottom w:val="none" w:sz="0" w:space="0" w:color="auto"/>
                                    <w:right w:val="none" w:sz="0" w:space="0" w:color="auto"/>
                                  </w:divBdr>
                                  <w:divsChild>
                                    <w:div w:id="689717559">
                                      <w:marLeft w:val="240"/>
                                      <w:marRight w:val="0"/>
                                      <w:marTop w:val="0"/>
                                      <w:marBottom w:val="0"/>
                                      <w:divBdr>
                                        <w:top w:val="none" w:sz="0" w:space="0" w:color="auto"/>
                                        <w:left w:val="none" w:sz="0" w:space="0" w:color="auto"/>
                                        <w:bottom w:val="none" w:sz="0" w:space="0" w:color="auto"/>
                                        <w:right w:val="none" w:sz="0" w:space="0" w:color="auto"/>
                                      </w:divBdr>
                                    </w:div>
                                  </w:divsChild>
                                </w:div>
                                <w:div w:id="1741371161">
                                  <w:marLeft w:val="240"/>
                                  <w:marRight w:val="240"/>
                                  <w:marTop w:val="0"/>
                                  <w:marBottom w:val="0"/>
                                  <w:divBdr>
                                    <w:top w:val="none" w:sz="0" w:space="0" w:color="auto"/>
                                    <w:left w:val="none" w:sz="0" w:space="0" w:color="auto"/>
                                    <w:bottom w:val="none" w:sz="0" w:space="0" w:color="auto"/>
                                    <w:right w:val="none" w:sz="0" w:space="0" w:color="auto"/>
                                  </w:divBdr>
                                </w:div>
                                <w:div w:id="2019651484">
                                  <w:marLeft w:val="240"/>
                                  <w:marRight w:val="240"/>
                                  <w:marTop w:val="0"/>
                                  <w:marBottom w:val="0"/>
                                  <w:divBdr>
                                    <w:top w:val="none" w:sz="0" w:space="0" w:color="auto"/>
                                    <w:left w:val="none" w:sz="0" w:space="0" w:color="auto"/>
                                    <w:bottom w:val="none" w:sz="0" w:space="0" w:color="auto"/>
                                    <w:right w:val="none" w:sz="0" w:space="0" w:color="auto"/>
                                  </w:divBdr>
                                  <w:divsChild>
                                    <w:div w:id="172229869">
                                      <w:marLeft w:val="240"/>
                                      <w:marRight w:val="0"/>
                                      <w:marTop w:val="0"/>
                                      <w:marBottom w:val="0"/>
                                      <w:divBdr>
                                        <w:top w:val="none" w:sz="0" w:space="0" w:color="auto"/>
                                        <w:left w:val="none" w:sz="0" w:space="0" w:color="auto"/>
                                        <w:bottom w:val="none" w:sz="0" w:space="0" w:color="auto"/>
                                        <w:right w:val="none" w:sz="0" w:space="0" w:color="auto"/>
                                      </w:divBdr>
                                    </w:div>
                                  </w:divsChild>
                                </w:div>
                                <w:div w:id="2036496743">
                                  <w:marLeft w:val="240"/>
                                  <w:marRight w:val="240"/>
                                  <w:marTop w:val="0"/>
                                  <w:marBottom w:val="0"/>
                                  <w:divBdr>
                                    <w:top w:val="none" w:sz="0" w:space="0" w:color="auto"/>
                                    <w:left w:val="none" w:sz="0" w:space="0" w:color="auto"/>
                                    <w:bottom w:val="none" w:sz="0" w:space="0" w:color="auto"/>
                                    <w:right w:val="none" w:sz="0" w:space="0" w:color="auto"/>
                                  </w:divBdr>
                                </w:div>
                                <w:div w:id="2090880563">
                                  <w:marLeft w:val="240"/>
                                  <w:marRight w:val="240"/>
                                  <w:marTop w:val="0"/>
                                  <w:marBottom w:val="0"/>
                                  <w:divBdr>
                                    <w:top w:val="none" w:sz="0" w:space="0" w:color="auto"/>
                                    <w:left w:val="none" w:sz="0" w:space="0" w:color="auto"/>
                                    <w:bottom w:val="none" w:sz="0" w:space="0" w:color="auto"/>
                                    <w:right w:val="none" w:sz="0" w:space="0" w:color="auto"/>
                                  </w:divBdr>
                                  <w:divsChild>
                                    <w:div w:id="1420054203">
                                      <w:marLeft w:val="0"/>
                                      <w:marRight w:val="0"/>
                                      <w:marTop w:val="0"/>
                                      <w:marBottom w:val="0"/>
                                      <w:divBdr>
                                        <w:top w:val="none" w:sz="0" w:space="0" w:color="auto"/>
                                        <w:left w:val="none" w:sz="0" w:space="0" w:color="auto"/>
                                        <w:bottom w:val="none" w:sz="0" w:space="0" w:color="auto"/>
                                        <w:right w:val="none" w:sz="0" w:space="0" w:color="auto"/>
                                      </w:divBdr>
                                      <w:divsChild>
                                        <w:div w:id="621155231">
                                          <w:marLeft w:val="0"/>
                                          <w:marRight w:val="0"/>
                                          <w:marTop w:val="0"/>
                                          <w:marBottom w:val="0"/>
                                          <w:divBdr>
                                            <w:top w:val="none" w:sz="0" w:space="0" w:color="auto"/>
                                            <w:left w:val="none" w:sz="0" w:space="0" w:color="auto"/>
                                            <w:bottom w:val="none" w:sz="0" w:space="0" w:color="auto"/>
                                            <w:right w:val="none" w:sz="0" w:space="0" w:color="auto"/>
                                          </w:divBdr>
                                        </w:div>
                                        <w:div w:id="2087141428">
                                          <w:marLeft w:val="240"/>
                                          <w:marRight w:val="24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454715605">
                                                  <w:marLeft w:val="240"/>
                                                  <w:marRight w:val="240"/>
                                                  <w:marTop w:val="0"/>
                                                  <w:marBottom w:val="0"/>
                                                  <w:divBdr>
                                                    <w:top w:val="none" w:sz="0" w:space="0" w:color="auto"/>
                                                    <w:left w:val="none" w:sz="0" w:space="0" w:color="auto"/>
                                                    <w:bottom w:val="none" w:sz="0" w:space="0" w:color="auto"/>
                                                    <w:right w:val="none" w:sz="0" w:space="0" w:color="auto"/>
                                                  </w:divBdr>
                                                  <w:divsChild>
                                                    <w:div w:id="339084189">
                                                      <w:marLeft w:val="240"/>
                                                      <w:marRight w:val="0"/>
                                                      <w:marTop w:val="0"/>
                                                      <w:marBottom w:val="0"/>
                                                      <w:divBdr>
                                                        <w:top w:val="none" w:sz="0" w:space="0" w:color="auto"/>
                                                        <w:left w:val="none" w:sz="0" w:space="0" w:color="auto"/>
                                                        <w:bottom w:val="none" w:sz="0" w:space="0" w:color="auto"/>
                                                        <w:right w:val="none" w:sz="0" w:space="0" w:color="auto"/>
                                                      </w:divBdr>
                                                    </w:div>
                                                    <w:div w:id="1771123296">
                                                      <w:marLeft w:val="0"/>
                                                      <w:marRight w:val="0"/>
                                                      <w:marTop w:val="0"/>
                                                      <w:marBottom w:val="0"/>
                                                      <w:divBdr>
                                                        <w:top w:val="none" w:sz="0" w:space="0" w:color="auto"/>
                                                        <w:left w:val="none" w:sz="0" w:space="0" w:color="auto"/>
                                                        <w:bottom w:val="none" w:sz="0" w:space="0" w:color="auto"/>
                                                        <w:right w:val="none" w:sz="0" w:space="0" w:color="auto"/>
                                                      </w:divBdr>
                                                      <w:divsChild>
                                                        <w:div w:id="311713211">
                                                          <w:marLeft w:val="0"/>
                                                          <w:marRight w:val="0"/>
                                                          <w:marTop w:val="0"/>
                                                          <w:marBottom w:val="0"/>
                                                          <w:divBdr>
                                                            <w:top w:val="none" w:sz="0" w:space="0" w:color="auto"/>
                                                            <w:left w:val="none" w:sz="0" w:space="0" w:color="auto"/>
                                                            <w:bottom w:val="none" w:sz="0" w:space="0" w:color="auto"/>
                                                            <w:right w:val="none" w:sz="0" w:space="0" w:color="auto"/>
                                                          </w:divBdr>
                                                        </w:div>
                                                        <w:div w:id="692458648">
                                                          <w:marLeft w:val="240"/>
                                                          <w:marRight w:val="240"/>
                                                          <w:marTop w:val="0"/>
                                                          <w:marBottom w:val="0"/>
                                                          <w:divBdr>
                                                            <w:top w:val="none" w:sz="0" w:space="0" w:color="auto"/>
                                                            <w:left w:val="none" w:sz="0" w:space="0" w:color="auto"/>
                                                            <w:bottom w:val="none" w:sz="0" w:space="0" w:color="auto"/>
                                                            <w:right w:val="none" w:sz="0" w:space="0" w:color="auto"/>
                                                          </w:divBdr>
                                                          <w:divsChild>
                                                            <w:div w:id="816804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1378">
                                                  <w:marLeft w:val="0"/>
                                                  <w:marRight w:val="0"/>
                                                  <w:marTop w:val="0"/>
                                                  <w:marBottom w:val="0"/>
                                                  <w:divBdr>
                                                    <w:top w:val="none" w:sz="0" w:space="0" w:color="auto"/>
                                                    <w:left w:val="none" w:sz="0" w:space="0" w:color="auto"/>
                                                    <w:bottom w:val="none" w:sz="0" w:space="0" w:color="auto"/>
                                                    <w:right w:val="none" w:sz="0" w:space="0" w:color="auto"/>
                                                  </w:divBdr>
                                                </w:div>
                                              </w:divsChild>
                                            </w:div>
                                            <w:div w:id="19296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947795">
                                      <w:marLeft w:val="240"/>
                                      <w:marRight w:val="0"/>
                                      <w:marTop w:val="0"/>
                                      <w:marBottom w:val="0"/>
                                      <w:divBdr>
                                        <w:top w:val="none" w:sz="0" w:space="0" w:color="auto"/>
                                        <w:left w:val="none" w:sz="0" w:space="0" w:color="auto"/>
                                        <w:bottom w:val="none" w:sz="0" w:space="0" w:color="auto"/>
                                        <w:right w:val="none" w:sz="0" w:space="0" w:color="auto"/>
                                      </w:divBdr>
                                    </w:div>
                                  </w:divsChild>
                                </w:div>
                                <w:div w:id="2092695787">
                                  <w:marLeft w:val="240"/>
                                  <w:marRight w:val="240"/>
                                  <w:marTop w:val="0"/>
                                  <w:marBottom w:val="0"/>
                                  <w:divBdr>
                                    <w:top w:val="none" w:sz="0" w:space="0" w:color="auto"/>
                                    <w:left w:val="none" w:sz="0" w:space="0" w:color="auto"/>
                                    <w:bottom w:val="none" w:sz="0" w:space="0" w:color="auto"/>
                                    <w:right w:val="none" w:sz="0" w:space="0" w:color="auto"/>
                                  </w:divBdr>
                                  <w:divsChild>
                                    <w:div w:id="1442872592">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240"/>
                                          <w:marRight w:val="240"/>
                                          <w:marTop w:val="0"/>
                                          <w:marBottom w:val="0"/>
                                          <w:divBdr>
                                            <w:top w:val="none" w:sz="0" w:space="0" w:color="auto"/>
                                            <w:left w:val="none" w:sz="0" w:space="0" w:color="auto"/>
                                            <w:bottom w:val="none" w:sz="0" w:space="0" w:color="auto"/>
                                            <w:right w:val="none" w:sz="0" w:space="0" w:color="auto"/>
                                          </w:divBdr>
                                          <w:divsChild>
                                            <w:div w:id="1231505889">
                                              <w:marLeft w:val="240"/>
                                              <w:marRight w:val="0"/>
                                              <w:marTop w:val="0"/>
                                              <w:marBottom w:val="0"/>
                                              <w:divBdr>
                                                <w:top w:val="none" w:sz="0" w:space="0" w:color="auto"/>
                                                <w:left w:val="none" w:sz="0" w:space="0" w:color="auto"/>
                                                <w:bottom w:val="none" w:sz="0" w:space="0" w:color="auto"/>
                                                <w:right w:val="none" w:sz="0" w:space="0" w:color="auto"/>
                                              </w:divBdr>
                                            </w:div>
                                            <w:div w:id="2097436590">
                                              <w:marLeft w:val="0"/>
                                              <w:marRight w:val="0"/>
                                              <w:marTop w:val="0"/>
                                              <w:marBottom w:val="0"/>
                                              <w:divBdr>
                                                <w:top w:val="none" w:sz="0" w:space="0" w:color="auto"/>
                                                <w:left w:val="none" w:sz="0" w:space="0" w:color="auto"/>
                                                <w:bottom w:val="none" w:sz="0" w:space="0" w:color="auto"/>
                                                <w:right w:val="none" w:sz="0" w:space="0" w:color="auto"/>
                                              </w:divBdr>
                                              <w:divsChild>
                                                <w:div w:id="1781030231">
                                                  <w:marLeft w:val="0"/>
                                                  <w:marRight w:val="0"/>
                                                  <w:marTop w:val="0"/>
                                                  <w:marBottom w:val="0"/>
                                                  <w:divBdr>
                                                    <w:top w:val="none" w:sz="0" w:space="0" w:color="auto"/>
                                                    <w:left w:val="none" w:sz="0" w:space="0" w:color="auto"/>
                                                    <w:bottom w:val="none" w:sz="0" w:space="0" w:color="auto"/>
                                                    <w:right w:val="none" w:sz="0" w:space="0" w:color="auto"/>
                                                  </w:divBdr>
                                                </w:div>
                                                <w:div w:id="2040232888">
                                                  <w:marLeft w:val="240"/>
                                                  <w:marRight w:val="240"/>
                                                  <w:marTop w:val="0"/>
                                                  <w:marBottom w:val="0"/>
                                                  <w:divBdr>
                                                    <w:top w:val="none" w:sz="0" w:space="0" w:color="auto"/>
                                                    <w:left w:val="none" w:sz="0" w:space="0" w:color="auto"/>
                                                    <w:bottom w:val="none" w:sz="0" w:space="0" w:color="auto"/>
                                                    <w:right w:val="none" w:sz="0" w:space="0" w:color="auto"/>
                                                  </w:divBdr>
                                                  <w:divsChild>
                                                    <w:div w:id="994262687">
                                                      <w:marLeft w:val="0"/>
                                                      <w:marRight w:val="0"/>
                                                      <w:marTop w:val="0"/>
                                                      <w:marBottom w:val="0"/>
                                                      <w:divBdr>
                                                        <w:top w:val="none" w:sz="0" w:space="0" w:color="auto"/>
                                                        <w:left w:val="none" w:sz="0" w:space="0" w:color="auto"/>
                                                        <w:bottom w:val="none" w:sz="0" w:space="0" w:color="auto"/>
                                                        <w:right w:val="none" w:sz="0" w:space="0" w:color="auto"/>
                                                      </w:divBdr>
                                                      <w:divsChild>
                                                        <w:div w:id="565341501">
                                                          <w:marLeft w:val="240"/>
                                                          <w:marRight w:val="240"/>
                                                          <w:marTop w:val="0"/>
                                                          <w:marBottom w:val="0"/>
                                                          <w:divBdr>
                                                            <w:top w:val="none" w:sz="0" w:space="0" w:color="auto"/>
                                                            <w:left w:val="none" w:sz="0" w:space="0" w:color="auto"/>
                                                            <w:bottom w:val="none" w:sz="0" w:space="0" w:color="auto"/>
                                                            <w:right w:val="none" w:sz="0" w:space="0" w:color="auto"/>
                                                          </w:divBdr>
                                                          <w:divsChild>
                                                            <w:div w:id="805513396">
                                                              <w:marLeft w:val="240"/>
                                                              <w:marRight w:val="0"/>
                                                              <w:marTop w:val="0"/>
                                                              <w:marBottom w:val="0"/>
                                                              <w:divBdr>
                                                                <w:top w:val="none" w:sz="0" w:space="0" w:color="auto"/>
                                                                <w:left w:val="none" w:sz="0" w:space="0" w:color="auto"/>
                                                                <w:bottom w:val="none" w:sz="0" w:space="0" w:color="auto"/>
                                                                <w:right w:val="none" w:sz="0" w:space="0" w:color="auto"/>
                                                              </w:divBdr>
                                                            </w:div>
                                                          </w:divsChild>
                                                        </w:div>
                                                        <w:div w:id="1850556952">
                                                          <w:marLeft w:val="0"/>
                                                          <w:marRight w:val="0"/>
                                                          <w:marTop w:val="0"/>
                                                          <w:marBottom w:val="0"/>
                                                          <w:divBdr>
                                                            <w:top w:val="none" w:sz="0" w:space="0" w:color="auto"/>
                                                            <w:left w:val="none" w:sz="0" w:space="0" w:color="auto"/>
                                                            <w:bottom w:val="none" w:sz="0" w:space="0" w:color="auto"/>
                                                            <w:right w:val="none" w:sz="0" w:space="0" w:color="auto"/>
                                                          </w:divBdr>
                                                        </w:div>
                                                      </w:divsChild>
                                                    </w:div>
                                                    <w:div w:id="144954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6009">
                                          <w:marLeft w:val="0"/>
                                          <w:marRight w:val="0"/>
                                          <w:marTop w:val="0"/>
                                          <w:marBottom w:val="0"/>
                                          <w:divBdr>
                                            <w:top w:val="none" w:sz="0" w:space="0" w:color="auto"/>
                                            <w:left w:val="none" w:sz="0" w:space="0" w:color="auto"/>
                                            <w:bottom w:val="none" w:sz="0" w:space="0" w:color="auto"/>
                                            <w:right w:val="none" w:sz="0" w:space="0" w:color="auto"/>
                                          </w:divBdr>
                                        </w:div>
                                      </w:divsChild>
                                    </w:div>
                                    <w:div w:id="179366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24414">
                              <w:marLeft w:val="240"/>
                              <w:marRight w:val="0"/>
                              <w:marTop w:val="0"/>
                              <w:marBottom w:val="0"/>
                              <w:divBdr>
                                <w:top w:val="none" w:sz="0" w:space="0" w:color="auto"/>
                                <w:left w:val="none" w:sz="0" w:space="0" w:color="auto"/>
                                <w:bottom w:val="none" w:sz="0" w:space="0" w:color="auto"/>
                                <w:right w:val="none" w:sz="0" w:space="0" w:color="auto"/>
                              </w:divBdr>
                            </w:div>
                          </w:divsChild>
                        </w:div>
                        <w:div w:id="1987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817">
                  <w:marLeft w:val="240"/>
                  <w:marRight w:val="240"/>
                  <w:marTop w:val="0"/>
                  <w:marBottom w:val="0"/>
                  <w:divBdr>
                    <w:top w:val="none" w:sz="0" w:space="0" w:color="auto"/>
                    <w:left w:val="none" w:sz="0" w:space="0" w:color="auto"/>
                    <w:bottom w:val="none" w:sz="0" w:space="0" w:color="auto"/>
                    <w:right w:val="none" w:sz="0" w:space="0" w:color="auto"/>
                  </w:divBdr>
                </w:div>
                <w:div w:id="1692797040">
                  <w:marLeft w:val="240"/>
                  <w:marRight w:val="240"/>
                  <w:marTop w:val="0"/>
                  <w:marBottom w:val="0"/>
                  <w:divBdr>
                    <w:top w:val="none" w:sz="0" w:space="0" w:color="auto"/>
                    <w:left w:val="none" w:sz="0" w:space="0" w:color="auto"/>
                    <w:bottom w:val="none" w:sz="0" w:space="0" w:color="auto"/>
                    <w:right w:val="none" w:sz="0" w:space="0" w:color="auto"/>
                  </w:divBdr>
                </w:div>
                <w:div w:id="1846087565">
                  <w:marLeft w:val="240"/>
                  <w:marRight w:val="240"/>
                  <w:marTop w:val="0"/>
                  <w:marBottom w:val="0"/>
                  <w:divBdr>
                    <w:top w:val="none" w:sz="0" w:space="0" w:color="auto"/>
                    <w:left w:val="none" w:sz="0" w:space="0" w:color="auto"/>
                    <w:bottom w:val="none" w:sz="0" w:space="0" w:color="auto"/>
                    <w:right w:val="none" w:sz="0" w:space="0" w:color="auto"/>
                  </w:divBdr>
                  <w:divsChild>
                    <w:div w:id="69616621">
                      <w:marLeft w:val="240"/>
                      <w:marRight w:val="0"/>
                      <w:marTop w:val="0"/>
                      <w:marBottom w:val="0"/>
                      <w:divBdr>
                        <w:top w:val="none" w:sz="0" w:space="0" w:color="auto"/>
                        <w:left w:val="none" w:sz="0" w:space="0" w:color="auto"/>
                        <w:bottom w:val="none" w:sz="0" w:space="0" w:color="auto"/>
                        <w:right w:val="none" w:sz="0" w:space="0" w:color="auto"/>
                      </w:divBdr>
                    </w:div>
                  </w:divsChild>
                </w:div>
                <w:div w:id="1861772415">
                  <w:marLeft w:val="240"/>
                  <w:marRight w:val="240"/>
                  <w:marTop w:val="0"/>
                  <w:marBottom w:val="0"/>
                  <w:divBdr>
                    <w:top w:val="none" w:sz="0" w:space="0" w:color="auto"/>
                    <w:left w:val="none" w:sz="0" w:space="0" w:color="auto"/>
                    <w:bottom w:val="none" w:sz="0" w:space="0" w:color="auto"/>
                    <w:right w:val="none" w:sz="0" w:space="0" w:color="auto"/>
                  </w:divBdr>
                  <w:divsChild>
                    <w:div w:id="929386062">
                      <w:marLeft w:val="240"/>
                      <w:marRight w:val="0"/>
                      <w:marTop w:val="0"/>
                      <w:marBottom w:val="0"/>
                      <w:divBdr>
                        <w:top w:val="none" w:sz="0" w:space="0" w:color="auto"/>
                        <w:left w:val="none" w:sz="0" w:space="0" w:color="auto"/>
                        <w:bottom w:val="none" w:sz="0" w:space="0" w:color="auto"/>
                        <w:right w:val="none" w:sz="0" w:space="0" w:color="auto"/>
                      </w:divBdr>
                    </w:div>
                    <w:div w:id="1176774705">
                      <w:marLeft w:val="0"/>
                      <w:marRight w:val="0"/>
                      <w:marTop w:val="0"/>
                      <w:marBottom w:val="0"/>
                      <w:divBdr>
                        <w:top w:val="none" w:sz="0" w:space="0" w:color="auto"/>
                        <w:left w:val="none" w:sz="0" w:space="0" w:color="auto"/>
                        <w:bottom w:val="none" w:sz="0" w:space="0" w:color="auto"/>
                        <w:right w:val="none" w:sz="0" w:space="0" w:color="auto"/>
                      </w:divBdr>
                      <w:divsChild>
                        <w:div w:id="91554806">
                          <w:marLeft w:val="240"/>
                          <w:marRight w:val="24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sChild>
                                <w:div w:id="193888044">
                                  <w:marLeft w:val="240"/>
                                  <w:marRight w:val="240"/>
                                  <w:marTop w:val="0"/>
                                  <w:marBottom w:val="0"/>
                                  <w:divBdr>
                                    <w:top w:val="none" w:sz="0" w:space="0" w:color="auto"/>
                                    <w:left w:val="none" w:sz="0" w:space="0" w:color="auto"/>
                                    <w:bottom w:val="none" w:sz="0" w:space="0" w:color="auto"/>
                                    <w:right w:val="none" w:sz="0" w:space="0" w:color="auto"/>
                                  </w:divBdr>
                                  <w:divsChild>
                                    <w:div w:id="851381689">
                                      <w:marLeft w:val="240"/>
                                      <w:marRight w:val="0"/>
                                      <w:marTop w:val="0"/>
                                      <w:marBottom w:val="0"/>
                                      <w:divBdr>
                                        <w:top w:val="none" w:sz="0" w:space="0" w:color="auto"/>
                                        <w:left w:val="none" w:sz="0" w:space="0" w:color="auto"/>
                                        <w:bottom w:val="none" w:sz="0" w:space="0" w:color="auto"/>
                                        <w:right w:val="none" w:sz="0" w:space="0" w:color="auto"/>
                                      </w:divBdr>
                                    </w:div>
                                  </w:divsChild>
                                </w:div>
                                <w:div w:id="970326676">
                                  <w:marLeft w:val="240"/>
                                  <w:marRight w:val="240"/>
                                  <w:marTop w:val="0"/>
                                  <w:marBottom w:val="0"/>
                                  <w:divBdr>
                                    <w:top w:val="none" w:sz="0" w:space="0" w:color="auto"/>
                                    <w:left w:val="none" w:sz="0" w:space="0" w:color="auto"/>
                                    <w:bottom w:val="none" w:sz="0" w:space="0" w:color="auto"/>
                                    <w:right w:val="none" w:sz="0" w:space="0" w:color="auto"/>
                                  </w:divBdr>
                                  <w:divsChild>
                                    <w:div w:id="1487163799">
                                      <w:marLeft w:val="240"/>
                                      <w:marRight w:val="0"/>
                                      <w:marTop w:val="0"/>
                                      <w:marBottom w:val="0"/>
                                      <w:divBdr>
                                        <w:top w:val="none" w:sz="0" w:space="0" w:color="auto"/>
                                        <w:left w:val="none" w:sz="0" w:space="0" w:color="auto"/>
                                        <w:bottom w:val="none" w:sz="0" w:space="0" w:color="auto"/>
                                        <w:right w:val="none" w:sz="0" w:space="0" w:color="auto"/>
                                      </w:divBdr>
                                    </w:div>
                                  </w:divsChild>
                                </w:div>
                                <w:div w:id="2065375215">
                                  <w:marLeft w:val="0"/>
                                  <w:marRight w:val="0"/>
                                  <w:marTop w:val="0"/>
                                  <w:marBottom w:val="0"/>
                                  <w:divBdr>
                                    <w:top w:val="none" w:sz="0" w:space="0" w:color="auto"/>
                                    <w:left w:val="none" w:sz="0" w:space="0" w:color="auto"/>
                                    <w:bottom w:val="none" w:sz="0" w:space="0" w:color="auto"/>
                                    <w:right w:val="none" w:sz="0" w:space="0" w:color="auto"/>
                                  </w:divBdr>
                                </w:div>
                                <w:div w:id="2087065940">
                                  <w:marLeft w:val="240"/>
                                  <w:marRight w:val="240"/>
                                  <w:marTop w:val="0"/>
                                  <w:marBottom w:val="0"/>
                                  <w:divBdr>
                                    <w:top w:val="none" w:sz="0" w:space="0" w:color="auto"/>
                                    <w:left w:val="none" w:sz="0" w:space="0" w:color="auto"/>
                                    <w:bottom w:val="none" w:sz="0" w:space="0" w:color="auto"/>
                                    <w:right w:val="none" w:sz="0" w:space="0" w:color="auto"/>
                                  </w:divBdr>
                                  <w:divsChild>
                                    <w:div w:id="1038047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248464">
                              <w:marLeft w:val="240"/>
                              <w:marRight w:val="0"/>
                              <w:marTop w:val="0"/>
                              <w:marBottom w:val="0"/>
                              <w:divBdr>
                                <w:top w:val="none" w:sz="0" w:space="0" w:color="auto"/>
                                <w:left w:val="none" w:sz="0" w:space="0" w:color="auto"/>
                                <w:bottom w:val="none" w:sz="0" w:space="0" w:color="auto"/>
                                <w:right w:val="none" w:sz="0" w:space="0" w:color="auto"/>
                              </w:divBdr>
                            </w:div>
                          </w:divsChild>
                        </w:div>
                        <w:div w:id="187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524">
                  <w:marLeft w:val="240"/>
                  <w:marRight w:val="240"/>
                  <w:marTop w:val="0"/>
                  <w:marBottom w:val="0"/>
                  <w:divBdr>
                    <w:top w:val="none" w:sz="0" w:space="0" w:color="auto"/>
                    <w:left w:val="none" w:sz="0" w:space="0" w:color="auto"/>
                    <w:bottom w:val="none" w:sz="0" w:space="0" w:color="auto"/>
                    <w:right w:val="none" w:sz="0" w:space="0" w:color="auto"/>
                  </w:divBdr>
                  <w:divsChild>
                    <w:div w:id="581989665">
                      <w:marLeft w:val="240"/>
                      <w:marRight w:val="0"/>
                      <w:marTop w:val="0"/>
                      <w:marBottom w:val="0"/>
                      <w:divBdr>
                        <w:top w:val="none" w:sz="0" w:space="0" w:color="auto"/>
                        <w:left w:val="none" w:sz="0" w:space="0" w:color="auto"/>
                        <w:bottom w:val="none" w:sz="0" w:space="0" w:color="auto"/>
                        <w:right w:val="none" w:sz="0" w:space="0" w:color="auto"/>
                      </w:divBdr>
                    </w:div>
                    <w:div w:id="1915316618">
                      <w:marLeft w:val="0"/>
                      <w:marRight w:val="0"/>
                      <w:marTop w:val="0"/>
                      <w:marBottom w:val="0"/>
                      <w:divBdr>
                        <w:top w:val="none" w:sz="0" w:space="0" w:color="auto"/>
                        <w:left w:val="none" w:sz="0" w:space="0" w:color="auto"/>
                        <w:bottom w:val="none" w:sz="0" w:space="0" w:color="auto"/>
                        <w:right w:val="none" w:sz="0" w:space="0" w:color="auto"/>
                      </w:divBdr>
                      <w:divsChild>
                        <w:div w:id="681275816">
                          <w:marLeft w:val="0"/>
                          <w:marRight w:val="0"/>
                          <w:marTop w:val="0"/>
                          <w:marBottom w:val="0"/>
                          <w:divBdr>
                            <w:top w:val="none" w:sz="0" w:space="0" w:color="auto"/>
                            <w:left w:val="none" w:sz="0" w:space="0" w:color="auto"/>
                            <w:bottom w:val="none" w:sz="0" w:space="0" w:color="auto"/>
                            <w:right w:val="none" w:sz="0" w:space="0" w:color="auto"/>
                          </w:divBdr>
                        </w:div>
                        <w:div w:id="1497844338">
                          <w:marLeft w:val="240"/>
                          <w:marRight w:val="240"/>
                          <w:marTop w:val="0"/>
                          <w:marBottom w:val="0"/>
                          <w:divBdr>
                            <w:top w:val="none" w:sz="0" w:space="0" w:color="auto"/>
                            <w:left w:val="none" w:sz="0" w:space="0" w:color="auto"/>
                            <w:bottom w:val="none" w:sz="0" w:space="0" w:color="auto"/>
                            <w:right w:val="none" w:sz="0" w:space="0" w:color="auto"/>
                          </w:divBdr>
                          <w:divsChild>
                            <w:div w:id="200703933">
                              <w:marLeft w:val="240"/>
                              <w:marRight w:val="0"/>
                              <w:marTop w:val="0"/>
                              <w:marBottom w:val="0"/>
                              <w:divBdr>
                                <w:top w:val="none" w:sz="0" w:space="0" w:color="auto"/>
                                <w:left w:val="none" w:sz="0" w:space="0" w:color="auto"/>
                                <w:bottom w:val="none" w:sz="0" w:space="0" w:color="auto"/>
                                <w:right w:val="none" w:sz="0" w:space="0" w:color="auto"/>
                              </w:divBdr>
                            </w:div>
                            <w:div w:id="1333215469">
                              <w:marLeft w:val="0"/>
                              <w:marRight w:val="0"/>
                              <w:marTop w:val="0"/>
                              <w:marBottom w:val="0"/>
                              <w:divBdr>
                                <w:top w:val="none" w:sz="0" w:space="0" w:color="auto"/>
                                <w:left w:val="none" w:sz="0" w:space="0" w:color="auto"/>
                                <w:bottom w:val="none" w:sz="0" w:space="0" w:color="auto"/>
                                <w:right w:val="none" w:sz="0" w:space="0" w:color="auto"/>
                              </w:divBdr>
                              <w:divsChild>
                                <w:div w:id="12149759">
                                  <w:marLeft w:val="0"/>
                                  <w:marRight w:val="0"/>
                                  <w:marTop w:val="0"/>
                                  <w:marBottom w:val="0"/>
                                  <w:divBdr>
                                    <w:top w:val="none" w:sz="0" w:space="0" w:color="auto"/>
                                    <w:left w:val="none" w:sz="0" w:space="0" w:color="auto"/>
                                    <w:bottom w:val="none" w:sz="0" w:space="0" w:color="auto"/>
                                    <w:right w:val="none" w:sz="0" w:space="0" w:color="auto"/>
                                  </w:divBdr>
                                </w:div>
                                <w:div w:id="291207046">
                                  <w:marLeft w:val="240"/>
                                  <w:marRight w:val="240"/>
                                  <w:marTop w:val="0"/>
                                  <w:marBottom w:val="0"/>
                                  <w:divBdr>
                                    <w:top w:val="none" w:sz="0" w:space="0" w:color="auto"/>
                                    <w:left w:val="none" w:sz="0" w:space="0" w:color="auto"/>
                                    <w:bottom w:val="none" w:sz="0" w:space="0" w:color="auto"/>
                                    <w:right w:val="none" w:sz="0" w:space="0" w:color="auto"/>
                                  </w:divBdr>
                                  <w:divsChild>
                                    <w:div w:id="913010986">
                                      <w:marLeft w:val="240"/>
                                      <w:marRight w:val="0"/>
                                      <w:marTop w:val="0"/>
                                      <w:marBottom w:val="0"/>
                                      <w:divBdr>
                                        <w:top w:val="none" w:sz="0" w:space="0" w:color="auto"/>
                                        <w:left w:val="none" w:sz="0" w:space="0" w:color="auto"/>
                                        <w:bottom w:val="none" w:sz="0" w:space="0" w:color="auto"/>
                                        <w:right w:val="none" w:sz="0" w:space="0" w:color="auto"/>
                                      </w:divBdr>
                                    </w:div>
                                  </w:divsChild>
                                </w:div>
                                <w:div w:id="482623674">
                                  <w:marLeft w:val="240"/>
                                  <w:marRight w:val="240"/>
                                  <w:marTop w:val="0"/>
                                  <w:marBottom w:val="0"/>
                                  <w:divBdr>
                                    <w:top w:val="none" w:sz="0" w:space="0" w:color="auto"/>
                                    <w:left w:val="none" w:sz="0" w:space="0" w:color="auto"/>
                                    <w:bottom w:val="none" w:sz="0" w:space="0" w:color="auto"/>
                                    <w:right w:val="none" w:sz="0" w:space="0" w:color="auto"/>
                                  </w:divBdr>
                                  <w:divsChild>
                                    <w:div w:id="34062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2750">
                  <w:marLeft w:val="240"/>
                  <w:marRight w:val="240"/>
                  <w:marTop w:val="0"/>
                  <w:marBottom w:val="0"/>
                  <w:divBdr>
                    <w:top w:val="none" w:sz="0" w:space="0" w:color="auto"/>
                    <w:left w:val="none" w:sz="0" w:space="0" w:color="auto"/>
                    <w:bottom w:val="none" w:sz="0" w:space="0" w:color="auto"/>
                    <w:right w:val="none" w:sz="0" w:space="0" w:color="auto"/>
                  </w:divBdr>
                </w:div>
                <w:div w:id="2142380370">
                  <w:marLeft w:val="240"/>
                  <w:marRight w:val="240"/>
                  <w:marTop w:val="0"/>
                  <w:marBottom w:val="0"/>
                  <w:divBdr>
                    <w:top w:val="none" w:sz="0" w:space="0" w:color="auto"/>
                    <w:left w:val="none" w:sz="0" w:space="0" w:color="auto"/>
                    <w:bottom w:val="none" w:sz="0" w:space="0" w:color="auto"/>
                    <w:right w:val="none" w:sz="0" w:space="0" w:color="auto"/>
                  </w:divBdr>
                </w:div>
              </w:divsChild>
            </w:div>
            <w:div w:id="759906095">
              <w:marLeft w:val="240"/>
              <w:marRight w:val="0"/>
              <w:marTop w:val="0"/>
              <w:marBottom w:val="0"/>
              <w:divBdr>
                <w:top w:val="none" w:sz="0" w:space="0" w:color="auto"/>
                <w:left w:val="none" w:sz="0" w:space="0" w:color="auto"/>
                <w:bottom w:val="none" w:sz="0" w:space="0" w:color="auto"/>
                <w:right w:val="none" w:sz="0" w:space="0" w:color="auto"/>
              </w:divBdr>
            </w:div>
          </w:divsChild>
        </w:div>
        <w:div w:id="834881528">
          <w:marLeft w:val="240"/>
          <w:marRight w:val="240"/>
          <w:marTop w:val="0"/>
          <w:marBottom w:val="0"/>
          <w:divBdr>
            <w:top w:val="none" w:sz="0" w:space="0" w:color="auto"/>
            <w:left w:val="none" w:sz="0" w:space="0" w:color="auto"/>
            <w:bottom w:val="none" w:sz="0" w:space="0" w:color="auto"/>
            <w:right w:val="none" w:sz="0" w:space="0" w:color="auto"/>
          </w:divBdr>
        </w:div>
        <w:div w:id="1182817956">
          <w:marLeft w:val="240"/>
          <w:marRight w:val="240"/>
          <w:marTop w:val="0"/>
          <w:marBottom w:val="0"/>
          <w:divBdr>
            <w:top w:val="none" w:sz="0" w:space="0" w:color="auto"/>
            <w:left w:val="none" w:sz="0" w:space="0" w:color="auto"/>
            <w:bottom w:val="none" w:sz="0" w:space="0" w:color="auto"/>
            <w:right w:val="none" w:sz="0" w:space="0" w:color="auto"/>
          </w:divBdr>
        </w:div>
        <w:div w:id="1368719665">
          <w:marLeft w:val="240"/>
          <w:marRight w:val="240"/>
          <w:marTop w:val="0"/>
          <w:marBottom w:val="0"/>
          <w:divBdr>
            <w:top w:val="none" w:sz="0" w:space="0" w:color="auto"/>
            <w:left w:val="none" w:sz="0" w:space="0" w:color="auto"/>
            <w:bottom w:val="none" w:sz="0" w:space="0" w:color="auto"/>
            <w:right w:val="none" w:sz="0" w:space="0" w:color="auto"/>
          </w:divBdr>
        </w:div>
      </w:divsChild>
    </w:div>
    <w:div w:id="386297362">
      <w:bodyDiv w:val="1"/>
      <w:marLeft w:val="0"/>
      <w:marRight w:val="0"/>
      <w:marTop w:val="0"/>
      <w:marBottom w:val="0"/>
      <w:divBdr>
        <w:top w:val="none" w:sz="0" w:space="0" w:color="auto"/>
        <w:left w:val="none" w:sz="0" w:space="0" w:color="auto"/>
        <w:bottom w:val="none" w:sz="0" w:space="0" w:color="auto"/>
        <w:right w:val="none" w:sz="0" w:space="0" w:color="auto"/>
      </w:divBdr>
    </w:div>
    <w:div w:id="404844974">
      <w:bodyDiv w:val="1"/>
      <w:marLeft w:val="0"/>
      <w:marRight w:val="0"/>
      <w:marTop w:val="0"/>
      <w:marBottom w:val="0"/>
      <w:divBdr>
        <w:top w:val="none" w:sz="0" w:space="0" w:color="auto"/>
        <w:left w:val="none" w:sz="0" w:space="0" w:color="auto"/>
        <w:bottom w:val="none" w:sz="0" w:space="0" w:color="auto"/>
        <w:right w:val="none" w:sz="0" w:space="0" w:color="auto"/>
      </w:divBdr>
      <w:divsChild>
        <w:div w:id="1637832124">
          <w:marLeft w:val="1166"/>
          <w:marRight w:val="0"/>
          <w:marTop w:val="58"/>
          <w:marBottom w:val="0"/>
          <w:divBdr>
            <w:top w:val="none" w:sz="0" w:space="0" w:color="auto"/>
            <w:left w:val="none" w:sz="0" w:space="0" w:color="auto"/>
            <w:bottom w:val="none" w:sz="0" w:space="0" w:color="auto"/>
            <w:right w:val="none" w:sz="0" w:space="0" w:color="auto"/>
          </w:divBdr>
        </w:div>
        <w:div w:id="1624145702">
          <w:marLeft w:val="1166"/>
          <w:marRight w:val="0"/>
          <w:marTop w:val="58"/>
          <w:marBottom w:val="0"/>
          <w:divBdr>
            <w:top w:val="none" w:sz="0" w:space="0" w:color="auto"/>
            <w:left w:val="none" w:sz="0" w:space="0" w:color="auto"/>
            <w:bottom w:val="none" w:sz="0" w:space="0" w:color="auto"/>
            <w:right w:val="none" w:sz="0" w:space="0" w:color="auto"/>
          </w:divBdr>
        </w:div>
        <w:div w:id="1315375998">
          <w:marLeft w:val="1800"/>
          <w:marRight w:val="0"/>
          <w:marTop w:val="58"/>
          <w:marBottom w:val="0"/>
          <w:divBdr>
            <w:top w:val="none" w:sz="0" w:space="0" w:color="auto"/>
            <w:left w:val="none" w:sz="0" w:space="0" w:color="auto"/>
            <w:bottom w:val="none" w:sz="0" w:space="0" w:color="auto"/>
            <w:right w:val="none" w:sz="0" w:space="0" w:color="auto"/>
          </w:divBdr>
        </w:div>
        <w:div w:id="239028724">
          <w:marLeft w:val="1800"/>
          <w:marRight w:val="0"/>
          <w:marTop w:val="58"/>
          <w:marBottom w:val="0"/>
          <w:divBdr>
            <w:top w:val="none" w:sz="0" w:space="0" w:color="auto"/>
            <w:left w:val="none" w:sz="0" w:space="0" w:color="auto"/>
            <w:bottom w:val="none" w:sz="0" w:space="0" w:color="auto"/>
            <w:right w:val="none" w:sz="0" w:space="0" w:color="auto"/>
          </w:divBdr>
        </w:div>
        <w:div w:id="1297226217">
          <w:marLeft w:val="1166"/>
          <w:marRight w:val="0"/>
          <w:marTop w:val="58"/>
          <w:marBottom w:val="0"/>
          <w:divBdr>
            <w:top w:val="none" w:sz="0" w:space="0" w:color="auto"/>
            <w:left w:val="none" w:sz="0" w:space="0" w:color="auto"/>
            <w:bottom w:val="none" w:sz="0" w:space="0" w:color="auto"/>
            <w:right w:val="none" w:sz="0" w:space="0" w:color="auto"/>
          </w:divBdr>
        </w:div>
        <w:div w:id="2127768116">
          <w:marLeft w:val="1166"/>
          <w:marRight w:val="0"/>
          <w:marTop w:val="58"/>
          <w:marBottom w:val="0"/>
          <w:divBdr>
            <w:top w:val="none" w:sz="0" w:space="0" w:color="auto"/>
            <w:left w:val="none" w:sz="0" w:space="0" w:color="auto"/>
            <w:bottom w:val="none" w:sz="0" w:space="0" w:color="auto"/>
            <w:right w:val="none" w:sz="0" w:space="0" w:color="auto"/>
          </w:divBdr>
        </w:div>
        <w:div w:id="911961296">
          <w:marLeft w:val="1166"/>
          <w:marRight w:val="0"/>
          <w:marTop w:val="58"/>
          <w:marBottom w:val="0"/>
          <w:divBdr>
            <w:top w:val="none" w:sz="0" w:space="0" w:color="auto"/>
            <w:left w:val="none" w:sz="0" w:space="0" w:color="auto"/>
            <w:bottom w:val="none" w:sz="0" w:space="0" w:color="auto"/>
            <w:right w:val="none" w:sz="0" w:space="0" w:color="auto"/>
          </w:divBdr>
        </w:div>
      </w:divsChild>
    </w:div>
    <w:div w:id="408238726">
      <w:bodyDiv w:val="1"/>
      <w:marLeft w:val="0"/>
      <w:marRight w:val="0"/>
      <w:marTop w:val="0"/>
      <w:marBottom w:val="0"/>
      <w:divBdr>
        <w:top w:val="none" w:sz="0" w:space="0" w:color="auto"/>
        <w:left w:val="none" w:sz="0" w:space="0" w:color="auto"/>
        <w:bottom w:val="none" w:sz="0" w:space="0" w:color="auto"/>
        <w:right w:val="none" w:sz="0" w:space="0" w:color="auto"/>
      </w:divBdr>
    </w:div>
    <w:div w:id="439689175">
      <w:bodyDiv w:val="1"/>
      <w:marLeft w:val="0"/>
      <w:marRight w:val="0"/>
      <w:marTop w:val="0"/>
      <w:marBottom w:val="0"/>
      <w:divBdr>
        <w:top w:val="none" w:sz="0" w:space="0" w:color="auto"/>
        <w:left w:val="none" w:sz="0" w:space="0" w:color="auto"/>
        <w:bottom w:val="none" w:sz="0" w:space="0" w:color="auto"/>
        <w:right w:val="none" w:sz="0" w:space="0" w:color="auto"/>
      </w:divBdr>
    </w:div>
    <w:div w:id="476184614">
      <w:bodyDiv w:val="1"/>
      <w:marLeft w:val="0"/>
      <w:marRight w:val="0"/>
      <w:marTop w:val="0"/>
      <w:marBottom w:val="0"/>
      <w:divBdr>
        <w:top w:val="none" w:sz="0" w:space="0" w:color="auto"/>
        <w:left w:val="none" w:sz="0" w:space="0" w:color="auto"/>
        <w:bottom w:val="none" w:sz="0" w:space="0" w:color="auto"/>
        <w:right w:val="none" w:sz="0" w:space="0" w:color="auto"/>
      </w:divBdr>
      <w:divsChild>
        <w:div w:id="1441031737">
          <w:marLeft w:val="1166"/>
          <w:marRight w:val="0"/>
          <w:marTop w:val="58"/>
          <w:marBottom w:val="0"/>
          <w:divBdr>
            <w:top w:val="none" w:sz="0" w:space="0" w:color="auto"/>
            <w:left w:val="none" w:sz="0" w:space="0" w:color="auto"/>
            <w:bottom w:val="none" w:sz="0" w:space="0" w:color="auto"/>
            <w:right w:val="none" w:sz="0" w:space="0" w:color="auto"/>
          </w:divBdr>
        </w:div>
        <w:div w:id="164518793">
          <w:marLeft w:val="1166"/>
          <w:marRight w:val="0"/>
          <w:marTop w:val="58"/>
          <w:marBottom w:val="0"/>
          <w:divBdr>
            <w:top w:val="none" w:sz="0" w:space="0" w:color="auto"/>
            <w:left w:val="none" w:sz="0" w:space="0" w:color="auto"/>
            <w:bottom w:val="none" w:sz="0" w:space="0" w:color="auto"/>
            <w:right w:val="none" w:sz="0" w:space="0" w:color="auto"/>
          </w:divBdr>
        </w:div>
        <w:div w:id="522087455">
          <w:marLeft w:val="1800"/>
          <w:marRight w:val="0"/>
          <w:marTop w:val="58"/>
          <w:marBottom w:val="0"/>
          <w:divBdr>
            <w:top w:val="none" w:sz="0" w:space="0" w:color="auto"/>
            <w:left w:val="none" w:sz="0" w:space="0" w:color="auto"/>
            <w:bottom w:val="none" w:sz="0" w:space="0" w:color="auto"/>
            <w:right w:val="none" w:sz="0" w:space="0" w:color="auto"/>
          </w:divBdr>
        </w:div>
        <w:div w:id="470833434">
          <w:marLeft w:val="1800"/>
          <w:marRight w:val="0"/>
          <w:marTop w:val="58"/>
          <w:marBottom w:val="0"/>
          <w:divBdr>
            <w:top w:val="none" w:sz="0" w:space="0" w:color="auto"/>
            <w:left w:val="none" w:sz="0" w:space="0" w:color="auto"/>
            <w:bottom w:val="none" w:sz="0" w:space="0" w:color="auto"/>
            <w:right w:val="none" w:sz="0" w:space="0" w:color="auto"/>
          </w:divBdr>
        </w:div>
        <w:div w:id="317151141">
          <w:marLeft w:val="1166"/>
          <w:marRight w:val="0"/>
          <w:marTop w:val="58"/>
          <w:marBottom w:val="0"/>
          <w:divBdr>
            <w:top w:val="none" w:sz="0" w:space="0" w:color="auto"/>
            <w:left w:val="none" w:sz="0" w:space="0" w:color="auto"/>
            <w:bottom w:val="none" w:sz="0" w:space="0" w:color="auto"/>
            <w:right w:val="none" w:sz="0" w:space="0" w:color="auto"/>
          </w:divBdr>
        </w:div>
        <w:div w:id="1898281416">
          <w:marLeft w:val="1166"/>
          <w:marRight w:val="0"/>
          <w:marTop w:val="58"/>
          <w:marBottom w:val="0"/>
          <w:divBdr>
            <w:top w:val="none" w:sz="0" w:space="0" w:color="auto"/>
            <w:left w:val="none" w:sz="0" w:space="0" w:color="auto"/>
            <w:bottom w:val="none" w:sz="0" w:space="0" w:color="auto"/>
            <w:right w:val="none" w:sz="0" w:space="0" w:color="auto"/>
          </w:divBdr>
        </w:div>
        <w:div w:id="1347562580">
          <w:marLeft w:val="1166"/>
          <w:marRight w:val="0"/>
          <w:marTop w:val="58"/>
          <w:marBottom w:val="0"/>
          <w:divBdr>
            <w:top w:val="none" w:sz="0" w:space="0" w:color="auto"/>
            <w:left w:val="none" w:sz="0" w:space="0" w:color="auto"/>
            <w:bottom w:val="none" w:sz="0" w:space="0" w:color="auto"/>
            <w:right w:val="none" w:sz="0" w:space="0" w:color="auto"/>
          </w:divBdr>
        </w:div>
      </w:divsChild>
    </w:div>
    <w:div w:id="489908601">
      <w:bodyDiv w:val="1"/>
      <w:marLeft w:val="0"/>
      <w:marRight w:val="0"/>
      <w:marTop w:val="0"/>
      <w:marBottom w:val="0"/>
      <w:divBdr>
        <w:top w:val="none" w:sz="0" w:space="0" w:color="auto"/>
        <w:left w:val="none" w:sz="0" w:space="0" w:color="auto"/>
        <w:bottom w:val="none" w:sz="0" w:space="0" w:color="auto"/>
        <w:right w:val="none" w:sz="0" w:space="0" w:color="auto"/>
      </w:divBdr>
      <w:divsChild>
        <w:div w:id="1135413970">
          <w:marLeft w:val="150"/>
          <w:marRight w:val="150"/>
          <w:marTop w:val="0"/>
          <w:marBottom w:val="150"/>
          <w:divBdr>
            <w:top w:val="none" w:sz="0" w:space="0" w:color="auto"/>
            <w:left w:val="none" w:sz="0" w:space="0" w:color="auto"/>
            <w:bottom w:val="none" w:sz="0" w:space="0" w:color="auto"/>
            <w:right w:val="none" w:sz="0" w:space="0" w:color="auto"/>
          </w:divBdr>
          <w:divsChild>
            <w:div w:id="634531925">
              <w:marLeft w:val="0"/>
              <w:marRight w:val="0"/>
              <w:marTop w:val="0"/>
              <w:marBottom w:val="0"/>
              <w:divBdr>
                <w:top w:val="none" w:sz="0" w:space="0" w:color="auto"/>
                <w:left w:val="none" w:sz="0" w:space="0" w:color="auto"/>
                <w:bottom w:val="none" w:sz="0" w:space="0" w:color="auto"/>
                <w:right w:val="none" w:sz="0" w:space="0" w:color="auto"/>
              </w:divBdr>
              <w:divsChild>
                <w:div w:id="550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421">
      <w:bodyDiv w:val="1"/>
      <w:marLeft w:val="0"/>
      <w:marRight w:val="0"/>
      <w:marTop w:val="0"/>
      <w:marBottom w:val="0"/>
      <w:divBdr>
        <w:top w:val="none" w:sz="0" w:space="0" w:color="auto"/>
        <w:left w:val="none" w:sz="0" w:space="0" w:color="auto"/>
        <w:bottom w:val="none" w:sz="0" w:space="0" w:color="auto"/>
        <w:right w:val="none" w:sz="0" w:space="0" w:color="auto"/>
      </w:divBdr>
      <w:divsChild>
        <w:div w:id="1481115414">
          <w:marLeft w:val="446"/>
          <w:marRight w:val="0"/>
          <w:marTop w:val="0"/>
          <w:marBottom w:val="0"/>
          <w:divBdr>
            <w:top w:val="none" w:sz="0" w:space="0" w:color="auto"/>
            <w:left w:val="none" w:sz="0" w:space="0" w:color="auto"/>
            <w:bottom w:val="none" w:sz="0" w:space="0" w:color="auto"/>
            <w:right w:val="none" w:sz="0" w:space="0" w:color="auto"/>
          </w:divBdr>
        </w:div>
        <w:div w:id="419253665">
          <w:marLeft w:val="446"/>
          <w:marRight w:val="0"/>
          <w:marTop w:val="0"/>
          <w:marBottom w:val="0"/>
          <w:divBdr>
            <w:top w:val="none" w:sz="0" w:space="0" w:color="auto"/>
            <w:left w:val="none" w:sz="0" w:space="0" w:color="auto"/>
            <w:bottom w:val="none" w:sz="0" w:space="0" w:color="auto"/>
            <w:right w:val="none" w:sz="0" w:space="0" w:color="auto"/>
          </w:divBdr>
        </w:div>
        <w:div w:id="658580379">
          <w:marLeft w:val="446"/>
          <w:marRight w:val="0"/>
          <w:marTop w:val="0"/>
          <w:marBottom w:val="0"/>
          <w:divBdr>
            <w:top w:val="none" w:sz="0" w:space="0" w:color="auto"/>
            <w:left w:val="none" w:sz="0" w:space="0" w:color="auto"/>
            <w:bottom w:val="none" w:sz="0" w:space="0" w:color="auto"/>
            <w:right w:val="none" w:sz="0" w:space="0" w:color="auto"/>
          </w:divBdr>
        </w:div>
        <w:div w:id="1439250143">
          <w:marLeft w:val="446"/>
          <w:marRight w:val="0"/>
          <w:marTop w:val="0"/>
          <w:marBottom w:val="0"/>
          <w:divBdr>
            <w:top w:val="none" w:sz="0" w:space="0" w:color="auto"/>
            <w:left w:val="none" w:sz="0" w:space="0" w:color="auto"/>
            <w:bottom w:val="none" w:sz="0" w:space="0" w:color="auto"/>
            <w:right w:val="none" w:sz="0" w:space="0" w:color="auto"/>
          </w:divBdr>
        </w:div>
        <w:div w:id="65802815">
          <w:marLeft w:val="446"/>
          <w:marRight w:val="0"/>
          <w:marTop w:val="0"/>
          <w:marBottom w:val="0"/>
          <w:divBdr>
            <w:top w:val="none" w:sz="0" w:space="0" w:color="auto"/>
            <w:left w:val="none" w:sz="0" w:space="0" w:color="auto"/>
            <w:bottom w:val="none" w:sz="0" w:space="0" w:color="auto"/>
            <w:right w:val="none" w:sz="0" w:space="0" w:color="auto"/>
          </w:divBdr>
        </w:div>
        <w:div w:id="1418794488">
          <w:marLeft w:val="446"/>
          <w:marRight w:val="0"/>
          <w:marTop w:val="0"/>
          <w:marBottom w:val="0"/>
          <w:divBdr>
            <w:top w:val="none" w:sz="0" w:space="0" w:color="auto"/>
            <w:left w:val="none" w:sz="0" w:space="0" w:color="auto"/>
            <w:bottom w:val="none" w:sz="0" w:space="0" w:color="auto"/>
            <w:right w:val="none" w:sz="0" w:space="0" w:color="auto"/>
          </w:divBdr>
        </w:div>
        <w:div w:id="329406070">
          <w:marLeft w:val="446"/>
          <w:marRight w:val="0"/>
          <w:marTop w:val="0"/>
          <w:marBottom w:val="0"/>
          <w:divBdr>
            <w:top w:val="none" w:sz="0" w:space="0" w:color="auto"/>
            <w:left w:val="none" w:sz="0" w:space="0" w:color="auto"/>
            <w:bottom w:val="none" w:sz="0" w:space="0" w:color="auto"/>
            <w:right w:val="none" w:sz="0" w:space="0" w:color="auto"/>
          </w:divBdr>
        </w:div>
      </w:divsChild>
    </w:div>
    <w:div w:id="517888356">
      <w:bodyDiv w:val="1"/>
      <w:marLeft w:val="0"/>
      <w:marRight w:val="0"/>
      <w:marTop w:val="0"/>
      <w:marBottom w:val="0"/>
      <w:divBdr>
        <w:top w:val="none" w:sz="0" w:space="0" w:color="auto"/>
        <w:left w:val="none" w:sz="0" w:space="0" w:color="auto"/>
        <w:bottom w:val="none" w:sz="0" w:space="0" w:color="auto"/>
        <w:right w:val="none" w:sz="0" w:space="0" w:color="auto"/>
      </w:divBdr>
    </w:div>
    <w:div w:id="526722427">
      <w:bodyDiv w:val="1"/>
      <w:marLeft w:val="0"/>
      <w:marRight w:val="0"/>
      <w:marTop w:val="0"/>
      <w:marBottom w:val="0"/>
      <w:divBdr>
        <w:top w:val="none" w:sz="0" w:space="0" w:color="auto"/>
        <w:left w:val="none" w:sz="0" w:space="0" w:color="auto"/>
        <w:bottom w:val="none" w:sz="0" w:space="0" w:color="auto"/>
        <w:right w:val="none" w:sz="0" w:space="0" w:color="auto"/>
      </w:divBdr>
    </w:div>
    <w:div w:id="535701612">
      <w:bodyDiv w:val="1"/>
      <w:marLeft w:val="0"/>
      <w:marRight w:val="0"/>
      <w:marTop w:val="0"/>
      <w:marBottom w:val="0"/>
      <w:divBdr>
        <w:top w:val="none" w:sz="0" w:space="0" w:color="auto"/>
        <w:left w:val="none" w:sz="0" w:space="0" w:color="auto"/>
        <w:bottom w:val="none" w:sz="0" w:space="0" w:color="auto"/>
        <w:right w:val="none" w:sz="0" w:space="0" w:color="auto"/>
      </w:divBdr>
    </w:div>
    <w:div w:id="547958913">
      <w:bodyDiv w:val="1"/>
      <w:marLeft w:val="0"/>
      <w:marRight w:val="0"/>
      <w:marTop w:val="0"/>
      <w:marBottom w:val="0"/>
      <w:divBdr>
        <w:top w:val="none" w:sz="0" w:space="0" w:color="auto"/>
        <w:left w:val="none" w:sz="0" w:space="0" w:color="auto"/>
        <w:bottom w:val="none" w:sz="0" w:space="0" w:color="auto"/>
        <w:right w:val="none" w:sz="0" w:space="0" w:color="auto"/>
      </w:divBdr>
    </w:div>
    <w:div w:id="554394264">
      <w:bodyDiv w:val="1"/>
      <w:marLeft w:val="0"/>
      <w:marRight w:val="0"/>
      <w:marTop w:val="0"/>
      <w:marBottom w:val="0"/>
      <w:divBdr>
        <w:top w:val="none" w:sz="0" w:space="0" w:color="auto"/>
        <w:left w:val="none" w:sz="0" w:space="0" w:color="auto"/>
        <w:bottom w:val="none" w:sz="0" w:space="0" w:color="auto"/>
        <w:right w:val="none" w:sz="0" w:space="0" w:color="auto"/>
      </w:divBdr>
    </w:div>
    <w:div w:id="579369069">
      <w:bodyDiv w:val="1"/>
      <w:marLeft w:val="0"/>
      <w:marRight w:val="0"/>
      <w:marTop w:val="0"/>
      <w:marBottom w:val="0"/>
      <w:divBdr>
        <w:top w:val="none" w:sz="0" w:space="0" w:color="auto"/>
        <w:left w:val="none" w:sz="0" w:space="0" w:color="auto"/>
        <w:bottom w:val="none" w:sz="0" w:space="0" w:color="auto"/>
        <w:right w:val="none" w:sz="0" w:space="0" w:color="auto"/>
      </w:divBdr>
    </w:div>
    <w:div w:id="580988542">
      <w:bodyDiv w:val="1"/>
      <w:marLeft w:val="0"/>
      <w:marRight w:val="0"/>
      <w:marTop w:val="0"/>
      <w:marBottom w:val="0"/>
      <w:divBdr>
        <w:top w:val="none" w:sz="0" w:space="0" w:color="auto"/>
        <w:left w:val="none" w:sz="0" w:space="0" w:color="auto"/>
        <w:bottom w:val="none" w:sz="0" w:space="0" w:color="auto"/>
        <w:right w:val="none" w:sz="0" w:space="0" w:color="auto"/>
      </w:divBdr>
    </w:div>
    <w:div w:id="596015173">
      <w:bodyDiv w:val="1"/>
      <w:marLeft w:val="0"/>
      <w:marRight w:val="0"/>
      <w:marTop w:val="0"/>
      <w:marBottom w:val="0"/>
      <w:divBdr>
        <w:top w:val="none" w:sz="0" w:space="0" w:color="auto"/>
        <w:left w:val="none" w:sz="0" w:space="0" w:color="auto"/>
        <w:bottom w:val="none" w:sz="0" w:space="0" w:color="auto"/>
        <w:right w:val="none" w:sz="0" w:space="0" w:color="auto"/>
      </w:divBdr>
    </w:div>
    <w:div w:id="598413447">
      <w:bodyDiv w:val="1"/>
      <w:marLeft w:val="0"/>
      <w:marRight w:val="0"/>
      <w:marTop w:val="0"/>
      <w:marBottom w:val="0"/>
      <w:divBdr>
        <w:top w:val="none" w:sz="0" w:space="0" w:color="auto"/>
        <w:left w:val="none" w:sz="0" w:space="0" w:color="auto"/>
        <w:bottom w:val="none" w:sz="0" w:space="0" w:color="auto"/>
        <w:right w:val="none" w:sz="0" w:space="0" w:color="auto"/>
      </w:divBdr>
      <w:divsChild>
        <w:div w:id="684675925">
          <w:marLeft w:val="446"/>
          <w:marRight w:val="0"/>
          <w:marTop w:val="0"/>
          <w:marBottom w:val="0"/>
          <w:divBdr>
            <w:top w:val="none" w:sz="0" w:space="0" w:color="auto"/>
            <w:left w:val="none" w:sz="0" w:space="0" w:color="auto"/>
            <w:bottom w:val="none" w:sz="0" w:space="0" w:color="auto"/>
            <w:right w:val="none" w:sz="0" w:space="0" w:color="auto"/>
          </w:divBdr>
        </w:div>
        <w:div w:id="409540465">
          <w:marLeft w:val="446"/>
          <w:marRight w:val="0"/>
          <w:marTop w:val="0"/>
          <w:marBottom w:val="0"/>
          <w:divBdr>
            <w:top w:val="none" w:sz="0" w:space="0" w:color="auto"/>
            <w:left w:val="none" w:sz="0" w:space="0" w:color="auto"/>
            <w:bottom w:val="none" w:sz="0" w:space="0" w:color="auto"/>
            <w:right w:val="none" w:sz="0" w:space="0" w:color="auto"/>
          </w:divBdr>
        </w:div>
        <w:div w:id="986933382">
          <w:marLeft w:val="446"/>
          <w:marRight w:val="0"/>
          <w:marTop w:val="0"/>
          <w:marBottom w:val="0"/>
          <w:divBdr>
            <w:top w:val="none" w:sz="0" w:space="0" w:color="auto"/>
            <w:left w:val="none" w:sz="0" w:space="0" w:color="auto"/>
            <w:bottom w:val="none" w:sz="0" w:space="0" w:color="auto"/>
            <w:right w:val="none" w:sz="0" w:space="0" w:color="auto"/>
          </w:divBdr>
        </w:div>
        <w:div w:id="28841339">
          <w:marLeft w:val="475"/>
          <w:marRight w:val="0"/>
          <w:marTop w:val="0"/>
          <w:marBottom w:val="0"/>
          <w:divBdr>
            <w:top w:val="none" w:sz="0" w:space="0" w:color="auto"/>
            <w:left w:val="none" w:sz="0" w:space="0" w:color="auto"/>
            <w:bottom w:val="none" w:sz="0" w:space="0" w:color="auto"/>
            <w:right w:val="none" w:sz="0" w:space="0" w:color="auto"/>
          </w:divBdr>
        </w:div>
        <w:div w:id="645936986">
          <w:marLeft w:val="475"/>
          <w:marRight w:val="0"/>
          <w:marTop w:val="0"/>
          <w:marBottom w:val="0"/>
          <w:divBdr>
            <w:top w:val="none" w:sz="0" w:space="0" w:color="auto"/>
            <w:left w:val="none" w:sz="0" w:space="0" w:color="auto"/>
            <w:bottom w:val="none" w:sz="0" w:space="0" w:color="auto"/>
            <w:right w:val="none" w:sz="0" w:space="0" w:color="auto"/>
          </w:divBdr>
        </w:div>
        <w:div w:id="717438055">
          <w:marLeft w:val="1238"/>
          <w:marRight w:val="0"/>
          <w:marTop w:val="0"/>
          <w:marBottom w:val="0"/>
          <w:divBdr>
            <w:top w:val="none" w:sz="0" w:space="0" w:color="auto"/>
            <w:left w:val="none" w:sz="0" w:space="0" w:color="auto"/>
            <w:bottom w:val="none" w:sz="0" w:space="0" w:color="auto"/>
            <w:right w:val="none" w:sz="0" w:space="0" w:color="auto"/>
          </w:divBdr>
        </w:div>
        <w:div w:id="1292443718">
          <w:marLeft w:val="475"/>
          <w:marRight w:val="0"/>
          <w:marTop w:val="0"/>
          <w:marBottom w:val="0"/>
          <w:divBdr>
            <w:top w:val="none" w:sz="0" w:space="0" w:color="auto"/>
            <w:left w:val="none" w:sz="0" w:space="0" w:color="auto"/>
            <w:bottom w:val="none" w:sz="0" w:space="0" w:color="auto"/>
            <w:right w:val="none" w:sz="0" w:space="0" w:color="auto"/>
          </w:divBdr>
        </w:div>
      </w:divsChild>
    </w:div>
    <w:div w:id="624041727">
      <w:bodyDiv w:val="1"/>
      <w:marLeft w:val="0"/>
      <w:marRight w:val="0"/>
      <w:marTop w:val="0"/>
      <w:marBottom w:val="0"/>
      <w:divBdr>
        <w:top w:val="none" w:sz="0" w:space="0" w:color="auto"/>
        <w:left w:val="none" w:sz="0" w:space="0" w:color="auto"/>
        <w:bottom w:val="none" w:sz="0" w:space="0" w:color="auto"/>
        <w:right w:val="none" w:sz="0" w:space="0" w:color="auto"/>
      </w:divBdr>
    </w:div>
    <w:div w:id="633222737">
      <w:bodyDiv w:val="1"/>
      <w:marLeft w:val="0"/>
      <w:marRight w:val="0"/>
      <w:marTop w:val="0"/>
      <w:marBottom w:val="0"/>
      <w:divBdr>
        <w:top w:val="none" w:sz="0" w:space="0" w:color="auto"/>
        <w:left w:val="none" w:sz="0" w:space="0" w:color="auto"/>
        <w:bottom w:val="none" w:sz="0" w:space="0" w:color="auto"/>
        <w:right w:val="none" w:sz="0" w:space="0" w:color="auto"/>
      </w:divBdr>
    </w:div>
    <w:div w:id="640499836">
      <w:bodyDiv w:val="1"/>
      <w:marLeft w:val="0"/>
      <w:marRight w:val="0"/>
      <w:marTop w:val="0"/>
      <w:marBottom w:val="0"/>
      <w:divBdr>
        <w:top w:val="none" w:sz="0" w:space="0" w:color="auto"/>
        <w:left w:val="none" w:sz="0" w:space="0" w:color="auto"/>
        <w:bottom w:val="none" w:sz="0" w:space="0" w:color="auto"/>
        <w:right w:val="none" w:sz="0" w:space="0" w:color="auto"/>
      </w:divBdr>
    </w:div>
    <w:div w:id="652560220">
      <w:bodyDiv w:val="1"/>
      <w:marLeft w:val="0"/>
      <w:marRight w:val="0"/>
      <w:marTop w:val="0"/>
      <w:marBottom w:val="0"/>
      <w:divBdr>
        <w:top w:val="none" w:sz="0" w:space="0" w:color="auto"/>
        <w:left w:val="none" w:sz="0" w:space="0" w:color="auto"/>
        <w:bottom w:val="none" w:sz="0" w:space="0" w:color="auto"/>
        <w:right w:val="none" w:sz="0" w:space="0" w:color="auto"/>
      </w:divBdr>
    </w:div>
    <w:div w:id="676619774">
      <w:bodyDiv w:val="1"/>
      <w:marLeft w:val="0"/>
      <w:marRight w:val="0"/>
      <w:marTop w:val="0"/>
      <w:marBottom w:val="0"/>
      <w:divBdr>
        <w:top w:val="none" w:sz="0" w:space="0" w:color="auto"/>
        <w:left w:val="none" w:sz="0" w:space="0" w:color="auto"/>
        <w:bottom w:val="none" w:sz="0" w:space="0" w:color="auto"/>
        <w:right w:val="none" w:sz="0" w:space="0" w:color="auto"/>
      </w:divBdr>
    </w:div>
    <w:div w:id="725494980">
      <w:bodyDiv w:val="1"/>
      <w:marLeft w:val="0"/>
      <w:marRight w:val="0"/>
      <w:marTop w:val="0"/>
      <w:marBottom w:val="0"/>
      <w:divBdr>
        <w:top w:val="none" w:sz="0" w:space="0" w:color="auto"/>
        <w:left w:val="none" w:sz="0" w:space="0" w:color="auto"/>
        <w:bottom w:val="none" w:sz="0" w:space="0" w:color="auto"/>
        <w:right w:val="none" w:sz="0" w:space="0" w:color="auto"/>
      </w:divBdr>
    </w:div>
    <w:div w:id="752362246">
      <w:bodyDiv w:val="1"/>
      <w:marLeft w:val="0"/>
      <w:marRight w:val="0"/>
      <w:marTop w:val="0"/>
      <w:marBottom w:val="0"/>
      <w:divBdr>
        <w:top w:val="none" w:sz="0" w:space="0" w:color="auto"/>
        <w:left w:val="none" w:sz="0" w:space="0" w:color="auto"/>
        <w:bottom w:val="none" w:sz="0" w:space="0" w:color="auto"/>
        <w:right w:val="none" w:sz="0" w:space="0" w:color="auto"/>
      </w:divBdr>
    </w:div>
    <w:div w:id="764762117">
      <w:bodyDiv w:val="1"/>
      <w:marLeft w:val="0"/>
      <w:marRight w:val="0"/>
      <w:marTop w:val="0"/>
      <w:marBottom w:val="0"/>
      <w:divBdr>
        <w:top w:val="none" w:sz="0" w:space="0" w:color="auto"/>
        <w:left w:val="none" w:sz="0" w:space="0" w:color="auto"/>
        <w:bottom w:val="none" w:sz="0" w:space="0" w:color="auto"/>
        <w:right w:val="none" w:sz="0" w:space="0" w:color="auto"/>
      </w:divBdr>
    </w:div>
    <w:div w:id="767039922">
      <w:bodyDiv w:val="1"/>
      <w:marLeft w:val="0"/>
      <w:marRight w:val="0"/>
      <w:marTop w:val="0"/>
      <w:marBottom w:val="0"/>
      <w:divBdr>
        <w:top w:val="none" w:sz="0" w:space="0" w:color="auto"/>
        <w:left w:val="none" w:sz="0" w:space="0" w:color="auto"/>
        <w:bottom w:val="none" w:sz="0" w:space="0" w:color="auto"/>
        <w:right w:val="none" w:sz="0" w:space="0" w:color="auto"/>
      </w:divBdr>
    </w:div>
    <w:div w:id="802311656">
      <w:bodyDiv w:val="1"/>
      <w:marLeft w:val="0"/>
      <w:marRight w:val="0"/>
      <w:marTop w:val="0"/>
      <w:marBottom w:val="0"/>
      <w:divBdr>
        <w:top w:val="none" w:sz="0" w:space="0" w:color="auto"/>
        <w:left w:val="none" w:sz="0" w:space="0" w:color="auto"/>
        <w:bottom w:val="none" w:sz="0" w:space="0" w:color="auto"/>
        <w:right w:val="none" w:sz="0" w:space="0" w:color="auto"/>
      </w:divBdr>
    </w:div>
    <w:div w:id="813451871">
      <w:bodyDiv w:val="1"/>
      <w:marLeft w:val="0"/>
      <w:marRight w:val="0"/>
      <w:marTop w:val="0"/>
      <w:marBottom w:val="0"/>
      <w:divBdr>
        <w:top w:val="none" w:sz="0" w:space="0" w:color="auto"/>
        <w:left w:val="none" w:sz="0" w:space="0" w:color="auto"/>
        <w:bottom w:val="none" w:sz="0" w:space="0" w:color="auto"/>
        <w:right w:val="none" w:sz="0" w:space="0" w:color="auto"/>
      </w:divBdr>
    </w:div>
    <w:div w:id="830677006">
      <w:bodyDiv w:val="1"/>
      <w:marLeft w:val="0"/>
      <w:marRight w:val="0"/>
      <w:marTop w:val="0"/>
      <w:marBottom w:val="0"/>
      <w:divBdr>
        <w:top w:val="none" w:sz="0" w:space="0" w:color="auto"/>
        <w:left w:val="none" w:sz="0" w:space="0" w:color="auto"/>
        <w:bottom w:val="none" w:sz="0" w:space="0" w:color="auto"/>
        <w:right w:val="none" w:sz="0" w:space="0" w:color="auto"/>
      </w:divBdr>
    </w:div>
    <w:div w:id="833423868">
      <w:bodyDiv w:val="1"/>
      <w:marLeft w:val="0"/>
      <w:marRight w:val="0"/>
      <w:marTop w:val="0"/>
      <w:marBottom w:val="0"/>
      <w:divBdr>
        <w:top w:val="none" w:sz="0" w:space="0" w:color="auto"/>
        <w:left w:val="none" w:sz="0" w:space="0" w:color="auto"/>
        <w:bottom w:val="none" w:sz="0" w:space="0" w:color="auto"/>
        <w:right w:val="none" w:sz="0" w:space="0" w:color="auto"/>
      </w:divBdr>
    </w:div>
    <w:div w:id="891384838">
      <w:bodyDiv w:val="1"/>
      <w:marLeft w:val="0"/>
      <w:marRight w:val="360"/>
      <w:marTop w:val="0"/>
      <w:marBottom w:val="0"/>
      <w:divBdr>
        <w:top w:val="none" w:sz="0" w:space="0" w:color="auto"/>
        <w:left w:val="none" w:sz="0" w:space="0" w:color="auto"/>
        <w:bottom w:val="none" w:sz="0" w:space="0" w:color="auto"/>
        <w:right w:val="none" w:sz="0" w:space="0" w:color="auto"/>
      </w:divBdr>
      <w:divsChild>
        <w:div w:id="12458290">
          <w:marLeft w:val="240"/>
          <w:marRight w:val="240"/>
          <w:marTop w:val="0"/>
          <w:marBottom w:val="0"/>
          <w:divBdr>
            <w:top w:val="none" w:sz="0" w:space="0" w:color="auto"/>
            <w:left w:val="none" w:sz="0" w:space="0" w:color="auto"/>
            <w:bottom w:val="none" w:sz="0" w:space="0" w:color="auto"/>
            <w:right w:val="none" w:sz="0" w:space="0" w:color="auto"/>
          </w:divBdr>
        </w:div>
        <w:div w:id="25955240">
          <w:marLeft w:val="240"/>
          <w:marRight w:val="240"/>
          <w:marTop w:val="0"/>
          <w:marBottom w:val="0"/>
          <w:divBdr>
            <w:top w:val="none" w:sz="0" w:space="0" w:color="auto"/>
            <w:left w:val="none" w:sz="0" w:space="0" w:color="auto"/>
            <w:bottom w:val="none" w:sz="0" w:space="0" w:color="auto"/>
            <w:right w:val="none" w:sz="0" w:space="0" w:color="auto"/>
          </w:divBdr>
        </w:div>
        <w:div w:id="1499617873">
          <w:marLeft w:val="240"/>
          <w:marRight w:val="240"/>
          <w:marTop w:val="0"/>
          <w:marBottom w:val="0"/>
          <w:divBdr>
            <w:top w:val="none" w:sz="0" w:space="0" w:color="auto"/>
            <w:left w:val="none" w:sz="0" w:space="0" w:color="auto"/>
            <w:bottom w:val="none" w:sz="0" w:space="0" w:color="auto"/>
            <w:right w:val="none" w:sz="0" w:space="0" w:color="auto"/>
          </w:divBdr>
        </w:div>
        <w:div w:id="2106686853">
          <w:marLeft w:val="240"/>
          <w:marRight w:val="240"/>
          <w:marTop w:val="0"/>
          <w:marBottom w:val="0"/>
          <w:divBdr>
            <w:top w:val="none" w:sz="0" w:space="0" w:color="auto"/>
            <w:left w:val="none" w:sz="0" w:space="0" w:color="auto"/>
            <w:bottom w:val="none" w:sz="0" w:space="0" w:color="auto"/>
            <w:right w:val="none" w:sz="0" w:space="0" w:color="auto"/>
          </w:divBdr>
          <w:divsChild>
            <w:div w:id="268926701">
              <w:marLeft w:val="240"/>
              <w:marRight w:val="0"/>
              <w:marTop w:val="0"/>
              <w:marBottom w:val="0"/>
              <w:divBdr>
                <w:top w:val="none" w:sz="0" w:space="0" w:color="auto"/>
                <w:left w:val="none" w:sz="0" w:space="0" w:color="auto"/>
                <w:bottom w:val="none" w:sz="0" w:space="0" w:color="auto"/>
                <w:right w:val="none" w:sz="0" w:space="0" w:color="auto"/>
              </w:divBdr>
            </w:div>
            <w:div w:id="1339163148">
              <w:marLeft w:val="0"/>
              <w:marRight w:val="0"/>
              <w:marTop w:val="0"/>
              <w:marBottom w:val="0"/>
              <w:divBdr>
                <w:top w:val="none" w:sz="0" w:space="0" w:color="auto"/>
                <w:left w:val="none" w:sz="0" w:space="0" w:color="auto"/>
                <w:bottom w:val="none" w:sz="0" w:space="0" w:color="auto"/>
                <w:right w:val="none" w:sz="0" w:space="0" w:color="auto"/>
              </w:divBdr>
              <w:divsChild>
                <w:div w:id="128714433">
                  <w:marLeft w:val="240"/>
                  <w:marRight w:val="240"/>
                  <w:marTop w:val="0"/>
                  <w:marBottom w:val="0"/>
                  <w:divBdr>
                    <w:top w:val="none" w:sz="0" w:space="0" w:color="auto"/>
                    <w:left w:val="none" w:sz="0" w:space="0" w:color="auto"/>
                    <w:bottom w:val="none" w:sz="0" w:space="0" w:color="auto"/>
                    <w:right w:val="none" w:sz="0" w:space="0" w:color="auto"/>
                  </w:divBdr>
                  <w:divsChild>
                    <w:div w:id="178084566">
                      <w:marLeft w:val="240"/>
                      <w:marRight w:val="0"/>
                      <w:marTop w:val="0"/>
                      <w:marBottom w:val="0"/>
                      <w:divBdr>
                        <w:top w:val="none" w:sz="0" w:space="0" w:color="auto"/>
                        <w:left w:val="none" w:sz="0" w:space="0" w:color="auto"/>
                        <w:bottom w:val="none" w:sz="0" w:space="0" w:color="auto"/>
                        <w:right w:val="none" w:sz="0" w:space="0" w:color="auto"/>
                      </w:divBdr>
                    </w:div>
                    <w:div w:id="2078244730">
                      <w:marLeft w:val="0"/>
                      <w:marRight w:val="0"/>
                      <w:marTop w:val="0"/>
                      <w:marBottom w:val="0"/>
                      <w:divBdr>
                        <w:top w:val="none" w:sz="0" w:space="0" w:color="auto"/>
                        <w:left w:val="none" w:sz="0" w:space="0" w:color="auto"/>
                        <w:bottom w:val="none" w:sz="0" w:space="0" w:color="auto"/>
                        <w:right w:val="none" w:sz="0" w:space="0" w:color="auto"/>
                      </w:divBdr>
                      <w:divsChild>
                        <w:div w:id="350421509">
                          <w:marLeft w:val="0"/>
                          <w:marRight w:val="0"/>
                          <w:marTop w:val="0"/>
                          <w:marBottom w:val="0"/>
                          <w:divBdr>
                            <w:top w:val="none" w:sz="0" w:space="0" w:color="auto"/>
                            <w:left w:val="none" w:sz="0" w:space="0" w:color="auto"/>
                            <w:bottom w:val="none" w:sz="0" w:space="0" w:color="auto"/>
                            <w:right w:val="none" w:sz="0" w:space="0" w:color="auto"/>
                          </w:divBdr>
                        </w:div>
                        <w:div w:id="1241676379">
                          <w:marLeft w:val="240"/>
                          <w:marRight w:val="240"/>
                          <w:marTop w:val="0"/>
                          <w:marBottom w:val="0"/>
                          <w:divBdr>
                            <w:top w:val="none" w:sz="0" w:space="0" w:color="auto"/>
                            <w:left w:val="none" w:sz="0" w:space="0" w:color="auto"/>
                            <w:bottom w:val="none" w:sz="0" w:space="0" w:color="auto"/>
                            <w:right w:val="none" w:sz="0" w:space="0" w:color="auto"/>
                          </w:divBdr>
                          <w:divsChild>
                            <w:div w:id="1783844414">
                              <w:marLeft w:val="0"/>
                              <w:marRight w:val="0"/>
                              <w:marTop w:val="0"/>
                              <w:marBottom w:val="0"/>
                              <w:divBdr>
                                <w:top w:val="none" w:sz="0" w:space="0" w:color="auto"/>
                                <w:left w:val="none" w:sz="0" w:space="0" w:color="auto"/>
                                <w:bottom w:val="none" w:sz="0" w:space="0" w:color="auto"/>
                                <w:right w:val="none" w:sz="0" w:space="0" w:color="auto"/>
                              </w:divBdr>
                              <w:divsChild>
                                <w:div w:id="1387725360">
                                  <w:marLeft w:val="240"/>
                                  <w:marRight w:val="240"/>
                                  <w:marTop w:val="0"/>
                                  <w:marBottom w:val="0"/>
                                  <w:divBdr>
                                    <w:top w:val="none" w:sz="0" w:space="0" w:color="auto"/>
                                    <w:left w:val="none" w:sz="0" w:space="0" w:color="auto"/>
                                    <w:bottom w:val="none" w:sz="0" w:space="0" w:color="auto"/>
                                    <w:right w:val="none" w:sz="0" w:space="0" w:color="auto"/>
                                  </w:divBdr>
                                  <w:divsChild>
                                    <w:div w:id="331875153">
                                      <w:marLeft w:val="0"/>
                                      <w:marRight w:val="0"/>
                                      <w:marTop w:val="0"/>
                                      <w:marBottom w:val="0"/>
                                      <w:divBdr>
                                        <w:top w:val="none" w:sz="0" w:space="0" w:color="auto"/>
                                        <w:left w:val="none" w:sz="0" w:space="0" w:color="auto"/>
                                        <w:bottom w:val="none" w:sz="0" w:space="0" w:color="auto"/>
                                        <w:right w:val="none" w:sz="0" w:space="0" w:color="auto"/>
                                      </w:divBdr>
                                      <w:divsChild>
                                        <w:div w:id="503325655">
                                          <w:marLeft w:val="240"/>
                                          <w:marRight w:val="240"/>
                                          <w:marTop w:val="0"/>
                                          <w:marBottom w:val="0"/>
                                          <w:divBdr>
                                            <w:top w:val="none" w:sz="0" w:space="0" w:color="auto"/>
                                            <w:left w:val="none" w:sz="0" w:space="0" w:color="auto"/>
                                            <w:bottom w:val="none" w:sz="0" w:space="0" w:color="auto"/>
                                            <w:right w:val="none" w:sz="0" w:space="0" w:color="auto"/>
                                          </w:divBdr>
                                          <w:divsChild>
                                            <w:div w:id="1933120004">
                                              <w:marLeft w:val="240"/>
                                              <w:marRight w:val="0"/>
                                              <w:marTop w:val="0"/>
                                              <w:marBottom w:val="0"/>
                                              <w:divBdr>
                                                <w:top w:val="none" w:sz="0" w:space="0" w:color="auto"/>
                                                <w:left w:val="none" w:sz="0" w:space="0" w:color="auto"/>
                                                <w:bottom w:val="none" w:sz="0" w:space="0" w:color="auto"/>
                                                <w:right w:val="none" w:sz="0" w:space="0" w:color="auto"/>
                                              </w:divBdr>
                                            </w:div>
                                          </w:divsChild>
                                        </w:div>
                                        <w:div w:id="2031224663">
                                          <w:marLeft w:val="0"/>
                                          <w:marRight w:val="0"/>
                                          <w:marTop w:val="0"/>
                                          <w:marBottom w:val="0"/>
                                          <w:divBdr>
                                            <w:top w:val="none" w:sz="0" w:space="0" w:color="auto"/>
                                            <w:left w:val="none" w:sz="0" w:space="0" w:color="auto"/>
                                            <w:bottom w:val="none" w:sz="0" w:space="0" w:color="auto"/>
                                            <w:right w:val="none" w:sz="0" w:space="0" w:color="auto"/>
                                          </w:divBdr>
                                        </w:div>
                                      </w:divsChild>
                                    </w:div>
                                    <w:div w:id="343290339">
                                      <w:marLeft w:val="240"/>
                                      <w:marRight w:val="0"/>
                                      <w:marTop w:val="0"/>
                                      <w:marBottom w:val="0"/>
                                      <w:divBdr>
                                        <w:top w:val="none" w:sz="0" w:space="0" w:color="auto"/>
                                        <w:left w:val="none" w:sz="0" w:space="0" w:color="auto"/>
                                        <w:bottom w:val="none" w:sz="0" w:space="0" w:color="auto"/>
                                        <w:right w:val="none" w:sz="0" w:space="0" w:color="auto"/>
                                      </w:divBdr>
                                    </w:div>
                                  </w:divsChild>
                                </w:div>
                                <w:div w:id="1903977578">
                                  <w:marLeft w:val="0"/>
                                  <w:marRight w:val="0"/>
                                  <w:marTop w:val="0"/>
                                  <w:marBottom w:val="0"/>
                                  <w:divBdr>
                                    <w:top w:val="none" w:sz="0" w:space="0" w:color="auto"/>
                                    <w:left w:val="none" w:sz="0" w:space="0" w:color="auto"/>
                                    <w:bottom w:val="none" w:sz="0" w:space="0" w:color="auto"/>
                                    <w:right w:val="none" w:sz="0" w:space="0" w:color="auto"/>
                                  </w:divBdr>
                                </w:div>
                              </w:divsChild>
                            </w:div>
                            <w:div w:id="190699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3991">
                  <w:marLeft w:val="240"/>
                  <w:marRight w:val="240"/>
                  <w:marTop w:val="0"/>
                  <w:marBottom w:val="0"/>
                  <w:divBdr>
                    <w:top w:val="none" w:sz="0" w:space="0" w:color="auto"/>
                    <w:left w:val="none" w:sz="0" w:space="0" w:color="auto"/>
                    <w:bottom w:val="none" w:sz="0" w:space="0" w:color="auto"/>
                    <w:right w:val="none" w:sz="0" w:space="0" w:color="auto"/>
                  </w:divBdr>
                  <w:divsChild>
                    <w:div w:id="213931398">
                      <w:marLeft w:val="240"/>
                      <w:marRight w:val="0"/>
                      <w:marTop w:val="0"/>
                      <w:marBottom w:val="0"/>
                      <w:divBdr>
                        <w:top w:val="none" w:sz="0" w:space="0" w:color="auto"/>
                        <w:left w:val="none" w:sz="0" w:space="0" w:color="auto"/>
                        <w:bottom w:val="none" w:sz="0" w:space="0" w:color="auto"/>
                        <w:right w:val="none" w:sz="0" w:space="0" w:color="auto"/>
                      </w:divBdr>
                    </w:div>
                    <w:div w:id="1357806684">
                      <w:marLeft w:val="0"/>
                      <w:marRight w:val="0"/>
                      <w:marTop w:val="0"/>
                      <w:marBottom w:val="0"/>
                      <w:divBdr>
                        <w:top w:val="none" w:sz="0" w:space="0" w:color="auto"/>
                        <w:left w:val="none" w:sz="0" w:space="0" w:color="auto"/>
                        <w:bottom w:val="none" w:sz="0" w:space="0" w:color="auto"/>
                        <w:right w:val="none" w:sz="0" w:space="0" w:color="auto"/>
                      </w:divBdr>
                      <w:divsChild>
                        <w:div w:id="960495755">
                          <w:marLeft w:val="240"/>
                          <w:marRight w:val="240"/>
                          <w:marTop w:val="0"/>
                          <w:marBottom w:val="0"/>
                          <w:divBdr>
                            <w:top w:val="none" w:sz="0" w:space="0" w:color="auto"/>
                            <w:left w:val="none" w:sz="0" w:space="0" w:color="auto"/>
                            <w:bottom w:val="none" w:sz="0" w:space="0" w:color="auto"/>
                            <w:right w:val="none" w:sz="0" w:space="0" w:color="auto"/>
                          </w:divBdr>
                          <w:divsChild>
                            <w:div w:id="331883027">
                              <w:marLeft w:val="240"/>
                              <w:marRight w:val="0"/>
                              <w:marTop w:val="0"/>
                              <w:marBottom w:val="0"/>
                              <w:divBdr>
                                <w:top w:val="none" w:sz="0" w:space="0" w:color="auto"/>
                                <w:left w:val="none" w:sz="0" w:space="0" w:color="auto"/>
                                <w:bottom w:val="none" w:sz="0" w:space="0" w:color="auto"/>
                                <w:right w:val="none" w:sz="0" w:space="0" w:color="auto"/>
                              </w:divBdr>
                            </w:div>
                            <w:div w:id="541094318">
                              <w:marLeft w:val="0"/>
                              <w:marRight w:val="0"/>
                              <w:marTop w:val="0"/>
                              <w:marBottom w:val="0"/>
                              <w:divBdr>
                                <w:top w:val="none" w:sz="0" w:space="0" w:color="auto"/>
                                <w:left w:val="none" w:sz="0" w:space="0" w:color="auto"/>
                                <w:bottom w:val="none" w:sz="0" w:space="0" w:color="auto"/>
                                <w:right w:val="none" w:sz="0" w:space="0" w:color="auto"/>
                              </w:divBdr>
                              <w:divsChild>
                                <w:div w:id="489760439">
                                  <w:marLeft w:val="240"/>
                                  <w:marRight w:val="240"/>
                                  <w:marTop w:val="0"/>
                                  <w:marBottom w:val="0"/>
                                  <w:divBdr>
                                    <w:top w:val="none" w:sz="0" w:space="0" w:color="auto"/>
                                    <w:left w:val="none" w:sz="0" w:space="0" w:color="auto"/>
                                    <w:bottom w:val="none" w:sz="0" w:space="0" w:color="auto"/>
                                    <w:right w:val="none" w:sz="0" w:space="0" w:color="auto"/>
                                  </w:divBdr>
                                  <w:divsChild>
                                    <w:div w:id="1526482199">
                                      <w:marLeft w:val="240"/>
                                      <w:marRight w:val="0"/>
                                      <w:marTop w:val="0"/>
                                      <w:marBottom w:val="0"/>
                                      <w:divBdr>
                                        <w:top w:val="none" w:sz="0" w:space="0" w:color="auto"/>
                                        <w:left w:val="none" w:sz="0" w:space="0" w:color="auto"/>
                                        <w:bottom w:val="none" w:sz="0" w:space="0" w:color="auto"/>
                                        <w:right w:val="none" w:sz="0" w:space="0" w:color="auto"/>
                                      </w:divBdr>
                                    </w:div>
                                  </w:divsChild>
                                </w:div>
                                <w:div w:id="539823342">
                                  <w:marLeft w:val="0"/>
                                  <w:marRight w:val="0"/>
                                  <w:marTop w:val="0"/>
                                  <w:marBottom w:val="0"/>
                                  <w:divBdr>
                                    <w:top w:val="none" w:sz="0" w:space="0" w:color="auto"/>
                                    <w:left w:val="none" w:sz="0" w:space="0" w:color="auto"/>
                                    <w:bottom w:val="none" w:sz="0" w:space="0" w:color="auto"/>
                                    <w:right w:val="none" w:sz="0" w:space="0" w:color="auto"/>
                                  </w:divBdr>
                                </w:div>
                                <w:div w:id="1485703711">
                                  <w:marLeft w:val="240"/>
                                  <w:marRight w:val="240"/>
                                  <w:marTop w:val="0"/>
                                  <w:marBottom w:val="0"/>
                                  <w:divBdr>
                                    <w:top w:val="none" w:sz="0" w:space="0" w:color="auto"/>
                                    <w:left w:val="none" w:sz="0" w:space="0" w:color="auto"/>
                                    <w:bottom w:val="none" w:sz="0" w:space="0" w:color="auto"/>
                                    <w:right w:val="none" w:sz="0" w:space="0" w:color="auto"/>
                                  </w:divBdr>
                                  <w:divsChild>
                                    <w:div w:id="882643324">
                                      <w:marLeft w:val="240"/>
                                      <w:marRight w:val="0"/>
                                      <w:marTop w:val="0"/>
                                      <w:marBottom w:val="0"/>
                                      <w:divBdr>
                                        <w:top w:val="none" w:sz="0" w:space="0" w:color="auto"/>
                                        <w:left w:val="none" w:sz="0" w:space="0" w:color="auto"/>
                                        <w:bottom w:val="none" w:sz="0" w:space="0" w:color="auto"/>
                                        <w:right w:val="none" w:sz="0" w:space="0" w:color="auto"/>
                                      </w:divBdr>
                                    </w:div>
                                  </w:divsChild>
                                </w:div>
                                <w:div w:id="1996180823">
                                  <w:marLeft w:val="240"/>
                                  <w:marRight w:val="240"/>
                                  <w:marTop w:val="0"/>
                                  <w:marBottom w:val="0"/>
                                  <w:divBdr>
                                    <w:top w:val="none" w:sz="0" w:space="0" w:color="auto"/>
                                    <w:left w:val="none" w:sz="0" w:space="0" w:color="auto"/>
                                    <w:bottom w:val="none" w:sz="0" w:space="0" w:color="auto"/>
                                    <w:right w:val="none" w:sz="0" w:space="0" w:color="auto"/>
                                  </w:divBdr>
                                  <w:divsChild>
                                    <w:div w:id="1414937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201">
                  <w:marLeft w:val="240"/>
                  <w:marRight w:val="240"/>
                  <w:marTop w:val="0"/>
                  <w:marBottom w:val="0"/>
                  <w:divBdr>
                    <w:top w:val="none" w:sz="0" w:space="0" w:color="auto"/>
                    <w:left w:val="none" w:sz="0" w:space="0" w:color="auto"/>
                    <w:bottom w:val="none" w:sz="0" w:space="0" w:color="auto"/>
                    <w:right w:val="none" w:sz="0" w:space="0" w:color="auto"/>
                  </w:divBdr>
                  <w:divsChild>
                    <w:div w:id="78799529">
                      <w:marLeft w:val="240"/>
                      <w:marRight w:val="0"/>
                      <w:marTop w:val="0"/>
                      <w:marBottom w:val="0"/>
                      <w:divBdr>
                        <w:top w:val="none" w:sz="0" w:space="0" w:color="auto"/>
                        <w:left w:val="none" w:sz="0" w:space="0" w:color="auto"/>
                        <w:bottom w:val="none" w:sz="0" w:space="0" w:color="auto"/>
                        <w:right w:val="none" w:sz="0" w:space="0" w:color="auto"/>
                      </w:divBdr>
                    </w:div>
                  </w:divsChild>
                </w:div>
                <w:div w:id="296766439">
                  <w:marLeft w:val="240"/>
                  <w:marRight w:val="240"/>
                  <w:marTop w:val="0"/>
                  <w:marBottom w:val="0"/>
                  <w:divBdr>
                    <w:top w:val="none" w:sz="0" w:space="0" w:color="auto"/>
                    <w:left w:val="none" w:sz="0" w:space="0" w:color="auto"/>
                    <w:bottom w:val="none" w:sz="0" w:space="0" w:color="auto"/>
                    <w:right w:val="none" w:sz="0" w:space="0" w:color="auto"/>
                  </w:divBdr>
                  <w:divsChild>
                    <w:div w:id="1366977754">
                      <w:marLeft w:val="0"/>
                      <w:marRight w:val="0"/>
                      <w:marTop w:val="0"/>
                      <w:marBottom w:val="0"/>
                      <w:divBdr>
                        <w:top w:val="none" w:sz="0" w:space="0" w:color="auto"/>
                        <w:left w:val="none" w:sz="0" w:space="0" w:color="auto"/>
                        <w:bottom w:val="none" w:sz="0" w:space="0" w:color="auto"/>
                        <w:right w:val="none" w:sz="0" w:space="0" w:color="auto"/>
                      </w:divBdr>
                      <w:divsChild>
                        <w:div w:id="762150055">
                          <w:marLeft w:val="240"/>
                          <w:marRight w:val="240"/>
                          <w:marTop w:val="0"/>
                          <w:marBottom w:val="0"/>
                          <w:divBdr>
                            <w:top w:val="none" w:sz="0" w:space="0" w:color="auto"/>
                            <w:left w:val="none" w:sz="0" w:space="0" w:color="auto"/>
                            <w:bottom w:val="none" w:sz="0" w:space="0" w:color="auto"/>
                            <w:right w:val="none" w:sz="0" w:space="0" w:color="auto"/>
                          </w:divBdr>
                          <w:divsChild>
                            <w:div w:id="218172288">
                              <w:marLeft w:val="0"/>
                              <w:marRight w:val="0"/>
                              <w:marTop w:val="0"/>
                              <w:marBottom w:val="0"/>
                              <w:divBdr>
                                <w:top w:val="none" w:sz="0" w:space="0" w:color="auto"/>
                                <w:left w:val="none" w:sz="0" w:space="0" w:color="auto"/>
                                <w:bottom w:val="none" w:sz="0" w:space="0" w:color="auto"/>
                                <w:right w:val="none" w:sz="0" w:space="0" w:color="auto"/>
                              </w:divBdr>
                              <w:divsChild>
                                <w:div w:id="105735696">
                                  <w:marLeft w:val="0"/>
                                  <w:marRight w:val="0"/>
                                  <w:marTop w:val="0"/>
                                  <w:marBottom w:val="0"/>
                                  <w:divBdr>
                                    <w:top w:val="none" w:sz="0" w:space="0" w:color="auto"/>
                                    <w:left w:val="none" w:sz="0" w:space="0" w:color="auto"/>
                                    <w:bottom w:val="none" w:sz="0" w:space="0" w:color="auto"/>
                                    <w:right w:val="none" w:sz="0" w:space="0" w:color="auto"/>
                                  </w:divBdr>
                                </w:div>
                                <w:div w:id="1698893225">
                                  <w:marLeft w:val="240"/>
                                  <w:marRight w:val="240"/>
                                  <w:marTop w:val="0"/>
                                  <w:marBottom w:val="0"/>
                                  <w:divBdr>
                                    <w:top w:val="none" w:sz="0" w:space="0" w:color="auto"/>
                                    <w:left w:val="none" w:sz="0" w:space="0" w:color="auto"/>
                                    <w:bottom w:val="none" w:sz="0" w:space="0" w:color="auto"/>
                                    <w:right w:val="none" w:sz="0" w:space="0" w:color="auto"/>
                                  </w:divBdr>
                                  <w:divsChild>
                                    <w:div w:id="8796343">
                                      <w:marLeft w:val="0"/>
                                      <w:marRight w:val="0"/>
                                      <w:marTop w:val="0"/>
                                      <w:marBottom w:val="0"/>
                                      <w:divBdr>
                                        <w:top w:val="none" w:sz="0" w:space="0" w:color="auto"/>
                                        <w:left w:val="none" w:sz="0" w:space="0" w:color="auto"/>
                                        <w:bottom w:val="none" w:sz="0" w:space="0" w:color="auto"/>
                                        <w:right w:val="none" w:sz="0" w:space="0" w:color="auto"/>
                                      </w:divBdr>
                                      <w:divsChild>
                                        <w:div w:id="365374902">
                                          <w:marLeft w:val="240"/>
                                          <w:marRight w:val="240"/>
                                          <w:marTop w:val="0"/>
                                          <w:marBottom w:val="0"/>
                                          <w:divBdr>
                                            <w:top w:val="none" w:sz="0" w:space="0" w:color="auto"/>
                                            <w:left w:val="none" w:sz="0" w:space="0" w:color="auto"/>
                                            <w:bottom w:val="none" w:sz="0" w:space="0" w:color="auto"/>
                                            <w:right w:val="none" w:sz="0" w:space="0" w:color="auto"/>
                                          </w:divBdr>
                                          <w:divsChild>
                                            <w:div w:id="822426916">
                                              <w:marLeft w:val="240"/>
                                              <w:marRight w:val="0"/>
                                              <w:marTop w:val="0"/>
                                              <w:marBottom w:val="0"/>
                                              <w:divBdr>
                                                <w:top w:val="none" w:sz="0" w:space="0" w:color="auto"/>
                                                <w:left w:val="none" w:sz="0" w:space="0" w:color="auto"/>
                                                <w:bottom w:val="none" w:sz="0" w:space="0" w:color="auto"/>
                                                <w:right w:val="none" w:sz="0" w:space="0" w:color="auto"/>
                                              </w:divBdr>
                                            </w:div>
                                            <w:div w:id="954285561">
                                              <w:marLeft w:val="0"/>
                                              <w:marRight w:val="0"/>
                                              <w:marTop w:val="0"/>
                                              <w:marBottom w:val="0"/>
                                              <w:divBdr>
                                                <w:top w:val="none" w:sz="0" w:space="0" w:color="auto"/>
                                                <w:left w:val="none" w:sz="0" w:space="0" w:color="auto"/>
                                                <w:bottom w:val="none" w:sz="0" w:space="0" w:color="auto"/>
                                                <w:right w:val="none" w:sz="0" w:space="0" w:color="auto"/>
                                              </w:divBdr>
                                              <w:divsChild>
                                                <w:div w:id="528496325">
                                                  <w:marLeft w:val="240"/>
                                                  <w:marRight w:val="240"/>
                                                  <w:marTop w:val="0"/>
                                                  <w:marBottom w:val="0"/>
                                                  <w:divBdr>
                                                    <w:top w:val="none" w:sz="0" w:space="0" w:color="auto"/>
                                                    <w:left w:val="none" w:sz="0" w:space="0" w:color="auto"/>
                                                    <w:bottom w:val="none" w:sz="0" w:space="0" w:color="auto"/>
                                                    <w:right w:val="none" w:sz="0" w:space="0" w:color="auto"/>
                                                  </w:divBdr>
                                                  <w:divsChild>
                                                    <w:div w:id="842621045">
                                                      <w:marLeft w:val="240"/>
                                                      <w:marRight w:val="0"/>
                                                      <w:marTop w:val="0"/>
                                                      <w:marBottom w:val="0"/>
                                                      <w:divBdr>
                                                        <w:top w:val="none" w:sz="0" w:space="0" w:color="auto"/>
                                                        <w:left w:val="none" w:sz="0" w:space="0" w:color="auto"/>
                                                        <w:bottom w:val="none" w:sz="0" w:space="0" w:color="auto"/>
                                                        <w:right w:val="none" w:sz="0" w:space="0" w:color="auto"/>
                                                      </w:divBdr>
                                                    </w:div>
                                                  </w:divsChild>
                                                </w:div>
                                                <w:div w:id="692001982">
                                                  <w:marLeft w:val="0"/>
                                                  <w:marRight w:val="0"/>
                                                  <w:marTop w:val="0"/>
                                                  <w:marBottom w:val="0"/>
                                                  <w:divBdr>
                                                    <w:top w:val="none" w:sz="0" w:space="0" w:color="auto"/>
                                                    <w:left w:val="none" w:sz="0" w:space="0" w:color="auto"/>
                                                    <w:bottom w:val="none" w:sz="0" w:space="0" w:color="auto"/>
                                                    <w:right w:val="none" w:sz="0" w:space="0" w:color="auto"/>
                                                  </w:divBdr>
                                                </w:div>
                                                <w:div w:id="1506629596">
                                                  <w:marLeft w:val="240"/>
                                                  <w:marRight w:val="240"/>
                                                  <w:marTop w:val="0"/>
                                                  <w:marBottom w:val="0"/>
                                                  <w:divBdr>
                                                    <w:top w:val="none" w:sz="0" w:space="0" w:color="auto"/>
                                                    <w:left w:val="none" w:sz="0" w:space="0" w:color="auto"/>
                                                    <w:bottom w:val="none" w:sz="0" w:space="0" w:color="auto"/>
                                                    <w:right w:val="none" w:sz="0" w:space="0" w:color="auto"/>
                                                  </w:divBdr>
                                                  <w:divsChild>
                                                    <w:div w:id="939415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404">
                                          <w:marLeft w:val="0"/>
                                          <w:marRight w:val="0"/>
                                          <w:marTop w:val="0"/>
                                          <w:marBottom w:val="0"/>
                                          <w:divBdr>
                                            <w:top w:val="none" w:sz="0" w:space="0" w:color="auto"/>
                                            <w:left w:val="none" w:sz="0" w:space="0" w:color="auto"/>
                                            <w:bottom w:val="none" w:sz="0" w:space="0" w:color="auto"/>
                                            <w:right w:val="none" w:sz="0" w:space="0" w:color="auto"/>
                                          </w:divBdr>
                                        </w:div>
                                      </w:divsChild>
                                    </w:div>
                                    <w:div w:id="2123917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306459">
                              <w:marLeft w:val="240"/>
                              <w:marRight w:val="0"/>
                              <w:marTop w:val="0"/>
                              <w:marBottom w:val="0"/>
                              <w:divBdr>
                                <w:top w:val="none" w:sz="0" w:space="0" w:color="auto"/>
                                <w:left w:val="none" w:sz="0" w:space="0" w:color="auto"/>
                                <w:bottom w:val="none" w:sz="0" w:space="0" w:color="auto"/>
                                <w:right w:val="none" w:sz="0" w:space="0" w:color="auto"/>
                              </w:divBdr>
                            </w:div>
                          </w:divsChild>
                        </w:div>
                        <w:div w:id="930890295">
                          <w:marLeft w:val="0"/>
                          <w:marRight w:val="0"/>
                          <w:marTop w:val="0"/>
                          <w:marBottom w:val="0"/>
                          <w:divBdr>
                            <w:top w:val="none" w:sz="0" w:space="0" w:color="auto"/>
                            <w:left w:val="none" w:sz="0" w:space="0" w:color="auto"/>
                            <w:bottom w:val="none" w:sz="0" w:space="0" w:color="auto"/>
                            <w:right w:val="none" w:sz="0" w:space="0" w:color="auto"/>
                          </w:divBdr>
                        </w:div>
                      </w:divsChild>
                    </w:div>
                    <w:div w:id="2101372360">
                      <w:marLeft w:val="240"/>
                      <w:marRight w:val="0"/>
                      <w:marTop w:val="0"/>
                      <w:marBottom w:val="0"/>
                      <w:divBdr>
                        <w:top w:val="none" w:sz="0" w:space="0" w:color="auto"/>
                        <w:left w:val="none" w:sz="0" w:space="0" w:color="auto"/>
                        <w:bottom w:val="none" w:sz="0" w:space="0" w:color="auto"/>
                        <w:right w:val="none" w:sz="0" w:space="0" w:color="auto"/>
                      </w:divBdr>
                    </w:div>
                  </w:divsChild>
                </w:div>
                <w:div w:id="325942109">
                  <w:marLeft w:val="240"/>
                  <w:marRight w:val="240"/>
                  <w:marTop w:val="0"/>
                  <w:marBottom w:val="0"/>
                  <w:divBdr>
                    <w:top w:val="none" w:sz="0" w:space="0" w:color="auto"/>
                    <w:left w:val="none" w:sz="0" w:space="0" w:color="auto"/>
                    <w:bottom w:val="none" w:sz="0" w:space="0" w:color="auto"/>
                    <w:right w:val="none" w:sz="0" w:space="0" w:color="auto"/>
                  </w:divBdr>
                  <w:divsChild>
                    <w:div w:id="885994493">
                      <w:marLeft w:val="240"/>
                      <w:marRight w:val="0"/>
                      <w:marTop w:val="0"/>
                      <w:marBottom w:val="0"/>
                      <w:divBdr>
                        <w:top w:val="none" w:sz="0" w:space="0" w:color="auto"/>
                        <w:left w:val="none" w:sz="0" w:space="0" w:color="auto"/>
                        <w:bottom w:val="none" w:sz="0" w:space="0" w:color="auto"/>
                        <w:right w:val="none" w:sz="0" w:space="0" w:color="auto"/>
                      </w:divBdr>
                    </w:div>
                    <w:div w:id="890770951">
                      <w:marLeft w:val="0"/>
                      <w:marRight w:val="0"/>
                      <w:marTop w:val="0"/>
                      <w:marBottom w:val="0"/>
                      <w:divBdr>
                        <w:top w:val="none" w:sz="0" w:space="0" w:color="auto"/>
                        <w:left w:val="none" w:sz="0" w:space="0" w:color="auto"/>
                        <w:bottom w:val="none" w:sz="0" w:space="0" w:color="auto"/>
                        <w:right w:val="none" w:sz="0" w:space="0" w:color="auto"/>
                      </w:divBdr>
                      <w:divsChild>
                        <w:div w:id="673343710">
                          <w:marLeft w:val="240"/>
                          <w:marRight w:val="240"/>
                          <w:marTop w:val="0"/>
                          <w:marBottom w:val="0"/>
                          <w:divBdr>
                            <w:top w:val="none" w:sz="0" w:space="0" w:color="auto"/>
                            <w:left w:val="none" w:sz="0" w:space="0" w:color="auto"/>
                            <w:bottom w:val="none" w:sz="0" w:space="0" w:color="auto"/>
                            <w:right w:val="none" w:sz="0" w:space="0" w:color="auto"/>
                          </w:divBdr>
                          <w:divsChild>
                            <w:div w:id="2089959021">
                              <w:marLeft w:val="240"/>
                              <w:marRight w:val="0"/>
                              <w:marTop w:val="0"/>
                              <w:marBottom w:val="0"/>
                              <w:divBdr>
                                <w:top w:val="none" w:sz="0" w:space="0" w:color="auto"/>
                                <w:left w:val="none" w:sz="0" w:space="0" w:color="auto"/>
                                <w:bottom w:val="none" w:sz="0" w:space="0" w:color="auto"/>
                                <w:right w:val="none" w:sz="0" w:space="0" w:color="auto"/>
                              </w:divBdr>
                            </w:div>
                            <w:div w:id="2124685332">
                              <w:marLeft w:val="0"/>
                              <w:marRight w:val="0"/>
                              <w:marTop w:val="0"/>
                              <w:marBottom w:val="0"/>
                              <w:divBdr>
                                <w:top w:val="none" w:sz="0" w:space="0" w:color="auto"/>
                                <w:left w:val="none" w:sz="0" w:space="0" w:color="auto"/>
                                <w:bottom w:val="none" w:sz="0" w:space="0" w:color="auto"/>
                                <w:right w:val="none" w:sz="0" w:space="0" w:color="auto"/>
                              </w:divBdr>
                              <w:divsChild>
                                <w:div w:id="967931095">
                                  <w:marLeft w:val="0"/>
                                  <w:marRight w:val="0"/>
                                  <w:marTop w:val="0"/>
                                  <w:marBottom w:val="0"/>
                                  <w:divBdr>
                                    <w:top w:val="none" w:sz="0" w:space="0" w:color="auto"/>
                                    <w:left w:val="none" w:sz="0" w:space="0" w:color="auto"/>
                                    <w:bottom w:val="none" w:sz="0" w:space="0" w:color="auto"/>
                                    <w:right w:val="none" w:sz="0" w:space="0" w:color="auto"/>
                                  </w:divBdr>
                                </w:div>
                                <w:div w:id="1107314057">
                                  <w:marLeft w:val="240"/>
                                  <w:marRight w:val="240"/>
                                  <w:marTop w:val="0"/>
                                  <w:marBottom w:val="0"/>
                                  <w:divBdr>
                                    <w:top w:val="none" w:sz="0" w:space="0" w:color="auto"/>
                                    <w:left w:val="none" w:sz="0" w:space="0" w:color="auto"/>
                                    <w:bottom w:val="none" w:sz="0" w:space="0" w:color="auto"/>
                                    <w:right w:val="none" w:sz="0" w:space="0" w:color="auto"/>
                                  </w:divBdr>
                                  <w:divsChild>
                                    <w:div w:id="670177607">
                                      <w:marLeft w:val="240"/>
                                      <w:marRight w:val="0"/>
                                      <w:marTop w:val="0"/>
                                      <w:marBottom w:val="0"/>
                                      <w:divBdr>
                                        <w:top w:val="none" w:sz="0" w:space="0" w:color="auto"/>
                                        <w:left w:val="none" w:sz="0" w:space="0" w:color="auto"/>
                                        <w:bottom w:val="none" w:sz="0" w:space="0" w:color="auto"/>
                                        <w:right w:val="none" w:sz="0" w:space="0" w:color="auto"/>
                                      </w:divBdr>
                                    </w:div>
                                  </w:divsChild>
                                </w:div>
                                <w:div w:id="1165590328">
                                  <w:marLeft w:val="240"/>
                                  <w:marRight w:val="240"/>
                                  <w:marTop w:val="0"/>
                                  <w:marBottom w:val="0"/>
                                  <w:divBdr>
                                    <w:top w:val="none" w:sz="0" w:space="0" w:color="auto"/>
                                    <w:left w:val="none" w:sz="0" w:space="0" w:color="auto"/>
                                    <w:bottom w:val="none" w:sz="0" w:space="0" w:color="auto"/>
                                    <w:right w:val="none" w:sz="0" w:space="0" w:color="auto"/>
                                  </w:divBdr>
                                  <w:divsChild>
                                    <w:div w:id="180697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644">
                  <w:marLeft w:val="240"/>
                  <w:marRight w:val="240"/>
                  <w:marTop w:val="0"/>
                  <w:marBottom w:val="0"/>
                  <w:divBdr>
                    <w:top w:val="none" w:sz="0" w:space="0" w:color="auto"/>
                    <w:left w:val="none" w:sz="0" w:space="0" w:color="auto"/>
                    <w:bottom w:val="none" w:sz="0" w:space="0" w:color="auto"/>
                    <w:right w:val="none" w:sz="0" w:space="0" w:color="auto"/>
                  </w:divBdr>
                  <w:divsChild>
                    <w:div w:id="1332491757">
                      <w:marLeft w:val="240"/>
                      <w:marRight w:val="0"/>
                      <w:marTop w:val="0"/>
                      <w:marBottom w:val="0"/>
                      <w:divBdr>
                        <w:top w:val="none" w:sz="0" w:space="0" w:color="auto"/>
                        <w:left w:val="none" w:sz="0" w:space="0" w:color="auto"/>
                        <w:bottom w:val="none" w:sz="0" w:space="0" w:color="auto"/>
                        <w:right w:val="none" w:sz="0" w:space="0" w:color="auto"/>
                      </w:divBdr>
                    </w:div>
                    <w:div w:id="1723602055">
                      <w:marLeft w:val="0"/>
                      <w:marRight w:val="0"/>
                      <w:marTop w:val="0"/>
                      <w:marBottom w:val="0"/>
                      <w:divBdr>
                        <w:top w:val="none" w:sz="0" w:space="0" w:color="auto"/>
                        <w:left w:val="none" w:sz="0" w:space="0" w:color="auto"/>
                        <w:bottom w:val="none" w:sz="0" w:space="0" w:color="auto"/>
                        <w:right w:val="none" w:sz="0" w:space="0" w:color="auto"/>
                      </w:divBdr>
                      <w:divsChild>
                        <w:div w:id="209726424">
                          <w:marLeft w:val="240"/>
                          <w:marRight w:val="240"/>
                          <w:marTop w:val="0"/>
                          <w:marBottom w:val="0"/>
                          <w:divBdr>
                            <w:top w:val="none" w:sz="0" w:space="0" w:color="auto"/>
                            <w:left w:val="none" w:sz="0" w:space="0" w:color="auto"/>
                            <w:bottom w:val="none" w:sz="0" w:space="0" w:color="auto"/>
                            <w:right w:val="none" w:sz="0" w:space="0" w:color="auto"/>
                          </w:divBdr>
                          <w:divsChild>
                            <w:div w:id="1092239695">
                              <w:marLeft w:val="0"/>
                              <w:marRight w:val="0"/>
                              <w:marTop w:val="0"/>
                              <w:marBottom w:val="0"/>
                              <w:divBdr>
                                <w:top w:val="none" w:sz="0" w:space="0" w:color="auto"/>
                                <w:left w:val="none" w:sz="0" w:space="0" w:color="auto"/>
                                <w:bottom w:val="none" w:sz="0" w:space="0" w:color="auto"/>
                                <w:right w:val="none" w:sz="0" w:space="0" w:color="auto"/>
                              </w:divBdr>
                              <w:divsChild>
                                <w:div w:id="140195925">
                                  <w:marLeft w:val="240"/>
                                  <w:marRight w:val="240"/>
                                  <w:marTop w:val="0"/>
                                  <w:marBottom w:val="0"/>
                                  <w:divBdr>
                                    <w:top w:val="none" w:sz="0" w:space="0" w:color="auto"/>
                                    <w:left w:val="none" w:sz="0" w:space="0" w:color="auto"/>
                                    <w:bottom w:val="none" w:sz="0" w:space="0" w:color="auto"/>
                                    <w:right w:val="none" w:sz="0" w:space="0" w:color="auto"/>
                                  </w:divBdr>
                                  <w:divsChild>
                                    <w:div w:id="431703869">
                                      <w:marLeft w:val="240"/>
                                      <w:marRight w:val="0"/>
                                      <w:marTop w:val="0"/>
                                      <w:marBottom w:val="0"/>
                                      <w:divBdr>
                                        <w:top w:val="none" w:sz="0" w:space="0" w:color="auto"/>
                                        <w:left w:val="none" w:sz="0" w:space="0" w:color="auto"/>
                                        <w:bottom w:val="none" w:sz="0" w:space="0" w:color="auto"/>
                                        <w:right w:val="none" w:sz="0" w:space="0" w:color="auto"/>
                                      </w:divBdr>
                                    </w:div>
                                  </w:divsChild>
                                </w:div>
                                <w:div w:id="155657440">
                                  <w:marLeft w:val="240"/>
                                  <w:marRight w:val="240"/>
                                  <w:marTop w:val="0"/>
                                  <w:marBottom w:val="0"/>
                                  <w:divBdr>
                                    <w:top w:val="none" w:sz="0" w:space="0" w:color="auto"/>
                                    <w:left w:val="none" w:sz="0" w:space="0" w:color="auto"/>
                                    <w:bottom w:val="none" w:sz="0" w:space="0" w:color="auto"/>
                                    <w:right w:val="none" w:sz="0" w:space="0" w:color="auto"/>
                                  </w:divBdr>
                                  <w:divsChild>
                                    <w:div w:id="341050258">
                                      <w:marLeft w:val="240"/>
                                      <w:marRight w:val="0"/>
                                      <w:marTop w:val="0"/>
                                      <w:marBottom w:val="0"/>
                                      <w:divBdr>
                                        <w:top w:val="none" w:sz="0" w:space="0" w:color="auto"/>
                                        <w:left w:val="none" w:sz="0" w:space="0" w:color="auto"/>
                                        <w:bottom w:val="none" w:sz="0" w:space="0" w:color="auto"/>
                                        <w:right w:val="none" w:sz="0" w:space="0" w:color="auto"/>
                                      </w:divBdr>
                                    </w:div>
                                  </w:divsChild>
                                </w:div>
                                <w:div w:id="263810318">
                                  <w:marLeft w:val="240"/>
                                  <w:marRight w:val="240"/>
                                  <w:marTop w:val="0"/>
                                  <w:marBottom w:val="0"/>
                                  <w:divBdr>
                                    <w:top w:val="none" w:sz="0" w:space="0" w:color="auto"/>
                                    <w:left w:val="none" w:sz="0" w:space="0" w:color="auto"/>
                                    <w:bottom w:val="none" w:sz="0" w:space="0" w:color="auto"/>
                                    <w:right w:val="none" w:sz="0" w:space="0" w:color="auto"/>
                                  </w:divBdr>
                                  <w:divsChild>
                                    <w:div w:id="522523238">
                                      <w:marLeft w:val="240"/>
                                      <w:marRight w:val="0"/>
                                      <w:marTop w:val="0"/>
                                      <w:marBottom w:val="0"/>
                                      <w:divBdr>
                                        <w:top w:val="none" w:sz="0" w:space="0" w:color="auto"/>
                                        <w:left w:val="none" w:sz="0" w:space="0" w:color="auto"/>
                                        <w:bottom w:val="none" w:sz="0" w:space="0" w:color="auto"/>
                                        <w:right w:val="none" w:sz="0" w:space="0" w:color="auto"/>
                                      </w:divBdr>
                                    </w:div>
                                    <w:div w:id="1463159312">
                                      <w:marLeft w:val="0"/>
                                      <w:marRight w:val="0"/>
                                      <w:marTop w:val="0"/>
                                      <w:marBottom w:val="0"/>
                                      <w:divBdr>
                                        <w:top w:val="none" w:sz="0" w:space="0" w:color="auto"/>
                                        <w:left w:val="none" w:sz="0" w:space="0" w:color="auto"/>
                                        <w:bottom w:val="none" w:sz="0" w:space="0" w:color="auto"/>
                                        <w:right w:val="none" w:sz="0" w:space="0" w:color="auto"/>
                                      </w:divBdr>
                                      <w:divsChild>
                                        <w:div w:id="1717194596">
                                          <w:marLeft w:val="0"/>
                                          <w:marRight w:val="0"/>
                                          <w:marTop w:val="0"/>
                                          <w:marBottom w:val="0"/>
                                          <w:divBdr>
                                            <w:top w:val="none" w:sz="0" w:space="0" w:color="auto"/>
                                            <w:left w:val="none" w:sz="0" w:space="0" w:color="auto"/>
                                            <w:bottom w:val="none" w:sz="0" w:space="0" w:color="auto"/>
                                            <w:right w:val="none" w:sz="0" w:space="0" w:color="auto"/>
                                          </w:divBdr>
                                        </w:div>
                                        <w:div w:id="1779251927">
                                          <w:marLeft w:val="240"/>
                                          <w:marRight w:val="240"/>
                                          <w:marTop w:val="0"/>
                                          <w:marBottom w:val="0"/>
                                          <w:divBdr>
                                            <w:top w:val="none" w:sz="0" w:space="0" w:color="auto"/>
                                            <w:left w:val="none" w:sz="0" w:space="0" w:color="auto"/>
                                            <w:bottom w:val="none" w:sz="0" w:space="0" w:color="auto"/>
                                            <w:right w:val="none" w:sz="0" w:space="0" w:color="auto"/>
                                          </w:divBdr>
                                          <w:divsChild>
                                            <w:div w:id="1817410006">
                                              <w:marLeft w:val="240"/>
                                              <w:marRight w:val="0"/>
                                              <w:marTop w:val="0"/>
                                              <w:marBottom w:val="0"/>
                                              <w:divBdr>
                                                <w:top w:val="none" w:sz="0" w:space="0" w:color="auto"/>
                                                <w:left w:val="none" w:sz="0" w:space="0" w:color="auto"/>
                                                <w:bottom w:val="none" w:sz="0" w:space="0" w:color="auto"/>
                                                <w:right w:val="none" w:sz="0" w:space="0" w:color="auto"/>
                                              </w:divBdr>
                                            </w:div>
                                            <w:div w:id="1874727303">
                                              <w:marLeft w:val="0"/>
                                              <w:marRight w:val="0"/>
                                              <w:marTop w:val="0"/>
                                              <w:marBottom w:val="0"/>
                                              <w:divBdr>
                                                <w:top w:val="none" w:sz="0" w:space="0" w:color="auto"/>
                                                <w:left w:val="none" w:sz="0" w:space="0" w:color="auto"/>
                                                <w:bottom w:val="none" w:sz="0" w:space="0" w:color="auto"/>
                                                <w:right w:val="none" w:sz="0" w:space="0" w:color="auto"/>
                                              </w:divBdr>
                                              <w:divsChild>
                                                <w:div w:id="1662469995">
                                                  <w:marLeft w:val="240"/>
                                                  <w:marRight w:val="240"/>
                                                  <w:marTop w:val="0"/>
                                                  <w:marBottom w:val="0"/>
                                                  <w:divBdr>
                                                    <w:top w:val="none" w:sz="0" w:space="0" w:color="auto"/>
                                                    <w:left w:val="none" w:sz="0" w:space="0" w:color="auto"/>
                                                    <w:bottom w:val="none" w:sz="0" w:space="0" w:color="auto"/>
                                                    <w:right w:val="none" w:sz="0" w:space="0" w:color="auto"/>
                                                  </w:divBdr>
                                                  <w:divsChild>
                                                    <w:div w:id="736632136">
                                                      <w:marLeft w:val="240"/>
                                                      <w:marRight w:val="0"/>
                                                      <w:marTop w:val="0"/>
                                                      <w:marBottom w:val="0"/>
                                                      <w:divBdr>
                                                        <w:top w:val="none" w:sz="0" w:space="0" w:color="auto"/>
                                                        <w:left w:val="none" w:sz="0" w:space="0" w:color="auto"/>
                                                        <w:bottom w:val="none" w:sz="0" w:space="0" w:color="auto"/>
                                                        <w:right w:val="none" w:sz="0" w:space="0" w:color="auto"/>
                                                      </w:divBdr>
                                                    </w:div>
                                                    <w:div w:id="1499420087">
                                                      <w:marLeft w:val="0"/>
                                                      <w:marRight w:val="0"/>
                                                      <w:marTop w:val="0"/>
                                                      <w:marBottom w:val="0"/>
                                                      <w:divBdr>
                                                        <w:top w:val="none" w:sz="0" w:space="0" w:color="auto"/>
                                                        <w:left w:val="none" w:sz="0" w:space="0" w:color="auto"/>
                                                        <w:bottom w:val="none" w:sz="0" w:space="0" w:color="auto"/>
                                                        <w:right w:val="none" w:sz="0" w:space="0" w:color="auto"/>
                                                      </w:divBdr>
                                                      <w:divsChild>
                                                        <w:div w:id="628245778">
                                                          <w:marLeft w:val="240"/>
                                                          <w:marRight w:val="240"/>
                                                          <w:marTop w:val="0"/>
                                                          <w:marBottom w:val="0"/>
                                                          <w:divBdr>
                                                            <w:top w:val="none" w:sz="0" w:space="0" w:color="auto"/>
                                                            <w:left w:val="none" w:sz="0" w:space="0" w:color="auto"/>
                                                            <w:bottom w:val="none" w:sz="0" w:space="0" w:color="auto"/>
                                                            <w:right w:val="none" w:sz="0" w:space="0" w:color="auto"/>
                                                          </w:divBdr>
                                                          <w:divsChild>
                                                            <w:div w:id="1925411215">
                                                              <w:marLeft w:val="240"/>
                                                              <w:marRight w:val="0"/>
                                                              <w:marTop w:val="0"/>
                                                              <w:marBottom w:val="0"/>
                                                              <w:divBdr>
                                                                <w:top w:val="none" w:sz="0" w:space="0" w:color="auto"/>
                                                                <w:left w:val="none" w:sz="0" w:space="0" w:color="auto"/>
                                                                <w:bottom w:val="none" w:sz="0" w:space="0" w:color="auto"/>
                                                                <w:right w:val="none" w:sz="0" w:space="0" w:color="auto"/>
                                                              </w:divBdr>
                                                            </w:div>
                                                          </w:divsChild>
                                                        </w:div>
                                                        <w:div w:id="1378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00022">
                                  <w:marLeft w:val="240"/>
                                  <w:marRight w:val="240"/>
                                  <w:marTop w:val="0"/>
                                  <w:marBottom w:val="0"/>
                                  <w:divBdr>
                                    <w:top w:val="none" w:sz="0" w:space="0" w:color="auto"/>
                                    <w:left w:val="none" w:sz="0" w:space="0" w:color="auto"/>
                                    <w:bottom w:val="none" w:sz="0" w:space="0" w:color="auto"/>
                                    <w:right w:val="none" w:sz="0" w:space="0" w:color="auto"/>
                                  </w:divBdr>
                                  <w:divsChild>
                                    <w:div w:id="31346630">
                                      <w:marLeft w:val="0"/>
                                      <w:marRight w:val="0"/>
                                      <w:marTop w:val="0"/>
                                      <w:marBottom w:val="0"/>
                                      <w:divBdr>
                                        <w:top w:val="none" w:sz="0" w:space="0" w:color="auto"/>
                                        <w:left w:val="none" w:sz="0" w:space="0" w:color="auto"/>
                                        <w:bottom w:val="none" w:sz="0" w:space="0" w:color="auto"/>
                                        <w:right w:val="none" w:sz="0" w:space="0" w:color="auto"/>
                                      </w:divBdr>
                                      <w:divsChild>
                                        <w:div w:id="690188035">
                                          <w:marLeft w:val="0"/>
                                          <w:marRight w:val="0"/>
                                          <w:marTop w:val="0"/>
                                          <w:marBottom w:val="0"/>
                                          <w:divBdr>
                                            <w:top w:val="none" w:sz="0" w:space="0" w:color="auto"/>
                                            <w:left w:val="none" w:sz="0" w:space="0" w:color="auto"/>
                                            <w:bottom w:val="none" w:sz="0" w:space="0" w:color="auto"/>
                                            <w:right w:val="none" w:sz="0" w:space="0" w:color="auto"/>
                                          </w:divBdr>
                                        </w:div>
                                        <w:div w:id="1050229969">
                                          <w:marLeft w:val="240"/>
                                          <w:marRight w:val="240"/>
                                          <w:marTop w:val="0"/>
                                          <w:marBottom w:val="0"/>
                                          <w:divBdr>
                                            <w:top w:val="none" w:sz="0" w:space="0" w:color="auto"/>
                                            <w:left w:val="none" w:sz="0" w:space="0" w:color="auto"/>
                                            <w:bottom w:val="none" w:sz="0" w:space="0" w:color="auto"/>
                                            <w:right w:val="none" w:sz="0" w:space="0" w:color="auto"/>
                                          </w:divBdr>
                                          <w:divsChild>
                                            <w:div w:id="410467811">
                                              <w:marLeft w:val="0"/>
                                              <w:marRight w:val="0"/>
                                              <w:marTop w:val="0"/>
                                              <w:marBottom w:val="0"/>
                                              <w:divBdr>
                                                <w:top w:val="none" w:sz="0" w:space="0" w:color="auto"/>
                                                <w:left w:val="none" w:sz="0" w:space="0" w:color="auto"/>
                                                <w:bottom w:val="none" w:sz="0" w:space="0" w:color="auto"/>
                                                <w:right w:val="none" w:sz="0" w:space="0" w:color="auto"/>
                                              </w:divBdr>
                                              <w:divsChild>
                                                <w:div w:id="1445156843">
                                                  <w:marLeft w:val="240"/>
                                                  <w:marRight w:val="240"/>
                                                  <w:marTop w:val="0"/>
                                                  <w:marBottom w:val="0"/>
                                                  <w:divBdr>
                                                    <w:top w:val="none" w:sz="0" w:space="0" w:color="auto"/>
                                                    <w:left w:val="none" w:sz="0" w:space="0" w:color="auto"/>
                                                    <w:bottom w:val="none" w:sz="0" w:space="0" w:color="auto"/>
                                                    <w:right w:val="none" w:sz="0" w:space="0" w:color="auto"/>
                                                  </w:divBdr>
                                                  <w:divsChild>
                                                    <w:div w:id="790440355">
                                                      <w:marLeft w:val="0"/>
                                                      <w:marRight w:val="0"/>
                                                      <w:marTop w:val="0"/>
                                                      <w:marBottom w:val="0"/>
                                                      <w:divBdr>
                                                        <w:top w:val="none" w:sz="0" w:space="0" w:color="auto"/>
                                                        <w:left w:val="none" w:sz="0" w:space="0" w:color="auto"/>
                                                        <w:bottom w:val="none" w:sz="0" w:space="0" w:color="auto"/>
                                                        <w:right w:val="none" w:sz="0" w:space="0" w:color="auto"/>
                                                      </w:divBdr>
                                                      <w:divsChild>
                                                        <w:div w:id="1063527648">
                                                          <w:marLeft w:val="0"/>
                                                          <w:marRight w:val="0"/>
                                                          <w:marTop w:val="0"/>
                                                          <w:marBottom w:val="0"/>
                                                          <w:divBdr>
                                                            <w:top w:val="none" w:sz="0" w:space="0" w:color="auto"/>
                                                            <w:left w:val="none" w:sz="0" w:space="0" w:color="auto"/>
                                                            <w:bottom w:val="none" w:sz="0" w:space="0" w:color="auto"/>
                                                            <w:right w:val="none" w:sz="0" w:space="0" w:color="auto"/>
                                                          </w:divBdr>
                                                        </w:div>
                                                        <w:div w:id="2074814248">
                                                          <w:marLeft w:val="240"/>
                                                          <w:marRight w:val="240"/>
                                                          <w:marTop w:val="0"/>
                                                          <w:marBottom w:val="0"/>
                                                          <w:divBdr>
                                                            <w:top w:val="none" w:sz="0" w:space="0" w:color="auto"/>
                                                            <w:left w:val="none" w:sz="0" w:space="0" w:color="auto"/>
                                                            <w:bottom w:val="none" w:sz="0" w:space="0" w:color="auto"/>
                                                            <w:right w:val="none" w:sz="0" w:space="0" w:color="auto"/>
                                                          </w:divBdr>
                                                          <w:divsChild>
                                                            <w:div w:id="81818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4317966">
                                                      <w:marLeft w:val="240"/>
                                                      <w:marRight w:val="0"/>
                                                      <w:marTop w:val="0"/>
                                                      <w:marBottom w:val="0"/>
                                                      <w:divBdr>
                                                        <w:top w:val="none" w:sz="0" w:space="0" w:color="auto"/>
                                                        <w:left w:val="none" w:sz="0" w:space="0" w:color="auto"/>
                                                        <w:bottom w:val="none" w:sz="0" w:space="0" w:color="auto"/>
                                                        <w:right w:val="none" w:sz="0" w:space="0" w:color="auto"/>
                                                      </w:divBdr>
                                                    </w:div>
                                                  </w:divsChild>
                                                </w:div>
                                                <w:div w:id="1735927658">
                                                  <w:marLeft w:val="0"/>
                                                  <w:marRight w:val="0"/>
                                                  <w:marTop w:val="0"/>
                                                  <w:marBottom w:val="0"/>
                                                  <w:divBdr>
                                                    <w:top w:val="none" w:sz="0" w:space="0" w:color="auto"/>
                                                    <w:left w:val="none" w:sz="0" w:space="0" w:color="auto"/>
                                                    <w:bottom w:val="none" w:sz="0" w:space="0" w:color="auto"/>
                                                    <w:right w:val="none" w:sz="0" w:space="0" w:color="auto"/>
                                                  </w:divBdr>
                                                </w:div>
                                              </w:divsChild>
                                            </w:div>
                                            <w:div w:id="915281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9574288">
                                      <w:marLeft w:val="240"/>
                                      <w:marRight w:val="0"/>
                                      <w:marTop w:val="0"/>
                                      <w:marBottom w:val="0"/>
                                      <w:divBdr>
                                        <w:top w:val="none" w:sz="0" w:space="0" w:color="auto"/>
                                        <w:left w:val="none" w:sz="0" w:space="0" w:color="auto"/>
                                        <w:bottom w:val="none" w:sz="0" w:space="0" w:color="auto"/>
                                        <w:right w:val="none" w:sz="0" w:space="0" w:color="auto"/>
                                      </w:divBdr>
                                    </w:div>
                                  </w:divsChild>
                                </w:div>
                                <w:div w:id="345257888">
                                  <w:marLeft w:val="240"/>
                                  <w:marRight w:val="240"/>
                                  <w:marTop w:val="0"/>
                                  <w:marBottom w:val="0"/>
                                  <w:divBdr>
                                    <w:top w:val="none" w:sz="0" w:space="0" w:color="auto"/>
                                    <w:left w:val="none" w:sz="0" w:space="0" w:color="auto"/>
                                    <w:bottom w:val="none" w:sz="0" w:space="0" w:color="auto"/>
                                    <w:right w:val="none" w:sz="0" w:space="0" w:color="auto"/>
                                  </w:divBdr>
                                </w:div>
                                <w:div w:id="456876296">
                                  <w:marLeft w:val="240"/>
                                  <w:marRight w:val="240"/>
                                  <w:marTop w:val="0"/>
                                  <w:marBottom w:val="0"/>
                                  <w:divBdr>
                                    <w:top w:val="none" w:sz="0" w:space="0" w:color="auto"/>
                                    <w:left w:val="none" w:sz="0" w:space="0" w:color="auto"/>
                                    <w:bottom w:val="none" w:sz="0" w:space="0" w:color="auto"/>
                                    <w:right w:val="none" w:sz="0" w:space="0" w:color="auto"/>
                                  </w:divBdr>
                                </w:div>
                                <w:div w:id="559903306">
                                  <w:marLeft w:val="240"/>
                                  <w:marRight w:val="240"/>
                                  <w:marTop w:val="0"/>
                                  <w:marBottom w:val="0"/>
                                  <w:divBdr>
                                    <w:top w:val="none" w:sz="0" w:space="0" w:color="auto"/>
                                    <w:left w:val="none" w:sz="0" w:space="0" w:color="auto"/>
                                    <w:bottom w:val="none" w:sz="0" w:space="0" w:color="auto"/>
                                    <w:right w:val="none" w:sz="0" w:space="0" w:color="auto"/>
                                  </w:divBdr>
                                  <w:divsChild>
                                    <w:div w:id="1095247365">
                                      <w:marLeft w:val="240"/>
                                      <w:marRight w:val="0"/>
                                      <w:marTop w:val="0"/>
                                      <w:marBottom w:val="0"/>
                                      <w:divBdr>
                                        <w:top w:val="none" w:sz="0" w:space="0" w:color="auto"/>
                                        <w:left w:val="none" w:sz="0" w:space="0" w:color="auto"/>
                                        <w:bottom w:val="none" w:sz="0" w:space="0" w:color="auto"/>
                                        <w:right w:val="none" w:sz="0" w:space="0" w:color="auto"/>
                                      </w:divBdr>
                                    </w:div>
                                  </w:divsChild>
                                </w:div>
                                <w:div w:id="567375056">
                                  <w:marLeft w:val="240"/>
                                  <w:marRight w:val="240"/>
                                  <w:marTop w:val="0"/>
                                  <w:marBottom w:val="0"/>
                                  <w:divBdr>
                                    <w:top w:val="none" w:sz="0" w:space="0" w:color="auto"/>
                                    <w:left w:val="none" w:sz="0" w:space="0" w:color="auto"/>
                                    <w:bottom w:val="none" w:sz="0" w:space="0" w:color="auto"/>
                                    <w:right w:val="none" w:sz="0" w:space="0" w:color="auto"/>
                                  </w:divBdr>
                                  <w:divsChild>
                                    <w:div w:id="118688653">
                                      <w:marLeft w:val="240"/>
                                      <w:marRight w:val="0"/>
                                      <w:marTop w:val="0"/>
                                      <w:marBottom w:val="0"/>
                                      <w:divBdr>
                                        <w:top w:val="none" w:sz="0" w:space="0" w:color="auto"/>
                                        <w:left w:val="none" w:sz="0" w:space="0" w:color="auto"/>
                                        <w:bottom w:val="none" w:sz="0" w:space="0" w:color="auto"/>
                                        <w:right w:val="none" w:sz="0" w:space="0" w:color="auto"/>
                                      </w:divBdr>
                                    </w:div>
                                    <w:div w:id="1063330432">
                                      <w:marLeft w:val="0"/>
                                      <w:marRight w:val="0"/>
                                      <w:marTop w:val="0"/>
                                      <w:marBottom w:val="0"/>
                                      <w:divBdr>
                                        <w:top w:val="none" w:sz="0" w:space="0" w:color="auto"/>
                                        <w:left w:val="none" w:sz="0" w:space="0" w:color="auto"/>
                                        <w:bottom w:val="none" w:sz="0" w:space="0" w:color="auto"/>
                                        <w:right w:val="none" w:sz="0" w:space="0" w:color="auto"/>
                                      </w:divBdr>
                                      <w:divsChild>
                                        <w:div w:id="559441033">
                                          <w:marLeft w:val="240"/>
                                          <w:marRight w:val="240"/>
                                          <w:marTop w:val="0"/>
                                          <w:marBottom w:val="0"/>
                                          <w:divBdr>
                                            <w:top w:val="none" w:sz="0" w:space="0" w:color="auto"/>
                                            <w:left w:val="none" w:sz="0" w:space="0" w:color="auto"/>
                                            <w:bottom w:val="none" w:sz="0" w:space="0" w:color="auto"/>
                                            <w:right w:val="none" w:sz="0" w:space="0" w:color="auto"/>
                                          </w:divBdr>
                                          <w:divsChild>
                                            <w:div w:id="681399539">
                                              <w:marLeft w:val="240"/>
                                              <w:marRight w:val="0"/>
                                              <w:marTop w:val="0"/>
                                              <w:marBottom w:val="0"/>
                                              <w:divBdr>
                                                <w:top w:val="none" w:sz="0" w:space="0" w:color="auto"/>
                                                <w:left w:val="none" w:sz="0" w:space="0" w:color="auto"/>
                                                <w:bottom w:val="none" w:sz="0" w:space="0" w:color="auto"/>
                                                <w:right w:val="none" w:sz="0" w:space="0" w:color="auto"/>
                                              </w:divBdr>
                                            </w:div>
                                            <w:div w:id="1183203443">
                                              <w:marLeft w:val="0"/>
                                              <w:marRight w:val="0"/>
                                              <w:marTop w:val="0"/>
                                              <w:marBottom w:val="0"/>
                                              <w:divBdr>
                                                <w:top w:val="none" w:sz="0" w:space="0" w:color="auto"/>
                                                <w:left w:val="none" w:sz="0" w:space="0" w:color="auto"/>
                                                <w:bottom w:val="none" w:sz="0" w:space="0" w:color="auto"/>
                                                <w:right w:val="none" w:sz="0" w:space="0" w:color="auto"/>
                                              </w:divBdr>
                                              <w:divsChild>
                                                <w:div w:id="51736052">
                                                  <w:marLeft w:val="0"/>
                                                  <w:marRight w:val="0"/>
                                                  <w:marTop w:val="0"/>
                                                  <w:marBottom w:val="0"/>
                                                  <w:divBdr>
                                                    <w:top w:val="none" w:sz="0" w:space="0" w:color="auto"/>
                                                    <w:left w:val="none" w:sz="0" w:space="0" w:color="auto"/>
                                                    <w:bottom w:val="none" w:sz="0" w:space="0" w:color="auto"/>
                                                    <w:right w:val="none" w:sz="0" w:space="0" w:color="auto"/>
                                                  </w:divBdr>
                                                </w:div>
                                                <w:div w:id="1741517625">
                                                  <w:marLeft w:val="240"/>
                                                  <w:marRight w:val="240"/>
                                                  <w:marTop w:val="0"/>
                                                  <w:marBottom w:val="0"/>
                                                  <w:divBdr>
                                                    <w:top w:val="none" w:sz="0" w:space="0" w:color="auto"/>
                                                    <w:left w:val="none" w:sz="0" w:space="0" w:color="auto"/>
                                                    <w:bottom w:val="none" w:sz="0" w:space="0" w:color="auto"/>
                                                    <w:right w:val="none" w:sz="0" w:space="0" w:color="auto"/>
                                                  </w:divBdr>
                                                  <w:divsChild>
                                                    <w:div w:id="406878088">
                                                      <w:marLeft w:val="240"/>
                                                      <w:marRight w:val="0"/>
                                                      <w:marTop w:val="0"/>
                                                      <w:marBottom w:val="0"/>
                                                      <w:divBdr>
                                                        <w:top w:val="none" w:sz="0" w:space="0" w:color="auto"/>
                                                        <w:left w:val="none" w:sz="0" w:space="0" w:color="auto"/>
                                                        <w:bottom w:val="none" w:sz="0" w:space="0" w:color="auto"/>
                                                        <w:right w:val="none" w:sz="0" w:space="0" w:color="auto"/>
                                                      </w:divBdr>
                                                    </w:div>
                                                    <w:div w:id="1898515800">
                                                      <w:marLeft w:val="0"/>
                                                      <w:marRight w:val="0"/>
                                                      <w:marTop w:val="0"/>
                                                      <w:marBottom w:val="0"/>
                                                      <w:divBdr>
                                                        <w:top w:val="none" w:sz="0" w:space="0" w:color="auto"/>
                                                        <w:left w:val="none" w:sz="0" w:space="0" w:color="auto"/>
                                                        <w:bottom w:val="none" w:sz="0" w:space="0" w:color="auto"/>
                                                        <w:right w:val="none" w:sz="0" w:space="0" w:color="auto"/>
                                                      </w:divBdr>
                                                      <w:divsChild>
                                                        <w:div w:id="1391925922">
                                                          <w:marLeft w:val="240"/>
                                                          <w:marRight w:val="240"/>
                                                          <w:marTop w:val="0"/>
                                                          <w:marBottom w:val="0"/>
                                                          <w:divBdr>
                                                            <w:top w:val="none" w:sz="0" w:space="0" w:color="auto"/>
                                                            <w:left w:val="none" w:sz="0" w:space="0" w:color="auto"/>
                                                            <w:bottom w:val="none" w:sz="0" w:space="0" w:color="auto"/>
                                                            <w:right w:val="none" w:sz="0" w:space="0" w:color="auto"/>
                                                          </w:divBdr>
                                                          <w:divsChild>
                                                            <w:div w:id="988633066">
                                                              <w:marLeft w:val="240"/>
                                                              <w:marRight w:val="0"/>
                                                              <w:marTop w:val="0"/>
                                                              <w:marBottom w:val="0"/>
                                                              <w:divBdr>
                                                                <w:top w:val="none" w:sz="0" w:space="0" w:color="auto"/>
                                                                <w:left w:val="none" w:sz="0" w:space="0" w:color="auto"/>
                                                                <w:bottom w:val="none" w:sz="0" w:space="0" w:color="auto"/>
                                                                <w:right w:val="none" w:sz="0" w:space="0" w:color="auto"/>
                                                              </w:divBdr>
                                                            </w:div>
                                                          </w:divsChild>
                                                        </w:div>
                                                        <w:div w:id="151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053">
                                  <w:marLeft w:val="240"/>
                                  <w:marRight w:val="240"/>
                                  <w:marTop w:val="0"/>
                                  <w:marBottom w:val="0"/>
                                  <w:divBdr>
                                    <w:top w:val="none" w:sz="0" w:space="0" w:color="auto"/>
                                    <w:left w:val="none" w:sz="0" w:space="0" w:color="auto"/>
                                    <w:bottom w:val="none" w:sz="0" w:space="0" w:color="auto"/>
                                    <w:right w:val="none" w:sz="0" w:space="0" w:color="auto"/>
                                  </w:divBdr>
                                  <w:divsChild>
                                    <w:div w:id="1346130871">
                                      <w:marLeft w:val="240"/>
                                      <w:marRight w:val="0"/>
                                      <w:marTop w:val="0"/>
                                      <w:marBottom w:val="0"/>
                                      <w:divBdr>
                                        <w:top w:val="none" w:sz="0" w:space="0" w:color="auto"/>
                                        <w:left w:val="none" w:sz="0" w:space="0" w:color="auto"/>
                                        <w:bottom w:val="none" w:sz="0" w:space="0" w:color="auto"/>
                                        <w:right w:val="none" w:sz="0" w:space="0" w:color="auto"/>
                                      </w:divBdr>
                                    </w:div>
                                  </w:divsChild>
                                </w:div>
                                <w:div w:id="760107863">
                                  <w:marLeft w:val="240"/>
                                  <w:marRight w:val="240"/>
                                  <w:marTop w:val="0"/>
                                  <w:marBottom w:val="0"/>
                                  <w:divBdr>
                                    <w:top w:val="none" w:sz="0" w:space="0" w:color="auto"/>
                                    <w:left w:val="none" w:sz="0" w:space="0" w:color="auto"/>
                                    <w:bottom w:val="none" w:sz="0" w:space="0" w:color="auto"/>
                                    <w:right w:val="none" w:sz="0" w:space="0" w:color="auto"/>
                                  </w:divBdr>
                                  <w:divsChild>
                                    <w:div w:id="1049958613">
                                      <w:marLeft w:val="240"/>
                                      <w:marRight w:val="0"/>
                                      <w:marTop w:val="0"/>
                                      <w:marBottom w:val="0"/>
                                      <w:divBdr>
                                        <w:top w:val="none" w:sz="0" w:space="0" w:color="auto"/>
                                        <w:left w:val="none" w:sz="0" w:space="0" w:color="auto"/>
                                        <w:bottom w:val="none" w:sz="0" w:space="0" w:color="auto"/>
                                        <w:right w:val="none" w:sz="0" w:space="0" w:color="auto"/>
                                      </w:divBdr>
                                    </w:div>
                                  </w:divsChild>
                                </w:div>
                                <w:div w:id="934165006">
                                  <w:marLeft w:val="240"/>
                                  <w:marRight w:val="240"/>
                                  <w:marTop w:val="0"/>
                                  <w:marBottom w:val="0"/>
                                  <w:divBdr>
                                    <w:top w:val="none" w:sz="0" w:space="0" w:color="auto"/>
                                    <w:left w:val="none" w:sz="0" w:space="0" w:color="auto"/>
                                    <w:bottom w:val="none" w:sz="0" w:space="0" w:color="auto"/>
                                    <w:right w:val="none" w:sz="0" w:space="0" w:color="auto"/>
                                  </w:divBdr>
                                  <w:divsChild>
                                    <w:div w:id="779298807">
                                      <w:marLeft w:val="0"/>
                                      <w:marRight w:val="0"/>
                                      <w:marTop w:val="0"/>
                                      <w:marBottom w:val="0"/>
                                      <w:divBdr>
                                        <w:top w:val="none" w:sz="0" w:space="0" w:color="auto"/>
                                        <w:left w:val="none" w:sz="0" w:space="0" w:color="auto"/>
                                        <w:bottom w:val="none" w:sz="0" w:space="0" w:color="auto"/>
                                        <w:right w:val="none" w:sz="0" w:space="0" w:color="auto"/>
                                      </w:divBdr>
                                      <w:divsChild>
                                        <w:div w:id="1374116322">
                                          <w:marLeft w:val="240"/>
                                          <w:marRight w:val="240"/>
                                          <w:marTop w:val="0"/>
                                          <w:marBottom w:val="0"/>
                                          <w:divBdr>
                                            <w:top w:val="none" w:sz="0" w:space="0" w:color="auto"/>
                                            <w:left w:val="none" w:sz="0" w:space="0" w:color="auto"/>
                                            <w:bottom w:val="none" w:sz="0" w:space="0" w:color="auto"/>
                                            <w:right w:val="none" w:sz="0" w:space="0" w:color="auto"/>
                                          </w:divBdr>
                                          <w:divsChild>
                                            <w:div w:id="1247109055">
                                              <w:marLeft w:val="240"/>
                                              <w:marRight w:val="0"/>
                                              <w:marTop w:val="0"/>
                                              <w:marBottom w:val="0"/>
                                              <w:divBdr>
                                                <w:top w:val="none" w:sz="0" w:space="0" w:color="auto"/>
                                                <w:left w:val="none" w:sz="0" w:space="0" w:color="auto"/>
                                                <w:bottom w:val="none" w:sz="0" w:space="0" w:color="auto"/>
                                                <w:right w:val="none" w:sz="0" w:space="0" w:color="auto"/>
                                              </w:divBdr>
                                            </w:div>
                                            <w:div w:id="1852604070">
                                              <w:marLeft w:val="0"/>
                                              <w:marRight w:val="0"/>
                                              <w:marTop w:val="0"/>
                                              <w:marBottom w:val="0"/>
                                              <w:divBdr>
                                                <w:top w:val="none" w:sz="0" w:space="0" w:color="auto"/>
                                                <w:left w:val="none" w:sz="0" w:space="0" w:color="auto"/>
                                                <w:bottom w:val="none" w:sz="0" w:space="0" w:color="auto"/>
                                                <w:right w:val="none" w:sz="0" w:space="0" w:color="auto"/>
                                              </w:divBdr>
                                              <w:divsChild>
                                                <w:div w:id="345332241">
                                                  <w:marLeft w:val="0"/>
                                                  <w:marRight w:val="0"/>
                                                  <w:marTop w:val="0"/>
                                                  <w:marBottom w:val="0"/>
                                                  <w:divBdr>
                                                    <w:top w:val="none" w:sz="0" w:space="0" w:color="auto"/>
                                                    <w:left w:val="none" w:sz="0" w:space="0" w:color="auto"/>
                                                    <w:bottom w:val="none" w:sz="0" w:space="0" w:color="auto"/>
                                                    <w:right w:val="none" w:sz="0" w:space="0" w:color="auto"/>
                                                  </w:divBdr>
                                                </w:div>
                                                <w:div w:id="1056507254">
                                                  <w:marLeft w:val="240"/>
                                                  <w:marRight w:val="240"/>
                                                  <w:marTop w:val="0"/>
                                                  <w:marBottom w:val="0"/>
                                                  <w:divBdr>
                                                    <w:top w:val="none" w:sz="0" w:space="0" w:color="auto"/>
                                                    <w:left w:val="none" w:sz="0" w:space="0" w:color="auto"/>
                                                    <w:bottom w:val="none" w:sz="0" w:space="0" w:color="auto"/>
                                                    <w:right w:val="none" w:sz="0" w:space="0" w:color="auto"/>
                                                  </w:divBdr>
                                                  <w:divsChild>
                                                    <w:div w:id="882403531">
                                                      <w:marLeft w:val="240"/>
                                                      <w:marRight w:val="0"/>
                                                      <w:marTop w:val="0"/>
                                                      <w:marBottom w:val="0"/>
                                                      <w:divBdr>
                                                        <w:top w:val="none" w:sz="0" w:space="0" w:color="auto"/>
                                                        <w:left w:val="none" w:sz="0" w:space="0" w:color="auto"/>
                                                        <w:bottom w:val="none" w:sz="0" w:space="0" w:color="auto"/>
                                                        <w:right w:val="none" w:sz="0" w:space="0" w:color="auto"/>
                                                      </w:divBdr>
                                                    </w:div>
                                                    <w:div w:id="942566983">
                                                      <w:marLeft w:val="0"/>
                                                      <w:marRight w:val="0"/>
                                                      <w:marTop w:val="0"/>
                                                      <w:marBottom w:val="0"/>
                                                      <w:divBdr>
                                                        <w:top w:val="none" w:sz="0" w:space="0" w:color="auto"/>
                                                        <w:left w:val="none" w:sz="0" w:space="0" w:color="auto"/>
                                                        <w:bottom w:val="none" w:sz="0" w:space="0" w:color="auto"/>
                                                        <w:right w:val="none" w:sz="0" w:space="0" w:color="auto"/>
                                                      </w:divBdr>
                                                      <w:divsChild>
                                                        <w:div w:id="69930180">
                                                          <w:marLeft w:val="240"/>
                                                          <w:marRight w:val="240"/>
                                                          <w:marTop w:val="0"/>
                                                          <w:marBottom w:val="0"/>
                                                          <w:divBdr>
                                                            <w:top w:val="none" w:sz="0" w:space="0" w:color="auto"/>
                                                            <w:left w:val="none" w:sz="0" w:space="0" w:color="auto"/>
                                                            <w:bottom w:val="none" w:sz="0" w:space="0" w:color="auto"/>
                                                            <w:right w:val="none" w:sz="0" w:space="0" w:color="auto"/>
                                                          </w:divBdr>
                                                          <w:divsChild>
                                                            <w:div w:id="1700352613">
                                                              <w:marLeft w:val="240"/>
                                                              <w:marRight w:val="0"/>
                                                              <w:marTop w:val="0"/>
                                                              <w:marBottom w:val="0"/>
                                                              <w:divBdr>
                                                                <w:top w:val="none" w:sz="0" w:space="0" w:color="auto"/>
                                                                <w:left w:val="none" w:sz="0" w:space="0" w:color="auto"/>
                                                                <w:bottom w:val="none" w:sz="0" w:space="0" w:color="auto"/>
                                                                <w:right w:val="none" w:sz="0" w:space="0" w:color="auto"/>
                                                              </w:divBdr>
                                                            </w:div>
                                                          </w:divsChild>
                                                        </w:div>
                                                        <w:div w:id="1272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3555">
                                          <w:marLeft w:val="0"/>
                                          <w:marRight w:val="0"/>
                                          <w:marTop w:val="0"/>
                                          <w:marBottom w:val="0"/>
                                          <w:divBdr>
                                            <w:top w:val="none" w:sz="0" w:space="0" w:color="auto"/>
                                            <w:left w:val="none" w:sz="0" w:space="0" w:color="auto"/>
                                            <w:bottom w:val="none" w:sz="0" w:space="0" w:color="auto"/>
                                            <w:right w:val="none" w:sz="0" w:space="0" w:color="auto"/>
                                          </w:divBdr>
                                        </w:div>
                                      </w:divsChild>
                                    </w:div>
                                    <w:div w:id="1197739067">
                                      <w:marLeft w:val="240"/>
                                      <w:marRight w:val="0"/>
                                      <w:marTop w:val="0"/>
                                      <w:marBottom w:val="0"/>
                                      <w:divBdr>
                                        <w:top w:val="none" w:sz="0" w:space="0" w:color="auto"/>
                                        <w:left w:val="none" w:sz="0" w:space="0" w:color="auto"/>
                                        <w:bottom w:val="none" w:sz="0" w:space="0" w:color="auto"/>
                                        <w:right w:val="none" w:sz="0" w:space="0" w:color="auto"/>
                                      </w:divBdr>
                                    </w:div>
                                  </w:divsChild>
                                </w:div>
                                <w:div w:id="936017689">
                                  <w:marLeft w:val="240"/>
                                  <w:marRight w:val="240"/>
                                  <w:marTop w:val="0"/>
                                  <w:marBottom w:val="0"/>
                                  <w:divBdr>
                                    <w:top w:val="none" w:sz="0" w:space="0" w:color="auto"/>
                                    <w:left w:val="none" w:sz="0" w:space="0" w:color="auto"/>
                                    <w:bottom w:val="none" w:sz="0" w:space="0" w:color="auto"/>
                                    <w:right w:val="none" w:sz="0" w:space="0" w:color="auto"/>
                                  </w:divBdr>
                                </w:div>
                                <w:div w:id="951328767">
                                  <w:marLeft w:val="240"/>
                                  <w:marRight w:val="240"/>
                                  <w:marTop w:val="0"/>
                                  <w:marBottom w:val="0"/>
                                  <w:divBdr>
                                    <w:top w:val="none" w:sz="0" w:space="0" w:color="auto"/>
                                    <w:left w:val="none" w:sz="0" w:space="0" w:color="auto"/>
                                    <w:bottom w:val="none" w:sz="0" w:space="0" w:color="auto"/>
                                    <w:right w:val="none" w:sz="0" w:space="0" w:color="auto"/>
                                  </w:divBdr>
                                  <w:divsChild>
                                    <w:div w:id="1006248283">
                                      <w:marLeft w:val="240"/>
                                      <w:marRight w:val="0"/>
                                      <w:marTop w:val="0"/>
                                      <w:marBottom w:val="0"/>
                                      <w:divBdr>
                                        <w:top w:val="none" w:sz="0" w:space="0" w:color="auto"/>
                                        <w:left w:val="none" w:sz="0" w:space="0" w:color="auto"/>
                                        <w:bottom w:val="none" w:sz="0" w:space="0" w:color="auto"/>
                                        <w:right w:val="none" w:sz="0" w:space="0" w:color="auto"/>
                                      </w:divBdr>
                                    </w:div>
                                  </w:divsChild>
                                </w:div>
                                <w:div w:id="1250188216">
                                  <w:marLeft w:val="240"/>
                                  <w:marRight w:val="240"/>
                                  <w:marTop w:val="0"/>
                                  <w:marBottom w:val="0"/>
                                  <w:divBdr>
                                    <w:top w:val="none" w:sz="0" w:space="0" w:color="auto"/>
                                    <w:left w:val="none" w:sz="0" w:space="0" w:color="auto"/>
                                    <w:bottom w:val="none" w:sz="0" w:space="0" w:color="auto"/>
                                    <w:right w:val="none" w:sz="0" w:space="0" w:color="auto"/>
                                  </w:divBdr>
                                  <w:divsChild>
                                    <w:div w:id="1334070069">
                                      <w:marLeft w:val="240"/>
                                      <w:marRight w:val="0"/>
                                      <w:marTop w:val="0"/>
                                      <w:marBottom w:val="0"/>
                                      <w:divBdr>
                                        <w:top w:val="none" w:sz="0" w:space="0" w:color="auto"/>
                                        <w:left w:val="none" w:sz="0" w:space="0" w:color="auto"/>
                                        <w:bottom w:val="none" w:sz="0" w:space="0" w:color="auto"/>
                                        <w:right w:val="none" w:sz="0" w:space="0" w:color="auto"/>
                                      </w:divBdr>
                                    </w:div>
                                  </w:divsChild>
                                </w:div>
                                <w:div w:id="1258637959">
                                  <w:marLeft w:val="240"/>
                                  <w:marRight w:val="240"/>
                                  <w:marTop w:val="0"/>
                                  <w:marBottom w:val="0"/>
                                  <w:divBdr>
                                    <w:top w:val="none" w:sz="0" w:space="0" w:color="auto"/>
                                    <w:left w:val="none" w:sz="0" w:space="0" w:color="auto"/>
                                    <w:bottom w:val="none" w:sz="0" w:space="0" w:color="auto"/>
                                    <w:right w:val="none" w:sz="0" w:space="0" w:color="auto"/>
                                  </w:divBdr>
                                </w:div>
                                <w:div w:id="1349795047">
                                  <w:marLeft w:val="240"/>
                                  <w:marRight w:val="240"/>
                                  <w:marTop w:val="0"/>
                                  <w:marBottom w:val="0"/>
                                  <w:divBdr>
                                    <w:top w:val="none" w:sz="0" w:space="0" w:color="auto"/>
                                    <w:left w:val="none" w:sz="0" w:space="0" w:color="auto"/>
                                    <w:bottom w:val="none" w:sz="0" w:space="0" w:color="auto"/>
                                    <w:right w:val="none" w:sz="0" w:space="0" w:color="auto"/>
                                  </w:divBdr>
                                  <w:divsChild>
                                    <w:div w:id="653410330">
                                      <w:marLeft w:val="240"/>
                                      <w:marRight w:val="0"/>
                                      <w:marTop w:val="0"/>
                                      <w:marBottom w:val="0"/>
                                      <w:divBdr>
                                        <w:top w:val="none" w:sz="0" w:space="0" w:color="auto"/>
                                        <w:left w:val="none" w:sz="0" w:space="0" w:color="auto"/>
                                        <w:bottom w:val="none" w:sz="0" w:space="0" w:color="auto"/>
                                        <w:right w:val="none" w:sz="0" w:space="0" w:color="auto"/>
                                      </w:divBdr>
                                    </w:div>
                                  </w:divsChild>
                                </w:div>
                                <w:div w:id="1350176345">
                                  <w:marLeft w:val="240"/>
                                  <w:marRight w:val="240"/>
                                  <w:marTop w:val="0"/>
                                  <w:marBottom w:val="0"/>
                                  <w:divBdr>
                                    <w:top w:val="none" w:sz="0" w:space="0" w:color="auto"/>
                                    <w:left w:val="none" w:sz="0" w:space="0" w:color="auto"/>
                                    <w:bottom w:val="none" w:sz="0" w:space="0" w:color="auto"/>
                                    <w:right w:val="none" w:sz="0" w:space="0" w:color="auto"/>
                                  </w:divBdr>
                                </w:div>
                                <w:div w:id="1380082441">
                                  <w:marLeft w:val="240"/>
                                  <w:marRight w:val="240"/>
                                  <w:marTop w:val="0"/>
                                  <w:marBottom w:val="0"/>
                                  <w:divBdr>
                                    <w:top w:val="none" w:sz="0" w:space="0" w:color="auto"/>
                                    <w:left w:val="none" w:sz="0" w:space="0" w:color="auto"/>
                                    <w:bottom w:val="none" w:sz="0" w:space="0" w:color="auto"/>
                                    <w:right w:val="none" w:sz="0" w:space="0" w:color="auto"/>
                                  </w:divBdr>
                                  <w:divsChild>
                                    <w:div w:id="768892133">
                                      <w:marLeft w:val="0"/>
                                      <w:marRight w:val="0"/>
                                      <w:marTop w:val="0"/>
                                      <w:marBottom w:val="0"/>
                                      <w:divBdr>
                                        <w:top w:val="none" w:sz="0" w:space="0" w:color="auto"/>
                                        <w:left w:val="none" w:sz="0" w:space="0" w:color="auto"/>
                                        <w:bottom w:val="none" w:sz="0" w:space="0" w:color="auto"/>
                                        <w:right w:val="none" w:sz="0" w:space="0" w:color="auto"/>
                                      </w:divBdr>
                                      <w:divsChild>
                                        <w:div w:id="143277942">
                                          <w:marLeft w:val="0"/>
                                          <w:marRight w:val="0"/>
                                          <w:marTop w:val="0"/>
                                          <w:marBottom w:val="0"/>
                                          <w:divBdr>
                                            <w:top w:val="none" w:sz="0" w:space="0" w:color="auto"/>
                                            <w:left w:val="none" w:sz="0" w:space="0" w:color="auto"/>
                                            <w:bottom w:val="none" w:sz="0" w:space="0" w:color="auto"/>
                                            <w:right w:val="none" w:sz="0" w:space="0" w:color="auto"/>
                                          </w:divBdr>
                                        </w:div>
                                        <w:div w:id="1040596116">
                                          <w:marLeft w:val="240"/>
                                          <w:marRight w:val="240"/>
                                          <w:marTop w:val="0"/>
                                          <w:marBottom w:val="0"/>
                                          <w:divBdr>
                                            <w:top w:val="none" w:sz="0" w:space="0" w:color="auto"/>
                                            <w:left w:val="none" w:sz="0" w:space="0" w:color="auto"/>
                                            <w:bottom w:val="none" w:sz="0" w:space="0" w:color="auto"/>
                                            <w:right w:val="none" w:sz="0" w:space="0" w:color="auto"/>
                                          </w:divBdr>
                                          <w:divsChild>
                                            <w:div w:id="752239259">
                                              <w:marLeft w:val="0"/>
                                              <w:marRight w:val="0"/>
                                              <w:marTop w:val="0"/>
                                              <w:marBottom w:val="0"/>
                                              <w:divBdr>
                                                <w:top w:val="none" w:sz="0" w:space="0" w:color="auto"/>
                                                <w:left w:val="none" w:sz="0" w:space="0" w:color="auto"/>
                                                <w:bottom w:val="none" w:sz="0" w:space="0" w:color="auto"/>
                                                <w:right w:val="none" w:sz="0" w:space="0" w:color="auto"/>
                                              </w:divBdr>
                                              <w:divsChild>
                                                <w:div w:id="117722389">
                                                  <w:marLeft w:val="240"/>
                                                  <w:marRight w:val="240"/>
                                                  <w:marTop w:val="0"/>
                                                  <w:marBottom w:val="0"/>
                                                  <w:divBdr>
                                                    <w:top w:val="none" w:sz="0" w:space="0" w:color="auto"/>
                                                    <w:left w:val="none" w:sz="0" w:space="0" w:color="auto"/>
                                                    <w:bottom w:val="none" w:sz="0" w:space="0" w:color="auto"/>
                                                    <w:right w:val="none" w:sz="0" w:space="0" w:color="auto"/>
                                                  </w:divBdr>
                                                  <w:divsChild>
                                                    <w:div w:id="898056862">
                                                      <w:marLeft w:val="240"/>
                                                      <w:marRight w:val="0"/>
                                                      <w:marTop w:val="0"/>
                                                      <w:marBottom w:val="0"/>
                                                      <w:divBdr>
                                                        <w:top w:val="none" w:sz="0" w:space="0" w:color="auto"/>
                                                        <w:left w:val="none" w:sz="0" w:space="0" w:color="auto"/>
                                                        <w:bottom w:val="none" w:sz="0" w:space="0" w:color="auto"/>
                                                        <w:right w:val="none" w:sz="0" w:space="0" w:color="auto"/>
                                                      </w:divBdr>
                                                    </w:div>
                                                    <w:div w:id="2033260849">
                                                      <w:marLeft w:val="0"/>
                                                      <w:marRight w:val="0"/>
                                                      <w:marTop w:val="0"/>
                                                      <w:marBottom w:val="0"/>
                                                      <w:divBdr>
                                                        <w:top w:val="none" w:sz="0" w:space="0" w:color="auto"/>
                                                        <w:left w:val="none" w:sz="0" w:space="0" w:color="auto"/>
                                                        <w:bottom w:val="none" w:sz="0" w:space="0" w:color="auto"/>
                                                        <w:right w:val="none" w:sz="0" w:space="0" w:color="auto"/>
                                                      </w:divBdr>
                                                      <w:divsChild>
                                                        <w:div w:id="271590288">
                                                          <w:marLeft w:val="240"/>
                                                          <w:marRight w:val="240"/>
                                                          <w:marTop w:val="0"/>
                                                          <w:marBottom w:val="0"/>
                                                          <w:divBdr>
                                                            <w:top w:val="none" w:sz="0" w:space="0" w:color="auto"/>
                                                            <w:left w:val="none" w:sz="0" w:space="0" w:color="auto"/>
                                                            <w:bottom w:val="none" w:sz="0" w:space="0" w:color="auto"/>
                                                            <w:right w:val="none" w:sz="0" w:space="0" w:color="auto"/>
                                                          </w:divBdr>
                                                          <w:divsChild>
                                                            <w:div w:id="948657419">
                                                              <w:marLeft w:val="240"/>
                                                              <w:marRight w:val="0"/>
                                                              <w:marTop w:val="0"/>
                                                              <w:marBottom w:val="0"/>
                                                              <w:divBdr>
                                                                <w:top w:val="none" w:sz="0" w:space="0" w:color="auto"/>
                                                                <w:left w:val="none" w:sz="0" w:space="0" w:color="auto"/>
                                                                <w:bottom w:val="none" w:sz="0" w:space="0" w:color="auto"/>
                                                                <w:right w:val="none" w:sz="0" w:space="0" w:color="auto"/>
                                                              </w:divBdr>
                                                            </w:div>
                                                          </w:divsChild>
                                                        </w:div>
                                                        <w:div w:id="720666354">
                                                          <w:marLeft w:val="240"/>
                                                          <w:marRight w:val="240"/>
                                                          <w:marTop w:val="0"/>
                                                          <w:marBottom w:val="0"/>
                                                          <w:divBdr>
                                                            <w:top w:val="none" w:sz="0" w:space="0" w:color="auto"/>
                                                            <w:left w:val="none" w:sz="0" w:space="0" w:color="auto"/>
                                                            <w:bottom w:val="none" w:sz="0" w:space="0" w:color="auto"/>
                                                            <w:right w:val="none" w:sz="0" w:space="0" w:color="auto"/>
                                                          </w:divBdr>
                                                          <w:divsChild>
                                                            <w:div w:id="1088114177">
                                                              <w:marLeft w:val="240"/>
                                                              <w:marRight w:val="0"/>
                                                              <w:marTop w:val="0"/>
                                                              <w:marBottom w:val="0"/>
                                                              <w:divBdr>
                                                                <w:top w:val="none" w:sz="0" w:space="0" w:color="auto"/>
                                                                <w:left w:val="none" w:sz="0" w:space="0" w:color="auto"/>
                                                                <w:bottom w:val="none" w:sz="0" w:space="0" w:color="auto"/>
                                                                <w:right w:val="none" w:sz="0" w:space="0" w:color="auto"/>
                                                              </w:divBdr>
                                                            </w:div>
                                                          </w:divsChild>
                                                        </w:div>
                                                        <w:div w:id="764039590">
                                                          <w:marLeft w:val="0"/>
                                                          <w:marRight w:val="0"/>
                                                          <w:marTop w:val="0"/>
                                                          <w:marBottom w:val="0"/>
                                                          <w:divBdr>
                                                            <w:top w:val="none" w:sz="0" w:space="0" w:color="auto"/>
                                                            <w:left w:val="none" w:sz="0" w:space="0" w:color="auto"/>
                                                            <w:bottom w:val="none" w:sz="0" w:space="0" w:color="auto"/>
                                                            <w:right w:val="none" w:sz="0" w:space="0" w:color="auto"/>
                                                          </w:divBdr>
                                                        </w:div>
                                                        <w:div w:id="802305486">
                                                          <w:marLeft w:val="240"/>
                                                          <w:marRight w:val="240"/>
                                                          <w:marTop w:val="0"/>
                                                          <w:marBottom w:val="0"/>
                                                          <w:divBdr>
                                                            <w:top w:val="none" w:sz="0" w:space="0" w:color="auto"/>
                                                            <w:left w:val="none" w:sz="0" w:space="0" w:color="auto"/>
                                                            <w:bottom w:val="none" w:sz="0" w:space="0" w:color="auto"/>
                                                            <w:right w:val="none" w:sz="0" w:space="0" w:color="auto"/>
                                                          </w:divBdr>
                                                        </w:div>
                                                        <w:div w:id="962923385">
                                                          <w:marLeft w:val="240"/>
                                                          <w:marRight w:val="240"/>
                                                          <w:marTop w:val="0"/>
                                                          <w:marBottom w:val="0"/>
                                                          <w:divBdr>
                                                            <w:top w:val="none" w:sz="0" w:space="0" w:color="auto"/>
                                                            <w:left w:val="none" w:sz="0" w:space="0" w:color="auto"/>
                                                            <w:bottom w:val="none" w:sz="0" w:space="0" w:color="auto"/>
                                                            <w:right w:val="none" w:sz="0" w:space="0" w:color="auto"/>
                                                          </w:divBdr>
                                                          <w:divsChild>
                                                            <w:div w:id="1224366134">
                                                              <w:marLeft w:val="240"/>
                                                              <w:marRight w:val="0"/>
                                                              <w:marTop w:val="0"/>
                                                              <w:marBottom w:val="0"/>
                                                              <w:divBdr>
                                                                <w:top w:val="none" w:sz="0" w:space="0" w:color="auto"/>
                                                                <w:left w:val="none" w:sz="0" w:space="0" w:color="auto"/>
                                                                <w:bottom w:val="none" w:sz="0" w:space="0" w:color="auto"/>
                                                                <w:right w:val="none" w:sz="0" w:space="0" w:color="auto"/>
                                                              </w:divBdr>
                                                            </w:div>
                                                          </w:divsChild>
                                                        </w:div>
                                                        <w:div w:id="984578975">
                                                          <w:marLeft w:val="240"/>
                                                          <w:marRight w:val="240"/>
                                                          <w:marTop w:val="0"/>
                                                          <w:marBottom w:val="0"/>
                                                          <w:divBdr>
                                                            <w:top w:val="none" w:sz="0" w:space="0" w:color="auto"/>
                                                            <w:left w:val="none" w:sz="0" w:space="0" w:color="auto"/>
                                                            <w:bottom w:val="none" w:sz="0" w:space="0" w:color="auto"/>
                                                            <w:right w:val="none" w:sz="0" w:space="0" w:color="auto"/>
                                                          </w:divBdr>
                                                        </w:div>
                                                        <w:div w:id="1495296249">
                                                          <w:marLeft w:val="240"/>
                                                          <w:marRight w:val="240"/>
                                                          <w:marTop w:val="0"/>
                                                          <w:marBottom w:val="0"/>
                                                          <w:divBdr>
                                                            <w:top w:val="none" w:sz="0" w:space="0" w:color="auto"/>
                                                            <w:left w:val="none" w:sz="0" w:space="0" w:color="auto"/>
                                                            <w:bottom w:val="none" w:sz="0" w:space="0" w:color="auto"/>
                                                            <w:right w:val="none" w:sz="0" w:space="0" w:color="auto"/>
                                                          </w:divBdr>
                                                        </w:div>
                                                        <w:div w:id="2043480728">
                                                          <w:marLeft w:val="240"/>
                                                          <w:marRight w:val="240"/>
                                                          <w:marTop w:val="0"/>
                                                          <w:marBottom w:val="0"/>
                                                          <w:divBdr>
                                                            <w:top w:val="none" w:sz="0" w:space="0" w:color="auto"/>
                                                            <w:left w:val="none" w:sz="0" w:space="0" w:color="auto"/>
                                                            <w:bottom w:val="none" w:sz="0" w:space="0" w:color="auto"/>
                                                            <w:right w:val="none" w:sz="0" w:space="0" w:color="auto"/>
                                                          </w:divBdr>
                                                          <w:divsChild>
                                                            <w:div w:id="989018533">
                                                              <w:marLeft w:val="240"/>
                                                              <w:marRight w:val="0"/>
                                                              <w:marTop w:val="0"/>
                                                              <w:marBottom w:val="0"/>
                                                              <w:divBdr>
                                                                <w:top w:val="none" w:sz="0" w:space="0" w:color="auto"/>
                                                                <w:left w:val="none" w:sz="0" w:space="0" w:color="auto"/>
                                                                <w:bottom w:val="none" w:sz="0" w:space="0" w:color="auto"/>
                                                                <w:right w:val="none" w:sz="0" w:space="0" w:color="auto"/>
                                                              </w:divBdr>
                                                            </w:div>
                                                          </w:divsChild>
                                                        </w:div>
                                                        <w:div w:id="20684117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937133">
                                                  <w:marLeft w:val="0"/>
                                                  <w:marRight w:val="0"/>
                                                  <w:marTop w:val="0"/>
                                                  <w:marBottom w:val="0"/>
                                                  <w:divBdr>
                                                    <w:top w:val="none" w:sz="0" w:space="0" w:color="auto"/>
                                                    <w:left w:val="none" w:sz="0" w:space="0" w:color="auto"/>
                                                    <w:bottom w:val="none" w:sz="0" w:space="0" w:color="auto"/>
                                                    <w:right w:val="none" w:sz="0" w:space="0" w:color="auto"/>
                                                  </w:divBdr>
                                                </w:div>
                                              </w:divsChild>
                                            </w:div>
                                            <w:div w:id="1003818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585092">
                                      <w:marLeft w:val="240"/>
                                      <w:marRight w:val="0"/>
                                      <w:marTop w:val="0"/>
                                      <w:marBottom w:val="0"/>
                                      <w:divBdr>
                                        <w:top w:val="none" w:sz="0" w:space="0" w:color="auto"/>
                                        <w:left w:val="none" w:sz="0" w:space="0" w:color="auto"/>
                                        <w:bottom w:val="none" w:sz="0" w:space="0" w:color="auto"/>
                                        <w:right w:val="none" w:sz="0" w:space="0" w:color="auto"/>
                                      </w:divBdr>
                                    </w:div>
                                  </w:divsChild>
                                </w:div>
                                <w:div w:id="1495492696">
                                  <w:marLeft w:val="240"/>
                                  <w:marRight w:val="240"/>
                                  <w:marTop w:val="0"/>
                                  <w:marBottom w:val="0"/>
                                  <w:divBdr>
                                    <w:top w:val="none" w:sz="0" w:space="0" w:color="auto"/>
                                    <w:left w:val="none" w:sz="0" w:space="0" w:color="auto"/>
                                    <w:bottom w:val="none" w:sz="0" w:space="0" w:color="auto"/>
                                    <w:right w:val="none" w:sz="0" w:space="0" w:color="auto"/>
                                  </w:divBdr>
                                  <w:divsChild>
                                    <w:div w:id="174924838">
                                      <w:marLeft w:val="0"/>
                                      <w:marRight w:val="0"/>
                                      <w:marTop w:val="0"/>
                                      <w:marBottom w:val="0"/>
                                      <w:divBdr>
                                        <w:top w:val="none" w:sz="0" w:space="0" w:color="auto"/>
                                        <w:left w:val="none" w:sz="0" w:space="0" w:color="auto"/>
                                        <w:bottom w:val="none" w:sz="0" w:space="0" w:color="auto"/>
                                        <w:right w:val="none" w:sz="0" w:space="0" w:color="auto"/>
                                      </w:divBdr>
                                      <w:divsChild>
                                        <w:div w:id="572545828">
                                          <w:marLeft w:val="0"/>
                                          <w:marRight w:val="0"/>
                                          <w:marTop w:val="0"/>
                                          <w:marBottom w:val="0"/>
                                          <w:divBdr>
                                            <w:top w:val="none" w:sz="0" w:space="0" w:color="auto"/>
                                            <w:left w:val="none" w:sz="0" w:space="0" w:color="auto"/>
                                            <w:bottom w:val="none" w:sz="0" w:space="0" w:color="auto"/>
                                            <w:right w:val="none" w:sz="0" w:space="0" w:color="auto"/>
                                          </w:divBdr>
                                        </w:div>
                                        <w:div w:id="1524437468">
                                          <w:marLeft w:val="240"/>
                                          <w:marRight w:val="240"/>
                                          <w:marTop w:val="0"/>
                                          <w:marBottom w:val="0"/>
                                          <w:divBdr>
                                            <w:top w:val="none" w:sz="0" w:space="0" w:color="auto"/>
                                            <w:left w:val="none" w:sz="0" w:space="0" w:color="auto"/>
                                            <w:bottom w:val="none" w:sz="0" w:space="0" w:color="auto"/>
                                            <w:right w:val="none" w:sz="0" w:space="0" w:color="auto"/>
                                          </w:divBdr>
                                          <w:divsChild>
                                            <w:div w:id="1674332432">
                                              <w:marLeft w:val="240"/>
                                              <w:marRight w:val="0"/>
                                              <w:marTop w:val="0"/>
                                              <w:marBottom w:val="0"/>
                                              <w:divBdr>
                                                <w:top w:val="none" w:sz="0" w:space="0" w:color="auto"/>
                                                <w:left w:val="none" w:sz="0" w:space="0" w:color="auto"/>
                                                <w:bottom w:val="none" w:sz="0" w:space="0" w:color="auto"/>
                                                <w:right w:val="none" w:sz="0" w:space="0" w:color="auto"/>
                                              </w:divBdr>
                                            </w:div>
                                            <w:div w:id="2069525911">
                                              <w:marLeft w:val="0"/>
                                              <w:marRight w:val="0"/>
                                              <w:marTop w:val="0"/>
                                              <w:marBottom w:val="0"/>
                                              <w:divBdr>
                                                <w:top w:val="none" w:sz="0" w:space="0" w:color="auto"/>
                                                <w:left w:val="none" w:sz="0" w:space="0" w:color="auto"/>
                                                <w:bottom w:val="none" w:sz="0" w:space="0" w:color="auto"/>
                                                <w:right w:val="none" w:sz="0" w:space="0" w:color="auto"/>
                                              </w:divBdr>
                                              <w:divsChild>
                                                <w:div w:id="20983274">
                                                  <w:marLeft w:val="240"/>
                                                  <w:marRight w:val="240"/>
                                                  <w:marTop w:val="0"/>
                                                  <w:marBottom w:val="0"/>
                                                  <w:divBdr>
                                                    <w:top w:val="none" w:sz="0" w:space="0" w:color="auto"/>
                                                    <w:left w:val="none" w:sz="0" w:space="0" w:color="auto"/>
                                                    <w:bottom w:val="none" w:sz="0" w:space="0" w:color="auto"/>
                                                    <w:right w:val="none" w:sz="0" w:space="0" w:color="auto"/>
                                                  </w:divBdr>
                                                  <w:divsChild>
                                                    <w:div w:id="312374877">
                                                      <w:marLeft w:val="24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sChild>
                                                        <w:div w:id="676929504">
                                                          <w:marLeft w:val="240"/>
                                                          <w:marRight w:val="240"/>
                                                          <w:marTop w:val="0"/>
                                                          <w:marBottom w:val="0"/>
                                                          <w:divBdr>
                                                            <w:top w:val="none" w:sz="0" w:space="0" w:color="auto"/>
                                                            <w:left w:val="none" w:sz="0" w:space="0" w:color="auto"/>
                                                            <w:bottom w:val="none" w:sz="0" w:space="0" w:color="auto"/>
                                                            <w:right w:val="none" w:sz="0" w:space="0" w:color="auto"/>
                                                          </w:divBdr>
                                                          <w:divsChild>
                                                            <w:div w:id="1837501168">
                                                              <w:marLeft w:val="240"/>
                                                              <w:marRight w:val="0"/>
                                                              <w:marTop w:val="0"/>
                                                              <w:marBottom w:val="0"/>
                                                              <w:divBdr>
                                                                <w:top w:val="none" w:sz="0" w:space="0" w:color="auto"/>
                                                                <w:left w:val="none" w:sz="0" w:space="0" w:color="auto"/>
                                                                <w:bottom w:val="none" w:sz="0" w:space="0" w:color="auto"/>
                                                                <w:right w:val="none" w:sz="0" w:space="0" w:color="auto"/>
                                                              </w:divBdr>
                                                            </w:div>
                                                          </w:divsChild>
                                                        </w:div>
                                                        <w:div w:id="1908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599">
                                      <w:marLeft w:val="240"/>
                                      <w:marRight w:val="0"/>
                                      <w:marTop w:val="0"/>
                                      <w:marBottom w:val="0"/>
                                      <w:divBdr>
                                        <w:top w:val="none" w:sz="0" w:space="0" w:color="auto"/>
                                        <w:left w:val="none" w:sz="0" w:space="0" w:color="auto"/>
                                        <w:bottom w:val="none" w:sz="0" w:space="0" w:color="auto"/>
                                        <w:right w:val="none" w:sz="0" w:space="0" w:color="auto"/>
                                      </w:divBdr>
                                    </w:div>
                                  </w:divsChild>
                                </w:div>
                                <w:div w:id="1532302569">
                                  <w:marLeft w:val="0"/>
                                  <w:marRight w:val="0"/>
                                  <w:marTop w:val="0"/>
                                  <w:marBottom w:val="0"/>
                                  <w:divBdr>
                                    <w:top w:val="none" w:sz="0" w:space="0" w:color="auto"/>
                                    <w:left w:val="none" w:sz="0" w:space="0" w:color="auto"/>
                                    <w:bottom w:val="none" w:sz="0" w:space="0" w:color="auto"/>
                                    <w:right w:val="none" w:sz="0" w:space="0" w:color="auto"/>
                                  </w:divBdr>
                                </w:div>
                                <w:div w:id="1546409489">
                                  <w:marLeft w:val="240"/>
                                  <w:marRight w:val="240"/>
                                  <w:marTop w:val="0"/>
                                  <w:marBottom w:val="0"/>
                                  <w:divBdr>
                                    <w:top w:val="none" w:sz="0" w:space="0" w:color="auto"/>
                                    <w:left w:val="none" w:sz="0" w:space="0" w:color="auto"/>
                                    <w:bottom w:val="none" w:sz="0" w:space="0" w:color="auto"/>
                                    <w:right w:val="none" w:sz="0" w:space="0" w:color="auto"/>
                                  </w:divBdr>
                                  <w:divsChild>
                                    <w:div w:id="417093140">
                                      <w:marLeft w:val="240"/>
                                      <w:marRight w:val="0"/>
                                      <w:marTop w:val="0"/>
                                      <w:marBottom w:val="0"/>
                                      <w:divBdr>
                                        <w:top w:val="none" w:sz="0" w:space="0" w:color="auto"/>
                                        <w:left w:val="none" w:sz="0" w:space="0" w:color="auto"/>
                                        <w:bottom w:val="none" w:sz="0" w:space="0" w:color="auto"/>
                                        <w:right w:val="none" w:sz="0" w:space="0" w:color="auto"/>
                                      </w:divBdr>
                                    </w:div>
                                  </w:divsChild>
                                </w:div>
                                <w:div w:id="1641223784">
                                  <w:marLeft w:val="240"/>
                                  <w:marRight w:val="240"/>
                                  <w:marTop w:val="0"/>
                                  <w:marBottom w:val="0"/>
                                  <w:divBdr>
                                    <w:top w:val="none" w:sz="0" w:space="0" w:color="auto"/>
                                    <w:left w:val="none" w:sz="0" w:space="0" w:color="auto"/>
                                    <w:bottom w:val="none" w:sz="0" w:space="0" w:color="auto"/>
                                    <w:right w:val="none" w:sz="0" w:space="0" w:color="auto"/>
                                  </w:divBdr>
                                </w:div>
                                <w:div w:id="1829901352">
                                  <w:marLeft w:val="240"/>
                                  <w:marRight w:val="240"/>
                                  <w:marTop w:val="0"/>
                                  <w:marBottom w:val="0"/>
                                  <w:divBdr>
                                    <w:top w:val="none" w:sz="0" w:space="0" w:color="auto"/>
                                    <w:left w:val="none" w:sz="0" w:space="0" w:color="auto"/>
                                    <w:bottom w:val="none" w:sz="0" w:space="0" w:color="auto"/>
                                    <w:right w:val="none" w:sz="0" w:space="0" w:color="auto"/>
                                  </w:divBdr>
                                </w:div>
                                <w:div w:id="1870489990">
                                  <w:marLeft w:val="240"/>
                                  <w:marRight w:val="240"/>
                                  <w:marTop w:val="0"/>
                                  <w:marBottom w:val="0"/>
                                  <w:divBdr>
                                    <w:top w:val="none" w:sz="0" w:space="0" w:color="auto"/>
                                    <w:left w:val="none" w:sz="0" w:space="0" w:color="auto"/>
                                    <w:bottom w:val="none" w:sz="0" w:space="0" w:color="auto"/>
                                    <w:right w:val="none" w:sz="0" w:space="0" w:color="auto"/>
                                  </w:divBdr>
                                  <w:divsChild>
                                    <w:div w:id="1934167494">
                                      <w:marLeft w:val="240"/>
                                      <w:marRight w:val="0"/>
                                      <w:marTop w:val="0"/>
                                      <w:marBottom w:val="0"/>
                                      <w:divBdr>
                                        <w:top w:val="none" w:sz="0" w:space="0" w:color="auto"/>
                                        <w:left w:val="none" w:sz="0" w:space="0" w:color="auto"/>
                                        <w:bottom w:val="none" w:sz="0" w:space="0" w:color="auto"/>
                                        <w:right w:val="none" w:sz="0" w:space="0" w:color="auto"/>
                                      </w:divBdr>
                                    </w:div>
                                  </w:divsChild>
                                </w:div>
                                <w:div w:id="2069185521">
                                  <w:marLeft w:val="240"/>
                                  <w:marRight w:val="240"/>
                                  <w:marTop w:val="0"/>
                                  <w:marBottom w:val="0"/>
                                  <w:divBdr>
                                    <w:top w:val="none" w:sz="0" w:space="0" w:color="auto"/>
                                    <w:left w:val="none" w:sz="0" w:space="0" w:color="auto"/>
                                    <w:bottom w:val="none" w:sz="0" w:space="0" w:color="auto"/>
                                    <w:right w:val="none" w:sz="0" w:space="0" w:color="auto"/>
                                  </w:divBdr>
                                </w:div>
                                <w:div w:id="2089304778">
                                  <w:marLeft w:val="240"/>
                                  <w:marRight w:val="240"/>
                                  <w:marTop w:val="0"/>
                                  <w:marBottom w:val="0"/>
                                  <w:divBdr>
                                    <w:top w:val="none" w:sz="0" w:space="0" w:color="auto"/>
                                    <w:left w:val="none" w:sz="0" w:space="0" w:color="auto"/>
                                    <w:bottom w:val="none" w:sz="0" w:space="0" w:color="auto"/>
                                    <w:right w:val="none" w:sz="0" w:space="0" w:color="auto"/>
                                  </w:divBdr>
                                </w:div>
                              </w:divsChild>
                            </w:div>
                            <w:div w:id="1534611820">
                              <w:marLeft w:val="240"/>
                              <w:marRight w:val="0"/>
                              <w:marTop w:val="0"/>
                              <w:marBottom w:val="0"/>
                              <w:divBdr>
                                <w:top w:val="none" w:sz="0" w:space="0" w:color="auto"/>
                                <w:left w:val="none" w:sz="0" w:space="0" w:color="auto"/>
                                <w:bottom w:val="none" w:sz="0" w:space="0" w:color="auto"/>
                                <w:right w:val="none" w:sz="0" w:space="0" w:color="auto"/>
                              </w:divBdr>
                            </w:div>
                          </w:divsChild>
                        </w:div>
                        <w:div w:id="413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70519">
                  <w:marLeft w:val="240"/>
                  <w:marRight w:val="240"/>
                  <w:marTop w:val="0"/>
                  <w:marBottom w:val="0"/>
                  <w:divBdr>
                    <w:top w:val="none" w:sz="0" w:space="0" w:color="auto"/>
                    <w:left w:val="none" w:sz="0" w:space="0" w:color="auto"/>
                    <w:bottom w:val="none" w:sz="0" w:space="0" w:color="auto"/>
                    <w:right w:val="none" w:sz="0" w:space="0" w:color="auto"/>
                  </w:divBdr>
                </w:div>
                <w:div w:id="382103389">
                  <w:marLeft w:val="240"/>
                  <w:marRight w:val="240"/>
                  <w:marTop w:val="0"/>
                  <w:marBottom w:val="0"/>
                  <w:divBdr>
                    <w:top w:val="none" w:sz="0" w:space="0" w:color="auto"/>
                    <w:left w:val="none" w:sz="0" w:space="0" w:color="auto"/>
                    <w:bottom w:val="none" w:sz="0" w:space="0" w:color="auto"/>
                    <w:right w:val="none" w:sz="0" w:space="0" w:color="auto"/>
                  </w:divBdr>
                </w:div>
                <w:div w:id="426073845">
                  <w:marLeft w:val="240"/>
                  <w:marRight w:val="24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sChild>
                        <w:div w:id="561791867">
                          <w:marLeft w:val="0"/>
                          <w:marRight w:val="0"/>
                          <w:marTop w:val="0"/>
                          <w:marBottom w:val="0"/>
                          <w:divBdr>
                            <w:top w:val="none" w:sz="0" w:space="0" w:color="auto"/>
                            <w:left w:val="none" w:sz="0" w:space="0" w:color="auto"/>
                            <w:bottom w:val="none" w:sz="0" w:space="0" w:color="auto"/>
                            <w:right w:val="none" w:sz="0" w:space="0" w:color="auto"/>
                          </w:divBdr>
                        </w:div>
                        <w:div w:id="1359744042">
                          <w:marLeft w:val="240"/>
                          <w:marRight w:val="240"/>
                          <w:marTop w:val="0"/>
                          <w:marBottom w:val="0"/>
                          <w:divBdr>
                            <w:top w:val="none" w:sz="0" w:space="0" w:color="auto"/>
                            <w:left w:val="none" w:sz="0" w:space="0" w:color="auto"/>
                            <w:bottom w:val="none" w:sz="0" w:space="0" w:color="auto"/>
                            <w:right w:val="none" w:sz="0" w:space="0" w:color="auto"/>
                          </w:divBdr>
                          <w:divsChild>
                            <w:div w:id="1029796439">
                              <w:marLeft w:val="240"/>
                              <w:marRight w:val="0"/>
                              <w:marTop w:val="0"/>
                              <w:marBottom w:val="0"/>
                              <w:divBdr>
                                <w:top w:val="none" w:sz="0" w:space="0" w:color="auto"/>
                                <w:left w:val="none" w:sz="0" w:space="0" w:color="auto"/>
                                <w:bottom w:val="none" w:sz="0" w:space="0" w:color="auto"/>
                                <w:right w:val="none" w:sz="0" w:space="0" w:color="auto"/>
                              </w:divBdr>
                            </w:div>
                            <w:div w:id="1829438436">
                              <w:marLeft w:val="0"/>
                              <w:marRight w:val="0"/>
                              <w:marTop w:val="0"/>
                              <w:marBottom w:val="0"/>
                              <w:divBdr>
                                <w:top w:val="none" w:sz="0" w:space="0" w:color="auto"/>
                                <w:left w:val="none" w:sz="0" w:space="0" w:color="auto"/>
                                <w:bottom w:val="none" w:sz="0" w:space="0" w:color="auto"/>
                                <w:right w:val="none" w:sz="0" w:space="0" w:color="auto"/>
                              </w:divBdr>
                              <w:divsChild>
                                <w:div w:id="635527764">
                                  <w:marLeft w:val="240"/>
                                  <w:marRight w:val="240"/>
                                  <w:marTop w:val="0"/>
                                  <w:marBottom w:val="0"/>
                                  <w:divBdr>
                                    <w:top w:val="none" w:sz="0" w:space="0" w:color="auto"/>
                                    <w:left w:val="none" w:sz="0" w:space="0" w:color="auto"/>
                                    <w:bottom w:val="none" w:sz="0" w:space="0" w:color="auto"/>
                                    <w:right w:val="none" w:sz="0" w:space="0" w:color="auto"/>
                                  </w:divBdr>
                                  <w:divsChild>
                                    <w:div w:id="464659351">
                                      <w:marLeft w:val="240"/>
                                      <w:marRight w:val="0"/>
                                      <w:marTop w:val="0"/>
                                      <w:marBottom w:val="0"/>
                                      <w:divBdr>
                                        <w:top w:val="none" w:sz="0" w:space="0" w:color="auto"/>
                                        <w:left w:val="none" w:sz="0" w:space="0" w:color="auto"/>
                                        <w:bottom w:val="none" w:sz="0" w:space="0" w:color="auto"/>
                                        <w:right w:val="none" w:sz="0" w:space="0" w:color="auto"/>
                                      </w:divBdr>
                                    </w:div>
                                    <w:div w:id="892273375">
                                      <w:marLeft w:val="0"/>
                                      <w:marRight w:val="0"/>
                                      <w:marTop w:val="0"/>
                                      <w:marBottom w:val="0"/>
                                      <w:divBdr>
                                        <w:top w:val="none" w:sz="0" w:space="0" w:color="auto"/>
                                        <w:left w:val="none" w:sz="0" w:space="0" w:color="auto"/>
                                        <w:bottom w:val="none" w:sz="0" w:space="0" w:color="auto"/>
                                        <w:right w:val="none" w:sz="0" w:space="0" w:color="auto"/>
                                      </w:divBdr>
                                      <w:divsChild>
                                        <w:div w:id="871574599">
                                          <w:marLeft w:val="240"/>
                                          <w:marRight w:val="240"/>
                                          <w:marTop w:val="0"/>
                                          <w:marBottom w:val="0"/>
                                          <w:divBdr>
                                            <w:top w:val="none" w:sz="0" w:space="0" w:color="auto"/>
                                            <w:left w:val="none" w:sz="0" w:space="0" w:color="auto"/>
                                            <w:bottom w:val="none" w:sz="0" w:space="0" w:color="auto"/>
                                            <w:right w:val="none" w:sz="0" w:space="0" w:color="auto"/>
                                          </w:divBdr>
                                          <w:divsChild>
                                            <w:div w:id="1200389327">
                                              <w:marLeft w:val="0"/>
                                              <w:marRight w:val="0"/>
                                              <w:marTop w:val="0"/>
                                              <w:marBottom w:val="0"/>
                                              <w:divBdr>
                                                <w:top w:val="none" w:sz="0" w:space="0" w:color="auto"/>
                                                <w:left w:val="none" w:sz="0" w:space="0" w:color="auto"/>
                                                <w:bottom w:val="none" w:sz="0" w:space="0" w:color="auto"/>
                                                <w:right w:val="none" w:sz="0" w:space="0" w:color="auto"/>
                                              </w:divBdr>
                                              <w:divsChild>
                                                <w:div w:id="351536992">
                                                  <w:marLeft w:val="240"/>
                                                  <w:marRight w:val="240"/>
                                                  <w:marTop w:val="0"/>
                                                  <w:marBottom w:val="0"/>
                                                  <w:divBdr>
                                                    <w:top w:val="none" w:sz="0" w:space="0" w:color="auto"/>
                                                    <w:left w:val="none" w:sz="0" w:space="0" w:color="auto"/>
                                                    <w:bottom w:val="none" w:sz="0" w:space="0" w:color="auto"/>
                                                    <w:right w:val="none" w:sz="0" w:space="0" w:color="auto"/>
                                                  </w:divBdr>
                                                  <w:divsChild>
                                                    <w:div w:id="457337394">
                                                      <w:marLeft w:val="240"/>
                                                      <w:marRight w:val="0"/>
                                                      <w:marTop w:val="0"/>
                                                      <w:marBottom w:val="0"/>
                                                      <w:divBdr>
                                                        <w:top w:val="none" w:sz="0" w:space="0" w:color="auto"/>
                                                        <w:left w:val="none" w:sz="0" w:space="0" w:color="auto"/>
                                                        <w:bottom w:val="none" w:sz="0" w:space="0" w:color="auto"/>
                                                        <w:right w:val="none" w:sz="0" w:space="0" w:color="auto"/>
                                                      </w:divBdr>
                                                    </w:div>
                                                  </w:divsChild>
                                                </w:div>
                                                <w:div w:id="608588955">
                                                  <w:marLeft w:val="240"/>
                                                  <w:marRight w:val="240"/>
                                                  <w:marTop w:val="0"/>
                                                  <w:marBottom w:val="0"/>
                                                  <w:divBdr>
                                                    <w:top w:val="none" w:sz="0" w:space="0" w:color="auto"/>
                                                    <w:left w:val="none" w:sz="0" w:space="0" w:color="auto"/>
                                                    <w:bottom w:val="none" w:sz="0" w:space="0" w:color="auto"/>
                                                    <w:right w:val="none" w:sz="0" w:space="0" w:color="auto"/>
                                                  </w:divBdr>
                                                  <w:divsChild>
                                                    <w:div w:id="591200987">
                                                      <w:marLeft w:val="240"/>
                                                      <w:marRight w:val="0"/>
                                                      <w:marTop w:val="0"/>
                                                      <w:marBottom w:val="0"/>
                                                      <w:divBdr>
                                                        <w:top w:val="none" w:sz="0" w:space="0" w:color="auto"/>
                                                        <w:left w:val="none" w:sz="0" w:space="0" w:color="auto"/>
                                                        <w:bottom w:val="none" w:sz="0" w:space="0" w:color="auto"/>
                                                        <w:right w:val="none" w:sz="0" w:space="0" w:color="auto"/>
                                                      </w:divBdr>
                                                    </w:div>
                                                  </w:divsChild>
                                                </w:div>
                                                <w:div w:id="1701660111">
                                                  <w:marLeft w:val="240"/>
                                                  <w:marRight w:val="240"/>
                                                  <w:marTop w:val="0"/>
                                                  <w:marBottom w:val="0"/>
                                                  <w:divBdr>
                                                    <w:top w:val="none" w:sz="0" w:space="0" w:color="auto"/>
                                                    <w:left w:val="none" w:sz="0" w:space="0" w:color="auto"/>
                                                    <w:bottom w:val="none" w:sz="0" w:space="0" w:color="auto"/>
                                                    <w:right w:val="none" w:sz="0" w:space="0" w:color="auto"/>
                                                  </w:divBdr>
                                                </w:div>
                                                <w:div w:id="1812746121">
                                                  <w:marLeft w:val="240"/>
                                                  <w:marRight w:val="240"/>
                                                  <w:marTop w:val="0"/>
                                                  <w:marBottom w:val="0"/>
                                                  <w:divBdr>
                                                    <w:top w:val="none" w:sz="0" w:space="0" w:color="auto"/>
                                                    <w:left w:val="none" w:sz="0" w:space="0" w:color="auto"/>
                                                    <w:bottom w:val="none" w:sz="0" w:space="0" w:color="auto"/>
                                                    <w:right w:val="none" w:sz="0" w:space="0" w:color="auto"/>
                                                  </w:divBdr>
                                                  <w:divsChild>
                                                    <w:div w:id="1484006966">
                                                      <w:marLeft w:val="240"/>
                                                      <w:marRight w:val="0"/>
                                                      <w:marTop w:val="0"/>
                                                      <w:marBottom w:val="0"/>
                                                      <w:divBdr>
                                                        <w:top w:val="none" w:sz="0" w:space="0" w:color="auto"/>
                                                        <w:left w:val="none" w:sz="0" w:space="0" w:color="auto"/>
                                                        <w:bottom w:val="none" w:sz="0" w:space="0" w:color="auto"/>
                                                        <w:right w:val="none" w:sz="0" w:space="0" w:color="auto"/>
                                                      </w:divBdr>
                                                    </w:div>
                                                  </w:divsChild>
                                                </w:div>
                                                <w:div w:id="1858158232">
                                                  <w:marLeft w:val="240"/>
                                                  <w:marRight w:val="240"/>
                                                  <w:marTop w:val="0"/>
                                                  <w:marBottom w:val="0"/>
                                                  <w:divBdr>
                                                    <w:top w:val="none" w:sz="0" w:space="0" w:color="auto"/>
                                                    <w:left w:val="none" w:sz="0" w:space="0" w:color="auto"/>
                                                    <w:bottom w:val="none" w:sz="0" w:space="0" w:color="auto"/>
                                                    <w:right w:val="none" w:sz="0" w:space="0" w:color="auto"/>
                                                  </w:divBdr>
                                                </w:div>
                                                <w:div w:id="2059232932">
                                                  <w:marLeft w:val="0"/>
                                                  <w:marRight w:val="0"/>
                                                  <w:marTop w:val="0"/>
                                                  <w:marBottom w:val="0"/>
                                                  <w:divBdr>
                                                    <w:top w:val="none" w:sz="0" w:space="0" w:color="auto"/>
                                                    <w:left w:val="none" w:sz="0" w:space="0" w:color="auto"/>
                                                    <w:bottom w:val="none" w:sz="0" w:space="0" w:color="auto"/>
                                                    <w:right w:val="none" w:sz="0" w:space="0" w:color="auto"/>
                                                  </w:divBdr>
                                                </w:div>
                                                <w:div w:id="2142067198">
                                                  <w:marLeft w:val="240"/>
                                                  <w:marRight w:val="240"/>
                                                  <w:marTop w:val="0"/>
                                                  <w:marBottom w:val="0"/>
                                                  <w:divBdr>
                                                    <w:top w:val="none" w:sz="0" w:space="0" w:color="auto"/>
                                                    <w:left w:val="none" w:sz="0" w:space="0" w:color="auto"/>
                                                    <w:bottom w:val="none" w:sz="0" w:space="0" w:color="auto"/>
                                                    <w:right w:val="none" w:sz="0" w:space="0" w:color="auto"/>
                                                  </w:divBdr>
                                                  <w:divsChild>
                                                    <w:div w:id="179051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1683301">
                                              <w:marLeft w:val="240"/>
                                              <w:marRight w:val="0"/>
                                              <w:marTop w:val="0"/>
                                              <w:marBottom w:val="0"/>
                                              <w:divBdr>
                                                <w:top w:val="none" w:sz="0" w:space="0" w:color="auto"/>
                                                <w:left w:val="none" w:sz="0" w:space="0" w:color="auto"/>
                                                <w:bottom w:val="none" w:sz="0" w:space="0" w:color="auto"/>
                                                <w:right w:val="none" w:sz="0" w:space="0" w:color="auto"/>
                                              </w:divBdr>
                                            </w:div>
                                          </w:divsChild>
                                        </w:div>
                                        <w:div w:id="980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97">
                      <w:marLeft w:val="240"/>
                      <w:marRight w:val="0"/>
                      <w:marTop w:val="0"/>
                      <w:marBottom w:val="0"/>
                      <w:divBdr>
                        <w:top w:val="none" w:sz="0" w:space="0" w:color="auto"/>
                        <w:left w:val="none" w:sz="0" w:space="0" w:color="auto"/>
                        <w:bottom w:val="none" w:sz="0" w:space="0" w:color="auto"/>
                        <w:right w:val="none" w:sz="0" w:space="0" w:color="auto"/>
                      </w:divBdr>
                    </w:div>
                  </w:divsChild>
                </w:div>
                <w:div w:id="614872113">
                  <w:marLeft w:val="240"/>
                  <w:marRight w:val="240"/>
                  <w:marTop w:val="0"/>
                  <w:marBottom w:val="0"/>
                  <w:divBdr>
                    <w:top w:val="none" w:sz="0" w:space="0" w:color="auto"/>
                    <w:left w:val="none" w:sz="0" w:space="0" w:color="auto"/>
                    <w:bottom w:val="none" w:sz="0" w:space="0" w:color="auto"/>
                    <w:right w:val="none" w:sz="0" w:space="0" w:color="auto"/>
                  </w:divBdr>
                </w:div>
                <w:div w:id="761026028">
                  <w:marLeft w:val="0"/>
                  <w:marRight w:val="0"/>
                  <w:marTop w:val="0"/>
                  <w:marBottom w:val="0"/>
                  <w:divBdr>
                    <w:top w:val="none" w:sz="0" w:space="0" w:color="auto"/>
                    <w:left w:val="none" w:sz="0" w:space="0" w:color="auto"/>
                    <w:bottom w:val="none" w:sz="0" w:space="0" w:color="auto"/>
                    <w:right w:val="none" w:sz="0" w:space="0" w:color="auto"/>
                  </w:divBdr>
                </w:div>
                <w:div w:id="814447466">
                  <w:marLeft w:val="240"/>
                  <w:marRight w:val="240"/>
                  <w:marTop w:val="0"/>
                  <w:marBottom w:val="0"/>
                  <w:divBdr>
                    <w:top w:val="none" w:sz="0" w:space="0" w:color="auto"/>
                    <w:left w:val="none" w:sz="0" w:space="0" w:color="auto"/>
                    <w:bottom w:val="none" w:sz="0" w:space="0" w:color="auto"/>
                    <w:right w:val="none" w:sz="0" w:space="0" w:color="auto"/>
                  </w:divBdr>
                  <w:divsChild>
                    <w:div w:id="1805613055">
                      <w:marLeft w:val="240"/>
                      <w:marRight w:val="0"/>
                      <w:marTop w:val="0"/>
                      <w:marBottom w:val="0"/>
                      <w:divBdr>
                        <w:top w:val="none" w:sz="0" w:space="0" w:color="auto"/>
                        <w:left w:val="none" w:sz="0" w:space="0" w:color="auto"/>
                        <w:bottom w:val="none" w:sz="0" w:space="0" w:color="auto"/>
                        <w:right w:val="none" w:sz="0" w:space="0" w:color="auto"/>
                      </w:divBdr>
                    </w:div>
                  </w:divsChild>
                </w:div>
                <w:div w:id="817451982">
                  <w:marLeft w:val="240"/>
                  <w:marRight w:val="240"/>
                  <w:marTop w:val="0"/>
                  <w:marBottom w:val="0"/>
                  <w:divBdr>
                    <w:top w:val="none" w:sz="0" w:space="0" w:color="auto"/>
                    <w:left w:val="none" w:sz="0" w:space="0" w:color="auto"/>
                    <w:bottom w:val="none" w:sz="0" w:space="0" w:color="auto"/>
                    <w:right w:val="none" w:sz="0" w:space="0" w:color="auto"/>
                  </w:divBdr>
                  <w:divsChild>
                    <w:div w:id="1219783667">
                      <w:marLeft w:val="240"/>
                      <w:marRight w:val="0"/>
                      <w:marTop w:val="0"/>
                      <w:marBottom w:val="0"/>
                      <w:divBdr>
                        <w:top w:val="none" w:sz="0" w:space="0" w:color="auto"/>
                        <w:left w:val="none" w:sz="0" w:space="0" w:color="auto"/>
                        <w:bottom w:val="none" w:sz="0" w:space="0" w:color="auto"/>
                        <w:right w:val="none" w:sz="0" w:space="0" w:color="auto"/>
                      </w:divBdr>
                    </w:div>
                    <w:div w:id="1817598823">
                      <w:marLeft w:val="0"/>
                      <w:marRight w:val="0"/>
                      <w:marTop w:val="0"/>
                      <w:marBottom w:val="0"/>
                      <w:divBdr>
                        <w:top w:val="none" w:sz="0" w:space="0" w:color="auto"/>
                        <w:left w:val="none" w:sz="0" w:space="0" w:color="auto"/>
                        <w:bottom w:val="none" w:sz="0" w:space="0" w:color="auto"/>
                        <w:right w:val="none" w:sz="0" w:space="0" w:color="auto"/>
                      </w:divBdr>
                      <w:divsChild>
                        <w:div w:id="1518495537">
                          <w:marLeft w:val="240"/>
                          <w:marRight w:val="240"/>
                          <w:marTop w:val="0"/>
                          <w:marBottom w:val="0"/>
                          <w:divBdr>
                            <w:top w:val="none" w:sz="0" w:space="0" w:color="auto"/>
                            <w:left w:val="none" w:sz="0" w:space="0" w:color="auto"/>
                            <w:bottom w:val="none" w:sz="0" w:space="0" w:color="auto"/>
                            <w:right w:val="none" w:sz="0" w:space="0" w:color="auto"/>
                          </w:divBdr>
                          <w:divsChild>
                            <w:div w:id="1336761806">
                              <w:marLeft w:val="0"/>
                              <w:marRight w:val="0"/>
                              <w:marTop w:val="0"/>
                              <w:marBottom w:val="0"/>
                              <w:divBdr>
                                <w:top w:val="none" w:sz="0" w:space="0" w:color="auto"/>
                                <w:left w:val="none" w:sz="0" w:space="0" w:color="auto"/>
                                <w:bottom w:val="none" w:sz="0" w:space="0" w:color="auto"/>
                                <w:right w:val="none" w:sz="0" w:space="0" w:color="auto"/>
                              </w:divBdr>
                              <w:divsChild>
                                <w:div w:id="161897199">
                                  <w:marLeft w:val="240"/>
                                  <w:marRight w:val="240"/>
                                  <w:marTop w:val="0"/>
                                  <w:marBottom w:val="0"/>
                                  <w:divBdr>
                                    <w:top w:val="none" w:sz="0" w:space="0" w:color="auto"/>
                                    <w:left w:val="none" w:sz="0" w:space="0" w:color="auto"/>
                                    <w:bottom w:val="none" w:sz="0" w:space="0" w:color="auto"/>
                                    <w:right w:val="none" w:sz="0" w:space="0" w:color="auto"/>
                                  </w:divBdr>
                                  <w:divsChild>
                                    <w:div w:id="1328629655">
                                      <w:marLeft w:val="240"/>
                                      <w:marRight w:val="0"/>
                                      <w:marTop w:val="0"/>
                                      <w:marBottom w:val="0"/>
                                      <w:divBdr>
                                        <w:top w:val="none" w:sz="0" w:space="0" w:color="auto"/>
                                        <w:left w:val="none" w:sz="0" w:space="0" w:color="auto"/>
                                        <w:bottom w:val="none" w:sz="0" w:space="0" w:color="auto"/>
                                        <w:right w:val="none" w:sz="0" w:space="0" w:color="auto"/>
                                      </w:divBdr>
                                    </w:div>
                                  </w:divsChild>
                                </w:div>
                                <w:div w:id="252208870">
                                  <w:marLeft w:val="240"/>
                                  <w:marRight w:val="240"/>
                                  <w:marTop w:val="0"/>
                                  <w:marBottom w:val="0"/>
                                  <w:divBdr>
                                    <w:top w:val="none" w:sz="0" w:space="0" w:color="auto"/>
                                    <w:left w:val="none" w:sz="0" w:space="0" w:color="auto"/>
                                    <w:bottom w:val="none" w:sz="0" w:space="0" w:color="auto"/>
                                    <w:right w:val="none" w:sz="0" w:space="0" w:color="auto"/>
                                  </w:divBdr>
                                  <w:divsChild>
                                    <w:div w:id="577249800">
                                      <w:marLeft w:val="240"/>
                                      <w:marRight w:val="0"/>
                                      <w:marTop w:val="0"/>
                                      <w:marBottom w:val="0"/>
                                      <w:divBdr>
                                        <w:top w:val="none" w:sz="0" w:space="0" w:color="auto"/>
                                        <w:left w:val="none" w:sz="0" w:space="0" w:color="auto"/>
                                        <w:bottom w:val="none" w:sz="0" w:space="0" w:color="auto"/>
                                        <w:right w:val="none" w:sz="0" w:space="0" w:color="auto"/>
                                      </w:divBdr>
                                    </w:div>
                                    <w:div w:id="1232040718">
                                      <w:marLeft w:val="0"/>
                                      <w:marRight w:val="0"/>
                                      <w:marTop w:val="0"/>
                                      <w:marBottom w:val="0"/>
                                      <w:divBdr>
                                        <w:top w:val="none" w:sz="0" w:space="0" w:color="auto"/>
                                        <w:left w:val="none" w:sz="0" w:space="0" w:color="auto"/>
                                        <w:bottom w:val="none" w:sz="0" w:space="0" w:color="auto"/>
                                        <w:right w:val="none" w:sz="0" w:space="0" w:color="auto"/>
                                      </w:divBdr>
                                      <w:divsChild>
                                        <w:div w:id="688801615">
                                          <w:marLeft w:val="240"/>
                                          <w:marRight w:val="240"/>
                                          <w:marTop w:val="0"/>
                                          <w:marBottom w:val="0"/>
                                          <w:divBdr>
                                            <w:top w:val="none" w:sz="0" w:space="0" w:color="auto"/>
                                            <w:left w:val="none" w:sz="0" w:space="0" w:color="auto"/>
                                            <w:bottom w:val="none" w:sz="0" w:space="0" w:color="auto"/>
                                            <w:right w:val="none" w:sz="0" w:space="0" w:color="auto"/>
                                          </w:divBdr>
                                          <w:divsChild>
                                            <w:div w:id="816727535">
                                              <w:marLeft w:val="240"/>
                                              <w:marRight w:val="0"/>
                                              <w:marTop w:val="0"/>
                                              <w:marBottom w:val="0"/>
                                              <w:divBdr>
                                                <w:top w:val="none" w:sz="0" w:space="0" w:color="auto"/>
                                                <w:left w:val="none" w:sz="0" w:space="0" w:color="auto"/>
                                                <w:bottom w:val="none" w:sz="0" w:space="0" w:color="auto"/>
                                                <w:right w:val="none" w:sz="0" w:space="0" w:color="auto"/>
                                              </w:divBdr>
                                            </w:div>
                                            <w:div w:id="1005980707">
                                              <w:marLeft w:val="0"/>
                                              <w:marRight w:val="0"/>
                                              <w:marTop w:val="0"/>
                                              <w:marBottom w:val="0"/>
                                              <w:divBdr>
                                                <w:top w:val="none" w:sz="0" w:space="0" w:color="auto"/>
                                                <w:left w:val="none" w:sz="0" w:space="0" w:color="auto"/>
                                                <w:bottom w:val="none" w:sz="0" w:space="0" w:color="auto"/>
                                                <w:right w:val="none" w:sz="0" w:space="0" w:color="auto"/>
                                              </w:divBdr>
                                              <w:divsChild>
                                                <w:div w:id="658389761">
                                                  <w:marLeft w:val="0"/>
                                                  <w:marRight w:val="0"/>
                                                  <w:marTop w:val="0"/>
                                                  <w:marBottom w:val="0"/>
                                                  <w:divBdr>
                                                    <w:top w:val="none" w:sz="0" w:space="0" w:color="auto"/>
                                                    <w:left w:val="none" w:sz="0" w:space="0" w:color="auto"/>
                                                    <w:bottom w:val="none" w:sz="0" w:space="0" w:color="auto"/>
                                                    <w:right w:val="none" w:sz="0" w:space="0" w:color="auto"/>
                                                  </w:divBdr>
                                                </w:div>
                                                <w:div w:id="1985621533">
                                                  <w:marLeft w:val="240"/>
                                                  <w:marRight w:val="240"/>
                                                  <w:marTop w:val="0"/>
                                                  <w:marBottom w:val="0"/>
                                                  <w:divBdr>
                                                    <w:top w:val="none" w:sz="0" w:space="0" w:color="auto"/>
                                                    <w:left w:val="none" w:sz="0" w:space="0" w:color="auto"/>
                                                    <w:bottom w:val="none" w:sz="0" w:space="0" w:color="auto"/>
                                                    <w:right w:val="none" w:sz="0" w:space="0" w:color="auto"/>
                                                  </w:divBdr>
                                                  <w:divsChild>
                                                    <w:div w:id="705562147">
                                                      <w:marLeft w:val="0"/>
                                                      <w:marRight w:val="0"/>
                                                      <w:marTop w:val="0"/>
                                                      <w:marBottom w:val="0"/>
                                                      <w:divBdr>
                                                        <w:top w:val="none" w:sz="0" w:space="0" w:color="auto"/>
                                                        <w:left w:val="none" w:sz="0" w:space="0" w:color="auto"/>
                                                        <w:bottom w:val="none" w:sz="0" w:space="0" w:color="auto"/>
                                                        <w:right w:val="none" w:sz="0" w:space="0" w:color="auto"/>
                                                      </w:divBdr>
                                                      <w:divsChild>
                                                        <w:div w:id="37827649">
                                                          <w:marLeft w:val="240"/>
                                                          <w:marRight w:val="240"/>
                                                          <w:marTop w:val="0"/>
                                                          <w:marBottom w:val="0"/>
                                                          <w:divBdr>
                                                            <w:top w:val="none" w:sz="0" w:space="0" w:color="auto"/>
                                                            <w:left w:val="none" w:sz="0" w:space="0" w:color="auto"/>
                                                            <w:bottom w:val="none" w:sz="0" w:space="0" w:color="auto"/>
                                                            <w:right w:val="none" w:sz="0" w:space="0" w:color="auto"/>
                                                          </w:divBdr>
                                                          <w:divsChild>
                                                            <w:div w:id="1538615383">
                                                              <w:marLeft w:val="240"/>
                                                              <w:marRight w:val="0"/>
                                                              <w:marTop w:val="0"/>
                                                              <w:marBottom w:val="0"/>
                                                              <w:divBdr>
                                                                <w:top w:val="none" w:sz="0" w:space="0" w:color="auto"/>
                                                                <w:left w:val="none" w:sz="0" w:space="0" w:color="auto"/>
                                                                <w:bottom w:val="none" w:sz="0" w:space="0" w:color="auto"/>
                                                                <w:right w:val="none" w:sz="0" w:space="0" w:color="auto"/>
                                                              </w:divBdr>
                                                            </w:div>
                                                          </w:divsChild>
                                                        </w:div>
                                                        <w:div w:id="43065884">
                                                          <w:marLeft w:val="240"/>
                                                          <w:marRight w:val="240"/>
                                                          <w:marTop w:val="0"/>
                                                          <w:marBottom w:val="0"/>
                                                          <w:divBdr>
                                                            <w:top w:val="none" w:sz="0" w:space="0" w:color="auto"/>
                                                            <w:left w:val="none" w:sz="0" w:space="0" w:color="auto"/>
                                                            <w:bottom w:val="none" w:sz="0" w:space="0" w:color="auto"/>
                                                            <w:right w:val="none" w:sz="0" w:space="0" w:color="auto"/>
                                                          </w:divBdr>
                                                        </w:div>
                                                        <w:div w:id="61492877">
                                                          <w:marLeft w:val="240"/>
                                                          <w:marRight w:val="240"/>
                                                          <w:marTop w:val="0"/>
                                                          <w:marBottom w:val="0"/>
                                                          <w:divBdr>
                                                            <w:top w:val="none" w:sz="0" w:space="0" w:color="auto"/>
                                                            <w:left w:val="none" w:sz="0" w:space="0" w:color="auto"/>
                                                            <w:bottom w:val="none" w:sz="0" w:space="0" w:color="auto"/>
                                                            <w:right w:val="none" w:sz="0" w:space="0" w:color="auto"/>
                                                          </w:divBdr>
                                                          <w:divsChild>
                                                            <w:div w:id="2056468924">
                                                              <w:marLeft w:val="240"/>
                                                              <w:marRight w:val="0"/>
                                                              <w:marTop w:val="0"/>
                                                              <w:marBottom w:val="0"/>
                                                              <w:divBdr>
                                                                <w:top w:val="none" w:sz="0" w:space="0" w:color="auto"/>
                                                                <w:left w:val="none" w:sz="0" w:space="0" w:color="auto"/>
                                                                <w:bottom w:val="none" w:sz="0" w:space="0" w:color="auto"/>
                                                                <w:right w:val="none" w:sz="0" w:space="0" w:color="auto"/>
                                                              </w:divBdr>
                                                            </w:div>
                                                          </w:divsChild>
                                                        </w:div>
                                                        <w:div w:id="156383220">
                                                          <w:marLeft w:val="240"/>
                                                          <w:marRight w:val="240"/>
                                                          <w:marTop w:val="0"/>
                                                          <w:marBottom w:val="0"/>
                                                          <w:divBdr>
                                                            <w:top w:val="none" w:sz="0" w:space="0" w:color="auto"/>
                                                            <w:left w:val="none" w:sz="0" w:space="0" w:color="auto"/>
                                                            <w:bottom w:val="none" w:sz="0" w:space="0" w:color="auto"/>
                                                            <w:right w:val="none" w:sz="0" w:space="0" w:color="auto"/>
                                                          </w:divBdr>
                                                          <w:divsChild>
                                                            <w:div w:id="1576012451">
                                                              <w:marLeft w:val="240"/>
                                                              <w:marRight w:val="0"/>
                                                              <w:marTop w:val="0"/>
                                                              <w:marBottom w:val="0"/>
                                                              <w:divBdr>
                                                                <w:top w:val="none" w:sz="0" w:space="0" w:color="auto"/>
                                                                <w:left w:val="none" w:sz="0" w:space="0" w:color="auto"/>
                                                                <w:bottom w:val="none" w:sz="0" w:space="0" w:color="auto"/>
                                                                <w:right w:val="none" w:sz="0" w:space="0" w:color="auto"/>
                                                              </w:divBdr>
                                                            </w:div>
                                                          </w:divsChild>
                                                        </w:div>
                                                        <w:div w:id="173031567">
                                                          <w:marLeft w:val="240"/>
                                                          <w:marRight w:val="240"/>
                                                          <w:marTop w:val="0"/>
                                                          <w:marBottom w:val="0"/>
                                                          <w:divBdr>
                                                            <w:top w:val="none" w:sz="0" w:space="0" w:color="auto"/>
                                                            <w:left w:val="none" w:sz="0" w:space="0" w:color="auto"/>
                                                            <w:bottom w:val="none" w:sz="0" w:space="0" w:color="auto"/>
                                                            <w:right w:val="none" w:sz="0" w:space="0" w:color="auto"/>
                                                          </w:divBdr>
                                                          <w:divsChild>
                                                            <w:div w:id="493037054">
                                                              <w:marLeft w:val="240"/>
                                                              <w:marRight w:val="0"/>
                                                              <w:marTop w:val="0"/>
                                                              <w:marBottom w:val="0"/>
                                                              <w:divBdr>
                                                                <w:top w:val="none" w:sz="0" w:space="0" w:color="auto"/>
                                                                <w:left w:val="none" w:sz="0" w:space="0" w:color="auto"/>
                                                                <w:bottom w:val="none" w:sz="0" w:space="0" w:color="auto"/>
                                                                <w:right w:val="none" w:sz="0" w:space="0" w:color="auto"/>
                                                              </w:divBdr>
                                                            </w:div>
                                                          </w:divsChild>
                                                        </w:div>
                                                        <w:div w:id="474224103">
                                                          <w:marLeft w:val="240"/>
                                                          <w:marRight w:val="240"/>
                                                          <w:marTop w:val="0"/>
                                                          <w:marBottom w:val="0"/>
                                                          <w:divBdr>
                                                            <w:top w:val="none" w:sz="0" w:space="0" w:color="auto"/>
                                                            <w:left w:val="none" w:sz="0" w:space="0" w:color="auto"/>
                                                            <w:bottom w:val="none" w:sz="0" w:space="0" w:color="auto"/>
                                                            <w:right w:val="none" w:sz="0" w:space="0" w:color="auto"/>
                                                          </w:divBdr>
                                                        </w:div>
                                                        <w:div w:id="543369829">
                                                          <w:marLeft w:val="240"/>
                                                          <w:marRight w:val="240"/>
                                                          <w:marTop w:val="0"/>
                                                          <w:marBottom w:val="0"/>
                                                          <w:divBdr>
                                                            <w:top w:val="none" w:sz="0" w:space="0" w:color="auto"/>
                                                            <w:left w:val="none" w:sz="0" w:space="0" w:color="auto"/>
                                                            <w:bottom w:val="none" w:sz="0" w:space="0" w:color="auto"/>
                                                            <w:right w:val="none" w:sz="0" w:space="0" w:color="auto"/>
                                                          </w:divBdr>
                                                          <w:divsChild>
                                                            <w:div w:id="1163353822">
                                                              <w:marLeft w:val="240"/>
                                                              <w:marRight w:val="0"/>
                                                              <w:marTop w:val="0"/>
                                                              <w:marBottom w:val="0"/>
                                                              <w:divBdr>
                                                                <w:top w:val="none" w:sz="0" w:space="0" w:color="auto"/>
                                                                <w:left w:val="none" w:sz="0" w:space="0" w:color="auto"/>
                                                                <w:bottom w:val="none" w:sz="0" w:space="0" w:color="auto"/>
                                                                <w:right w:val="none" w:sz="0" w:space="0" w:color="auto"/>
                                                              </w:divBdr>
                                                            </w:div>
                                                          </w:divsChild>
                                                        </w:div>
                                                        <w:div w:id="743333873">
                                                          <w:marLeft w:val="240"/>
                                                          <w:marRight w:val="240"/>
                                                          <w:marTop w:val="0"/>
                                                          <w:marBottom w:val="0"/>
                                                          <w:divBdr>
                                                            <w:top w:val="none" w:sz="0" w:space="0" w:color="auto"/>
                                                            <w:left w:val="none" w:sz="0" w:space="0" w:color="auto"/>
                                                            <w:bottom w:val="none" w:sz="0" w:space="0" w:color="auto"/>
                                                            <w:right w:val="none" w:sz="0" w:space="0" w:color="auto"/>
                                                          </w:divBdr>
                                                        </w:div>
                                                        <w:div w:id="743988622">
                                                          <w:marLeft w:val="0"/>
                                                          <w:marRight w:val="0"/>
                                                          <w:marTop w:val="0"/>
                                                          <w:marBottom w:val="0"/>
                                                          <w:divBdr>
                                                            <w:top w:val="none" w:sz="0" w:space="0" w:color="auto"/>
                                                            <w:left w:val="none" w:sz="0" w:space="0" w:color="auto"/>
                                                            <w:bottom w:val="none" w:sz="0" w:space="0" w:color="auto"/>
                                                            <w:right w:val="none" w:sz="0" w:space="0" w:color="auto"/>
                                                          </w:divBdr>
                                                        </w:div>
                                                        <w:div w:id="910819911">
                                                          <w:marLeft w:val="240"/>
                                                          <w:marRight w:val="240"/>
                                                          <w:marTop w:val="0"/>
                                                          <w:marBottom w:val="0"/>
                                                          <w:divBdr>
                                                            <w:top w:val="none" w:sz="0" w:space="0" w:color="auto"/>
                                                            <w:left w:val="none" w:sz="0" w:space="0" w:color="auto"/>
                                                            <w:bottom w:val="none" w:sz="0" w:space="0" w:color="auto"/>
                                                            <w:right w:val="none" w:sz="0" w:space="0" w:color="auto"/>
                                                          </w:divBdr>
                                                        </w:div>
                                                        <w:div w:id="1241793357">
                                                          <w:marLeft w:val="240"/>
                                                          <w:marRight w:val="240"/>
                                                          <w:marTop w:val="0"/>
                                                          <w:marBottom w:val="0"/>
                                                          <w:divBdr>
                                                            <w:top w:val="none" w:sz="0" w:space="0" w:color="auto"/>
                                                            <w:left w:val="none" w:sz="0" w:space="0" w:color="auto"/>
                                                            <w:bottom w:val="none" w:sz="0" w:space="0" w:color="auto"/>
                                                            <w:right w:val="none" w:sz="0" w:space="0" w:color="auto"/>
                                                          </w:divBdr>
                                                          <w:divsChild>
                                                            <w:div w:id="1451777379">
                                                              <w:marLeft w:val="240"/>
                                                              <w:marRight w:val="0"/>
                                                              <w:marTop w:val="0"/>
                                                              <w:marBottom w:val="0"/>
                                                              <w:divBdr>
                                                                <w:top w:val="none" w:sz="0" w:space="0" w:color="auto"/>
                                                                <w:left w:val="none" w:sz="0" w:space="0" w:color="auto"/>
                                                                <w:bottom w:val="none" w:sz="0" w:space="0" w:color="auto"/>
                                                                <w:right w:val="none" w:sz="0" w:space="0" w:color="auto"/>
                                                              </w:divBdr>
                                                            </w:div>
                                                          </w:divsChild>
                                                        </w:div>
                                                        <w:div w:id="1250774254">
                                                          <w:marLeft w:val="240"/>
                                                          <w:marRight w:val="240"/>
                                                          <w:marTop w:val="0"/>
                                                          <w:marBottom w:val="0"/>
                                                          <w:divBdr>
                                                            <w:top w:val="none" w:sz="0" w:space="0" w:color="auto"/>
                                                            <w:left w:val="none" w:sz="0" w:space="0" w:color="auto"/>
                                                            <w:bottom w:val="none" w:sz="0" w:space="0" w:color="auto"/>
                                                            <w:right w:val="none" w:sz="0" w:space="0" w:color="auto"/>
                                                          </w:divBdr>
                                                        </w:div>
                                                        <w:div w:id="1270771825">
                                                          <w:marLeft w:val="240"/>
                                                          <w:marRight w:val="240"/>
                                                          <w:marTop w:val="0"/>
                                                          <w:marBottom w:val="0"/>
                                                          <w:divBdr>
                                                            <w:top w:val="none" w:sz="0" w:space="0" w:color="auto"/>
                                                            <w:left w:val="none" w:sz="0" w:space="0" w:color="auto"/>
                                                            <w:bottom w:val="none" w:sz="0" w:space="0" w:color="auto"/>
                                                            <w:right w:val="none" w:sz="0" w:space="0" w:color="auto"/>
                                                          </w:divBdr>
                                                        </w:div>
                                                        <w:div w:id="1288775214">
                                                          <w:marLeft w:val="240"/>
                                                          <w:marRight w:val="240"/>
                                                          <w:marTop w:val="0"/>
                                                          <w:marBottom w:val="0"/>
                                                          <w:divBdr>
                                                            <w:top w:val="none" w:sz="0" w:space="0" w:color="auto"/>
                                                            <w:left w:val="none" w:sz="0" w:space="0" w:color="auto"/>
                                                            <w:bottom w:val="none" w:sz="0" w:space="0" w:color="auto"/>
                                                            <w:right w:val="none" w:sz="0" w:space="0" w:color="auto"/>
                                                          </w:divBdr>
                                                          <w:divsChild>
                                                            <w:div w:id="1203517232">
                                                              <w:marLeft w:val="240"/>
                                                              <w:marRight w:val="0"/>
                                                              <w:marTop w:val="0"/>
                                                              <w:marBottom w:val="0"/>
                                                              <w:divBdr>
                                                                <w:top w:val="none" w:sz="0" w:space="0" w:color="auto"/>
                                                                <w:left w:val="none" w:sz="0" w:space="0" w:color="auto"/>
                                                                <w:bottom w:val="none" w:sz="0" w:space="0" w:color="auto"/>
                                                                <w:right w:val="none" w:sz="0" w:space="0" w:color="auto"/>
                                                              </w:divBdr>
                                                            </w:div>
                                                          </w:divsChild>
                                                        </w:div>
                                                        <w:div w:id="1504198880">
                                                          <w:marLeft w:val="240"/>
                                                          <w:marRight w:val="240"/>
                                                          <w:marTop w:val="0"/>
                                                          <w:marBottom w:val="0"/>
                                                          <w:divBdr>
                                                            <w:top w:val="none" w:sz="0" w:space="0" w:color="auto"/>
                                                            <w:left w:val="none" w:sz="0" w:space="0" w:color="auto"/>
                                                            <w:bottom w:val="none" w:sz="0" w:space="0" w:color="auto"/>
                                                            <w:right w:val="none" w:sz="0" w:space="0" w:color="auto"/>
                                                          </w:divBdr>
                                                        </w:div>
                                                        <w:div w:id="1883134314">
                                                          <w:marLeft w:val="240"/>
                                                          <w:marRight w:val="240"/>
                                                          <w:marTop w:val="0"/>
                                                          <w:marBottom w:val="0"/>
                                                          <w:divBdr>
                                                            <w:top w:val="none" w:sz="0" w:space="0" w:color="auto"/>
                                                            <w:left w:val="none" w:sz="0" w:space="0" w:color="auto"/>
                                                            <w:bottom w:val="none" w:sz="0" w:space="0" w:color="auto"/>
                                                            <w:right w:val="none" w:sz="0" w:space="0" w:color="auto"/>
                                                          </w:divBdr>
                                                        </w:div>
                                                      </w:divsChild>
                                                    </w:div>
                                                    <w:div w:id="196984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060">
                                  <w:marLeft w:val="0"/>
                                  <w:marRight w:val="0"/>
                                  <w:marTop w:val="0"/>
                                  <w:marBottom w:val="0"/>
                                  <w:divBdr>
                                    <w:top w:val="none" w:sz="0" w:space="0" w:color="auto"/>
                                    <w:left w:val="none" w:sz="0" w:space="0" w:color="auto"/>
                                    <w:bottom w:val="none" w:sz="0" w:space="0" w:color="auto"/>
                                    <w:right w:val="none" w:sz="0" w:space="0" w:color="auto"/>
                                  </w:divBdr>
                                </w:div>
                                <w:div w:id="1081828401">
                                  <w:marLeft w:val="240"/>
                                  <w:marRight w:val="240"/>
                                  <w:marTop w:val="0"/>
                                  <w:marBottom w:val="0"/>
                                  <w:divBdr>
                                    <w:top w:val="none" w:sz="0" w:space="0" w:color="auto"/>
                                    <w:left w:val="none" w:sz="0" w:space="0" w:color="auto"/>
                                    <w:bottom w:val="none" w:sz="0" w:space="0" w:color="auto"/>
                                    <w:right w:val="none" w:sz="0" w:space="0" w:color="auto"/>
                                  </w:divBdr>
                                  <w:divsChild>
                                    <w:div w:id="350181057">
                                      <w:marLeft w:val="240"/>
                                      <w:marRight w:val="0"/>
                                      <w:marTop w:val="0"/>
                                      <w:marBottom w:val="0"/>
                                      <w:divBdr>
                                        <w:top w:val="none" w:sz="0" w:space="0" w:color="auto"/>
                                        <w:left w:val="none" w:sz="0" w:space="0" w:color="auto"/>
                                        <w:bottom w:val="none" w:sz="0" w:space="0" w:color="auto"/>
                                        <w:right w:val="none" w:sz="0" w:space="0" w:color="auto"/>
                                      </w:divBdr>
                                    </w:div>
                                  </w:divsChild>
                                </w:div>
                                <w:div w:id="1341616660">
                                  <w:marLeft w:val="240"/>
                                  <w:marRight w:val="240"/>
                                  <w:marTop w:val="0"/>
                                  <w:marBottom w:val="0"/>
                                  <w:divBdr>
                                    <w:top w:val="none" w:sz="0" w:space="0" w:color="auto"/>
                                    <w:left w:val="none" w:sz="0" w:space="0" w:color="auto"/>
                                    <w:bottom w:val="none" w:sz="0" w:space="0" w:color="auto"/>
                                    <w:right w:val="none" w:sz="0" w:space="0" w:color="auto"/>
                                  </w:divBdr>
                                </w:div>
                                <w:div w:id="1601067987">
                                  <w:marLeft w:val="240"/>
                                  <w:marRight w:val="240"/>
                                  <w:marTop w:val="0"/>
                                  <w:marBottom w:val="0"/>
                                  <w:divBdr>
                                    <w:top w:val="none" w:sz="0" w:space="0" w:color="auto"/>
                                    <w:left w:val="none" w:sz="0" w:space="0" w:color="auto"/>
                                    <w:bottom w:val="none" w:sz="0" w:space="0" w:color="auto"/>
                                    <w:right w:val="none" w:sz="0" w:space="0" w:color="auto"/>
                                  </w:divBdr>
                                </w:div>
                                <w:div w:id="2035039380">
                                  <w:marLeft w:val="240"/>
                                  <w:marRight w:val="240"/>
                                  <w:marTop w:val="0"/>
                                  <w:marBottom w:val="0"/>
                                  <w:divBdr>
                                    <w:top w:val="none" w:sz="0" w:space="0" w:color="auto"/>
                                    <w:left w:val="none" w:sz="0" w:space="0" w:color="auto"/>
                                    <w:bottom w:val="none" w:sz="0" w:space="0" w:color="auto"/>
                                    <w:right w:val="none" w:sz="0" w:space="0" w:color="auto"/>
                                  </w:divBdr>
                                  <w:divsChild>
                                    <w:div w:id="834800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666498">
                              <w:marLeft w:val="240"/>
                              <w:marRight w:val="0"/>
                              <w:marTop w:val="0"/>
                              <w:marBottom w:val="0"/>
                              <w:divBdr>
                                <w:top w:val="none" w:sz="0" w:space="0" w:color="auto"/>
                                <w:left w:val="none" w:sz="0" w:space="0" w:color="auto"/>
                                <w:bottom w:val="none" w:sz="0" w:space="0" w:color="auto"/>
                                <w:right w:val="none" w:sz="0" w:space="0" w:color="auto"/>
                              </w:divBdr>
                            </w:div>
                          </w:divsChild>
                        </w:div>
                        <w:div w:id="1898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521">
                  <w:marLeft w:val="240"/>
                  <w:marRight w:val="240"/>
                  <w:marTop w:val="0"/>
                  <w:marBottom w:val="0"/>
                  <w:divBdr>
                    <w:top w:val="none" w:sz="0" w:space="0" w:color="auto"/>
                    <w:left w:val="none" w:sz="0" w:space="0" w:color="auto"/>
                    <w:bottom w:val="none" w:sz="0" w:space="0" w:color="auto"/>
                    <w:right w:val="none" w:sz="0" w:space="0" w:color="auto"/>
                  </w:divBdr>
                </w:div>
                <w:div w:id="927151554">
                  <w:marLeft w:val="240"/>
                  <w:marRight w:val="240"/>
                  <w:marTop w:val="0"/>
                  <w:marBottom w:val="0"/>
                  <w:divBdr>
                    <w:top w:val="none" w:sz="0" w:space="0" w:color="auto"/>
                    <w:left w:val="none" w:sz="0" w:space="0" w:color="auto"/>
                    <w:bottom w:val="none" w:sz="0" w:space="0" w:color="auto"/>
                    <w:right w:val="none" w:sz="0" w:space="0" w:color="auto"/>
                  </w:divBdr>
                  <w:divsChild>
                    <w:div w:id="937517388">
                      <w:marLeft w:val="240"/>
                      <w:marRight w:val="0"/>
                      <w:marTop w:val="0"/>
                      <w:marBottom w:val="0"/>
                      <w:divBdr>
                        <w:top w:val="none" w:sz="0" w:space="0" w:color="auto"/>
                        <w:left w:val="none" w:sz="0" w:space="0" w:color="auto"/>
                        <w:bottom w:val="none" w:sz="0" w:space="0" w:color="auto"/>
                        <w:right w:val="none" w:sz="0" w:space="0" w:color="auto"/>
                      </w:divBdr>
                    </w:div>
                    <w:div w:id="1038579051">
                      <w:marLeft w:val="0"/>
                      <w:marRight w:val="0"/>
                      <w:marTop w:val="0"/>
                      <w:marBottom w:val="0"/>
                      <w:divBdr>
                        <w:top w:val="none" w:sz="0" w:space="0" w:color="auto"/>
                        <w:left w:val="none" w:sz="0" w:space="0" w:color="auto"/>
                        <w:bottom w:val="none" w:sz="0" w:space="0" w:color="auto"/>
                        <w:right w:val="none" w:sz="0" w:space="0" w:color="auto"/>
                      </w:divBdr>
                      <w:divsChild>
                        <w:div w:id="315497832">
                          <w:marLeft w:val="240"/>
                          <w:marRight w:val="24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sChild>
                                <w:div w:id="422190460">
                                  <w:marLeft w:val="0"/>
                                  <w:marRight w:val="0"/>
                                  <w:marTop w:val="0"/>
                                  <w:marBottom w:val="0"/>
                                  <w:divBdr>
                                    <w:top w:val="none" w:sz="0" w:space="0" w:color="auto"/>
                                    <w:left w:val="none" w:sz="0" w:space="0" w:color="auto"/>
                                    <w:bottom w:val="none" w:sz="0" w:space="0" w:color="auto"/>
                                    <w:right w:val="none" w:sz="0" w:space="0" w:color="auto"/>
                                  </w:divBdr>
                                </w:div>
                                <w:div w:id="554200653">
                                  <w:marLeft w:val="240"/>
                                  <w:marRight w:val="240"/>
                                  <w:marTop w:val="0"/>
                                  <w:marBottom w:val="0"/>
                                  <w:divBdr>
                                    <w:top w:val="none" w:sz="0" w:space="0" w:color="auto"/>
                                    <w:left w:val="none" w:sz="0" w:space="0" w:color="auto"/>
                                    <w:bottom w:val="none" w:sz="0" w:space="0" w:color="auto"/>
                                    <w:right w:val="none" w:sz="0" w:space="0" w:color="auto"/>
                                  </w:divBdr>
                                  <w:divsChild>
                                    <w:div w:id="167537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800888">
                              <w:marLeft w:val="240"/>
                              <w:marRight w:val="0"/>
                              <w:marTop w:val="0"/>
                              <w:marBottom w:val="0"/>
                              <w:divBdr>
                                <w:top w:val="none" w:sz="0" w:space="0" w:color="auto"/>
                                <w:left w:val="none" w:sz="0" w:space="0" w:color="auto"/>
                                <w:bottom w:val="none" w:sz="0" w:space="0" w:color="auto"/>
                                <w:right w:val="none" w:sz="0" w:space="0" w:color="auto"/>
                              </w:divBdr>
                            </w:div>
                          </w:divsChild>
                        </w:div>
                        <w:div w:id="598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321">
                  <w:marLeft w:val="240"/>
                  <w:marRight w:val="240"/>
                  <w:marTop w:val="0"/>
                  <w:marBottom w:val="0"/>
                  <w:divBdr>
                    <w:top w:val="none" w:sz="0" w:space="0" w:color="auto"/>
                    <w:left w:val="none" w:sz="0" w:space="0" w:color="auto"/>
                    <w:bottom w:val="none" w:sz="0" w:space="0" w:color="auto"/>
                    <w:right w:val="none" w:sz="0" w:space="0" w:color="auto"/>
                  </w:divBdr>
                </w:div>
                <w:div w:id="1025054475">
                  <w:marLeft w:val="240"/>
                  <w:marRight w:val="240"/>
                  <w:marTop w:val="0"/>
                  <w:marBottom w:val="0"/>
                  <w:divBdr>
                    <w:top w:val="none" w:sz="0" w:space="0" w:color="auto"/>
                    <w:left w:val="none" w:sz="0" w:space="0" w:color="auto"/>
                    <w:bottom w:val="none" w:sz="0" w:space="0" w:color="auto"/>
                    <w:right w:val="none" w:sz="0" w:space="0" w:color="auto"/>
                  </w:divBdr>
                  <w:divsChild>
                    <w:div w:id="1983148682">
                      <w:marLeft w:val="240"/>
                      <w:marRight w:val="0"/>
                      <w:marTop w:val="0"/>
                      <w:marBottom w:val="0"/>
                      <w:divBdr>
                        <w:top w:val="none" w:sz="0" w:space="0" w:color="auto"/>
                        <w:left w:val="none" w:sz="0" w:space="0" w:color="auto"/>
                        <w:bottom w:val="none" w:sz="0" w:space="0" w:color="auto"/>
                        <w:right w:val="none" w:sz="0" w:space="0" w:color="auto"/>
                      </w:divBdr>
                    </w:div>
                  </w:divsChild>
                </w:div>
                <w:div w:id="1058551798">
                  <w:marLeft w:val="240"/>
                  <w:marRight w:val="240"/>
                  <w:marTop w:val="0"/>
                  <w:marBottom w:val="0"/>
                  <w:divBdr>
                    <w:top w:val="none" w:sz="0" w:space="0" w:color="auto"/>
                    <w:left w:val="none" w:sz="0" w:space="0" w:color="auto"/>
                    <w:bottom w:val="none" w:sz="0" w:space="0" w:color="auto"/>
                    <w:right w:val="none" w:sz="0" w:space="0" w:color="auto"/>
                  </w:divBdr>
                  <w:divsChild>
                    <w:div w:id="295263800">
                      <w:marLeft w:val="0"/>
                      <w:marRight w:val="0"/>
                      <w:marTop w:val="0"/>
                      <w:marBottom w:val="0"/>
                      <w:divBdr>
                        <w:top w:val="none" w:sz="0" w:space="0" w:color="auto"/>
                        <w:left w:val="none" w:sz="0" w:space="0" w:color="auto"/>
                        <w:bottom w:val="none" w:sz="0" w:space="0" w:color="auto"/>
                        <w:right w:val="none" w:sz="0" w:space="0" w:color="auto"/>
                      </w:divBdr>
                      <w:divsChild>
                        <w:div w:id="392437105">
                          <w:marLeft w:val="0"/>
                          <w:marRight w:val="0"/>
                          <w:marTop w:val="0"/>
                          <w:marBottom w:val="0"/>
                          <w:divBdr>
                            <w:top w:val="none" w:sz="0" w:space="0" w:color="auto"/>
                            <w:left w:val="none" w:sz="0" w:space="0" w:color="auto"/>
                            <w:bottom w:val="none" w:sz="0" w:space="0" w:color="auto"/>
                            <w:right w:val="none" w:sz="0" w:space="0" w:color="auto"/>
                          </w:divBdr>
                        </w:div>
                        <w:div w:id="1323777703">
                          <w:marLeft w:val="240"/>
                          <w:marRight w:val="240"/>
                          <w:marTop w:val="0"/>
                          <w:marBottom w:val="0"/>
                          <w:divBdr>
                            <w:top w:val="none" w:sz="0" w:space="0" w:color="auto"/>
                            <w:left w:val="none" w:sz="0" w:space="0" w:color="auto"/>
                            <w:bottom w:val="none" w:sz="0" w:space="0" w:color="auto"/>
                            <w:right w:val="none" w:sz="0" w:space="0" w:color="auto"/>
                          </w:divBdr>
                          <w:divsChild>
                            <w:div w:id="562059419">
                              <w:marLeft w:val="0"/>
                              <w:marRight w:val="0"/>
                              <w:marTop w:val="0"/>
                              <w:marBottom w:val="0"/>
                              <w:divBdr>
                                <w:top w:val="none" w:sz="0" w:space="0" w:color="auto"/>
                                <w:left w:val="none" w:sz="0" w:space="0" w:color="auto"/>
                                <w:bottom w:val="none" w:sz="0" w:space="0" w:color="auto"/>
                                <w:right w:val="none" w:sz="0" w:space="0" w:color="auto"/>
                              </w:divBdr>
                              <w:divsChild>
                                <w:div w:id="427308293">
                                  <w:marLeft w:val="0"/>
                                  <w:marRight w:val="0"/>
                                  <w:marTop w:val="0"/>
                                  <w:marBottom w:val="0"/>
                                  <w:divBdr>
                                    <w:top w:val="none" w:sz="0" w:space="0" w:color="auto"/>
                                    <w:left w:val="none" w:sz="0" w:space="0" w:color="auto"/>
                                    <w:bottom w:val="none" w:sz="0" w:space="0" w:color="auto"/>
                                    <w:right w:val="none" w:sz="0" w:space="0" w:color="auto"/>
                                  </w:divBdr>
                                </w:div>
                                <w:div w:id="1627084113">
                                  <w:marLeft w:val="240"/>
                                  <w:marRight w:val="240"/>
                                  <w:marTop w:val="0"/>
                                  <w:marBottom w:val="0"/>
                                  <w:divBdr>
                                    <w:top w:val="none" w:sz="0" w:space="0" w:color="auto"/>
                                    <w:left w:val="none" w:sz="0" w:space="0" w:color="auto"/>
                                    <w:bottom w:val="none" w:sz="0" w:space="0" w:color="auto"/>
                                    <w:right w:val="none" w:sz="0" w:space="0" w:color="auto"/>
                                  </w:divBdr>
                                  <w:divsChild>
                                    <w:div w:id="1602756249">
                                      <w:marLeft w:val="240"/>
                                      <w:marRight w:val="0"/>
                                      <w:marTop w:val="0"/>
                                      <w:marBottom w:val="0"/>
                                      <w:divBdr>
                                        <w:top w:val="none" w:sz="0" w:space="0" w:color="auto"/>
                                        <w:left w:val="none" w:sz="0" w:space="0" w:color="auto"/>
                                        <w:bottom w:val="none" w:sz="0" w:space="0" w:color="auto"/>
                                        <w:right w:val="none" w:sz="0" w:space="0" w:color="auto"/>
                                      </w:divBdr>
                                    </w:div>
                                  </w:divsChild>
                                </w:div>
                                <w:div w:id="1732190019">
                                  <w:marLeft w:val="240"/>
                                  <w:marRight w:val="240"/>
                                  <w:marTop w:val="0"/>
                                  <w:marBottom w:val="0"/>
                                  <w:divBdr>
                                    <w:top w:val="none" w:sz="0" w:space="0" w:color="auto"/>
                                    <w:left w:val="none" w:sz="0" w:space="0" w:color="auto"/>
                                    <w:bottom w:val="none" w:sz="0" w:space="0" w:color="auto"/>
                                    <w:right w:val="none" w:sz="0" w:space="0" w:color="auto"/>
                                  </w:divBdr>
                                  <w:divsChild>
                                    <w:div w:id="590744009">
                                      <w:marLeft w:val="240"/>
                                      <w:marRight w:val="0"/>
                                      <w:marTop w:val="0"/>
                                      <w:marBottom w:val="0"/>
                                      <w:divBdr>
                                        <w:top w:val="none" w:sz="0" w:space="0" w:color="auto"/>
                                        <w:left w:val="none" w:sz="0" w:space="0" w:color="auto"/>
                                        <w:bottom w:val="none" w:sz="0" w:space="0" w:color="auto"/>
                                        <w:right w:val="none" w:sz="0" w:space="0" w:color="auto"/>
                                      </w:divBdr>
                                    </w:div>
                                  </w:divsChild>
                                </w:div>
                                <w:div w:id="1934588110">
                                  <w:marLeft w:val="240"/>
                                  <w:marRight w:val="240"/>
                                  <w:marTop w:val="0"/>
                                  <w:marBottom w:val="0"/>
                                  <w:divBdr>
                                    <w:top w:val="none" w:sz="0" w:space="0" w:color="auto"/>
                                    <w:left w:val="none" w:sz="0" w:space="0" w:color="auto"/>
                                    <w:bottom w:val="none" w:sz="0" w:space="0" w:color="auto"/>
                                    <w:right w:val="none" w:sz="0" w:space="0" w:color="auto"/>
                                  </w:divBdr>
                                  <w:divsChild>
                                    <w:div w:id="52181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473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6315243">
                      <w:marLeft w:val="240"/>
                      <w:marRight w:val="0"/>
                      <w:marTop w:val="0"/>
                      <w:marBottom w:val="0"/>
                      <w:divBdr>
                        <w:top w:val="none" w:sz="0" w:space="0" w:color="auto"/>
                        <w:left w:val="none" w:sz="0" w:space="0" w:color="auto"/>
                        <w:bottom w:val="none" w:sz="0" w:space="0" w:color="auto"/>
                        <w:right w:val="none" w:sz="0" w:space="0" w:color="auto"/>
                      </w:divBdr>
                    </w:div>
                  </w:divsChild>
                </w:div>
                <w:div w:id="1196964049">
                  <w:marLeft w:val="240"/>
                  <w:marRight w:val="240"/>
                  <w:marTop w:val="0"/>
                  <w:marBottom w:val="0"/>
                  <w:divBdr>
                    <w:top w:val="none" w:sz="0" w:space="0" w:color="auto"/>
                    <w:left w:val="none" w:sz="0" w:space="0" w:color="auto"/>
                    <w:bottom w:val="none" w:sz="0" w:space="0" w:color="auto"/>
                    <w:right w:val="none" w:sz="0" w:space="0" w:color="auto"/>
                  </w:divBdr>
                </w:div>
                <w:div w:id="1202127717">
                  <w:marLeft w:val="240"/>
                  <w:marRight w:val="240"/>
                  <w:marTop w:val="0"/>
                  <w:marBottom w:val="0"/>
                  <w:divBdr>
                    <w:top w:val="none" w:sz="0" w:space="0" w:color="auto"/>
                    <w:left w:val="none" w:sz="0" w:space="0" w:color="auto"/>
                    <w:bottom w:val="none" w:sz="0" w:space="0" w:color="auto"/>
                    <w:right w:val="none" w:sz="0" w:space="0" w:color="auto"/>
                  </w:divBdr>
                </w:div>
                <w:div w:id="1254822988">
                  <w:marLeft w:val="240"/>
                  <w:marRight w:val="240"/>
                  <w:marTop w:val="0"/>
                  <w:marBottom w:val="0"/>
                  <w:divBdr>
                    <w:top w:val="none" w:sz="0" w:space="0" w:color="auto"/>
                    <w:left w:val="none" w:sz="0" w:space="0" w:color="auto"/>
                    <w:bottom w:val="none" w:sz="0" w:space="0" w:color="auto"/>
                    <w:right w:val="none" w:sz="0" w:space="0" w:color="auto"/>
                  </w:divBdr>
                  <w:divsChild>
                    <w:div w:id="677658217">
                      <w:marLeft w:val="0"/>
                      <w:marRight w:val="0"/>
                      <w:marTop w:val="0"/>
                      <w:marBottom w:val="0"/>
                      <w:divBdr>
                        <w:top w:val="none" w:sz="0" w:space="0" w:color="auto"/>
                        <w:left w:val="none" w:sz="0" w:space="0" w:color="auto"/>
                        <w:bottom w:val="none" w:sz="0" w:space="0" w:color="auto"/>
                        <w:right w:val="none" w:sz="0" w:space="0" w:color="auto"/>
                      </w:divBdr>
                      <w:divsChild>
                        <w:div w:id="493843389">
                          <w:marLeft w:val="240"/>
                          <w:marRight w:val="240"/>
                          <w:marTop w:val="0"/>
                          <w:marBottom w:val="0"/>
                          <w:divBdr>
                            <w:top w:val="none" w:sz="0" w:space="0" w:color="auto"/>
                            <w:left w:val="none" w:sz="0" w:space="0" w:color="auto"/>
                            <w:bottom w:val="none" w:sz="0" w:space="0" w:color="auto"/>
                            <w:right w:val="none" w:sz="0" w:space="0" w:color="auto"/>
                          </w:divBdr>
                          <w:divsChild>
                            <w:div w:id="35855559">
                              <w:marLeft w:val="0"/>
                              <w:marRight w:val="0"/>
                              <w:marTop w:val="0"/>
                              <w:marBottom w:val="0"/>
                              <w:divBdr>
                                <w:top w:val="none" w:sz="0" w:space="0" w:color="auto"/>
                                <w:left w:val="none" w:sz="0" w:space="0" w:color="auto"/>
                                <w:bottom w:val="none" w:sz="0" w:space="0" w:color="auto"/>
                                <w:right w:val="none" w:sz="0" w:space="0" w:color="auto"/>
                              </w:divBdr>
                              <w:divsChild>
                                <w:div w:id="331421472">
                                  <w:marLeft w:val="240"/>
                                  <w:marRight w:val="240"/>
                                  <w:marTop w:val="0"/>
                                  <w:marBottom w:val="0"/>
                                  <w:divBdr>
                                    <w:top w:val="none" w:sz="0" w:space="0" w:color="auto"/>
                                    <w:left w:val="none" w:sz="0" w:space="0" w:color="auto"/>
                                    <w:bottom w:val="none" w:sz="0" w:space="0" w:color="auto"/>
                                    <w:right w:val="none" w:sz="0" w:space="0" w:color="auto"/>
                                  </w:divBdr>
                                  <w:divsChild>
                                    <w:div w:id="705836691">
                                      <w:marLeft w:val="240"/>
                                      <w:marRight w:val="0"/>
                                      <w:marTop w:val="0"/>
                                      <w:marBottom w:val="0"/>
                                      <w:divBdr>
                                        <w:top w:val="none" w:sz="0" w:space="0" w:color="auto"/>
                                        <w:left w:val="none" w:sz="0" w:space="0" w:color="auto"/>
                                        <w:bottom w:val="none" w:sz="0" w:space="0" w:color="auto"/>
                                        <w:right w:val="none" w:sz="0" w:space="0" w:color="auto"/>
                                      </w:divBdr>
                                    </w:div>
                                    <w:div w:id="1323199963">
                                      <w:marLeft w:val="0"/>
                                      <w:marRight w:val="0"/>
                                      <w:marTop w:val="0"/>
                                      <w:marBottom w:val="0"/>
                                      <w:divBdr>
                                        <w:top w:val="none" w:sz="0" w:space="0" w:color="auto"/>
                                        <w:left w:val="none" w:sz="0" w:space="0" w:color="auto"/>
                                        <w:bottom w:val="none" w:sz="0" w:space="0" w:color="auto"/>
                                        <w:right w:val="none" w:sz="0" w:space="0" w:color="auto"/>
                                      </w:divBdr>
                                      <w:divsChild>
                                        <w:div w:id="226500755">
                                          <w:marLeft w:val="240"/>
                                          <w:marRight w:val="240"/>
                                          <w:marTop w:val="0"/>
                                          <w:marBottom w:val="0"/>
                                          <w:divBdr>
                                            <w:top w:val="none" w:sz="0" w:space="0" w:color="auto"/>
                                            <w:left w:val="none" w:sz="0" w:space="0" w:color="auto"/>
                                            <w:bottom w:val="none" w:sz="0" w:space="0" w:color="auto"/>
                                            <w:right w:val="none" w:sz="0" w:space="0" w:color="auto"/>
                                          </w:divBdr>
                                          <w:divsChild>
                                            <w:div w:id="956639330">
                                              <w:marLeft w:val="240"/>
                                              <w:marRight w:val="0"/>
                                              <w:marTop w:val="0"/>
                                              <w:marBottom w:val="0"/>
                                              <w:divBdr>
                                                <w:top w:val="none" w:sz="0" w:space="0" w:color="auto"/>
                                                <w:left w:val="none" w:sz="0" w:space="0" w:color="auto"/>
                                                <w:bottom w:val="none" w:sz="0" w:space="0" w:color="auto"/>
                                                <w:right w:val="none" w:sz="0" w:space="0" w:color="auto"/>
                                              </w:divBdr>
                                            </w:div>
                                            <w:div w:id="1187522510">
                                              <w:marLeft w:val="0"/>
                                              <w:marRight w:val="0"/>
                                              <w:marTop w:val="0"/>
                                              <w:marBottom w:val="0"/>
                                              <w:divBdr>
                                                <w:top w:val="none" w:sz="0" w:space="0" w:color="auto"/>
                                                <w:left w:val="none" w:sz="0" w:space="0" w:color="auto"/>
                                                <w:bottom w:val="none" w:sz="0" w:space="0" w:color="auto"/>
                                                <w:right w:val="none" w:sz="0" w:space="0" w:color="auto"/>
                                              </w:divBdr>
                                              <w:divsChild>
                                                <w:div w:id="1537308662">
                                                  <w:marLeft w:val="0"/>
                                                  <w:marRight w:val="0"/>
                                                  <w:marTop w:val="0"/>
                                                  <w:marBottom w:val="0"/>
                                                  <w:divBdr>
                                                    <w:top w:val="none" w:sz="0" w:space="0" w:color="auto"/>
                                                    <w:left w:val="none" w:sz="0" w:space="0" w:color="auto"/>
                                                    <w:bottom w:val="none" w:sz="0" w:space="0" w:color="auto"/>
                                                    <w:right w:val="none" w:sz="0" w:space="0" w:color="auto"/>
                                                  </w:divBdr>
                                                </w:div>
                                                <w:div w:id="1959139025">
                                                  <w:marLeft w:val="240"/>
                                                  <w:marRight w:val="240"/>
                                                  <w:marTop w:val="0"/>
                                                  <w:marBottom w:val="0"/>
                                                  <w:divBdr>
                                                    <w:top w:val="none" w:sz="0" w:space="0" w:color="auto"/>
                                                    <w:left w:val="none" w:sz="0" w:space="0" w:color="auto"/>
                                                    <w:bottom w:val="none" w:sz="0" w:space="0" w:color="auto"/>
                                                    <w:right w:val="none" w:sz="0" w:space="0" w:color="auto"/>
                                                  </w:divBdr>
                                                  <w:divsChild>
                                                    <w:div w:id="422264336">
                                                      <w:marLeft w:val="0"/>
                                                      <w:marRight w:val="0"/>
                                                      <w:marTop w:val="0"/>
                                                      <w:marBottom w:val="0"/>
                                                      <w:divBdr>
                                                        <w:top w:val="none" w:sz="0" w:space="0" w:color="auto"/>
                                                        <w:left w:val="none" w:sz="0" w:space="0" w:color="auto"/>
                                                        <w:bottom w:val="none" w:sz="0" w:space="0" w:color="auto"/>
                                                        <w:right w:val="none" w:sz="0" w:space="0" w:color="auto"/>
                                                      </w:divBdr>
                                                      <w:divsChild>
                                                        <w:div w:id="158230984">
                                                          <w:marLeft w:val="240"/>
                                                          <w:marRight w:val="240"/>
                                                          <w:marTop w:val="0"/>
                                                          <w:marBottom w:val="0"/>
                                                          <w:divBdr>
                                                            <w:top w:val="none" w:sz="0" w:space="0" w:color="auto"/>
                                                            <w:left w:val="none" w:sz="0" w:space="0" w:color="auto"/>
                                                            <w:bottom w:val="none" w:sz="0" w:space="0" w:color="auto"/>
                                                            <w:right w:val="none" w:sz="0" w:space="0" w:color="auto"/>
                                                          </w:divBdr>
                                                        </w:div>
                                                        <w:div w:id="1171289330">
                                                          <w:marLeft w:val="0"/>
                                                          <w:marRight w:val="0"/>
                                                          <w:marTop w:val="0"/>
                                                          <w:marBottom w:val="0"/>
                                                          <w:divBdr>
                                                            <w:top w:val="none" w:sz="0" w:space="0" w:color="auto"/>
                                                            <w:left w:val="none" w:sz="0" w:space="0" w:color="auto"/>
                                                            <w:bottom w:val="none" w:sz="0" w:space="0" w:color="auto"/>
                                                            <w:right w:val="none" w:sz="0" w:space="0" w:color="auto"/>
                                                          </w:divBdr>
                                                        </w:div>
                                                        <w:div w:id="1294408996">
                                                          <w:marLeft w:val="240"/>
                                                          <w:marRight w:val="240"/>
                                                          <w:marTop w:val="0"/>
                                                          <w:marBottom w:val="0"/>
                                                          <w:divBdr>
                                                            <w:top w:val="none" w:sz="0" w:space="0" w:color="auto"/>
                                                            <w:left w:val="none" w:sz="0" w:space="0" w:color="auto"/>
                                                            <w:bottom w:val="none" w:sz="0" w:space="0" w:color="auto"/>
                                                            <w:right w:val="none" w:sz="0" w:space="0" w:color="auto"/>
                                                          </w:divBdr>
                                                          <w:divsChild>
                                                            <w:div w:id="803429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479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080">
                                  <w:marLeft w:val="240"/>
                                  <w:marRight w:val="240"/>
                                  <w:marTop w:val="0"/>
                                  <w:marBottom w:val="0"/>
                                  <w:divBdr>
                                    <w:top w:val="none" w:sz="0" w:space="0" w:color="auto"/>
                                    <w:left w:val="none" w:sz="0" w:space="0" w:color="auto"/>
                                    <w:bottom w:val="none" w:sz="0" w:space="0" w:color="auto"/>
                                    <w:right w:val="none" w:sz="0" w:space="0" w:color="auto"/>
                                  </w:divBdr>
                                  <w:divsChild>
                                    <w:div w:id="1027174736">
                                      <w:marLeft w:val="240"/>
                                      <w:marRight w:val="0"/>
                                      <w:marTop w:val="0"/>
                                      <w:marBottom w:val="0"/>
                                      <w:divBdr>
                                        <w:top w:val="none" w:sz="0" w:space="0" w:color="auto"/>
                                        <w:left w:val="none" w:sz="0" w:space="0" w:color="auto"/>
                                        <w:bottom w:val="none" w:sz="0" w:space="0" w:color="auto"/>
                                        <w:right w:val="none" w:sz="0" w:space="0" w:color="auto"/>
                                      </w:divBdr>
                                    </w:div>
                                  </w:divsChild>
                                </w:div>
                                <w:div w:id="704597057">
                                  <w:marLeft w:val="240"/>
                                  <w:marRight w:val="240"/>
                                  <w:marTop w:val="0"/>
                                  <w:marBottom w:val="0"/>
                                  <w:divBdr>
                                    <w:top w:val="none" w:sz="0" w:space="0" w:color="auto"/>
                                    <w:left w:val="none" w:sz="0" w:space="0" w:color="auto"/>
                                    <w:bottom w:val="none" w:sz="0" w:space="0" w:color="auto"/>
                                    <w:right w:val="none" w:sz="0" w:space="0" w:color="auto"/>
                                  </w:divBdr>
                                  <w:divsChild>
                                    <w:div w:id="270623575">
                                      <w:marLeft w:val="0"/>
                                      <w:marRight w:val="0"/>
                                      <w:marTop w:val="0"/>
                                      <w:marBottom w:val="0"/>
                                      <w:divBdr>
                                        <w:top w:val="none" w:sz="0" w:space="0" w:color="auto"/>
                                        <w:left w:val="none" w:sz="0" w:space="0" w:color="auto"/>
                                        <w:bottom w:val="none" w:sz="0" w:space="0" w:color="auto"/>
                                        <w:right w:val="none" w:sz="0" w:space="0" w:color="auto"/>
                                      </w:divBdr>
                                      <w:divsChild>
                                        <w:div w:id="271401822">
                                          <w:marLeft w:val="240"/>
                                          <w:marRight w:val="240"/>
                                          <w:marTop w:val="0"/>
                                          <w:marBottom w:val="0"/>
                                          <w:divBdr>
                                            <w:top w:val="none" w:sz="0" w:space="0" w:color="auto"/>
                                            <w:left w:val="none" w:sz="0" w:space="0" w:color="auto"/>
                                            <w:bottom w:val="none" w:sz="0" w:space="0" w:color="auto"/>
                                            <w:right w:val="none" w:sz="0" w:space="0" w:color="auto"/>
                                          </w:divBdr>
                                          <w:divsChild>
                                            <w:div w:id="241334370">
                                              <w:marLeft w:val="24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sChild>
                                                <w:div w:id="1708680134">
                                                  <w:marLeft w:val="0"/>
                                                  <w:marRight w:val="0"/>
                                                  <w:marTop w:val="0"/>
                                                  <w:marBottom w:val="0"/>
                                                  <w:divBdr>
                                                    <w:top w:val="none" w:sz="0" w:space="0" w:color="auto"/>
                                                    <w:left w:val="none" w:sz="0" w:space="0" w:color="auto"/>
                                                    <w:bottom w:val="none" w:sz="0" w:space="0" w:color="auto"/>
                                                    <w:right w:val="none" w:sz="0" w:space="0" w:color="auto"/>
                                                  </w:divBdr>
                                                </w:div>
                                                <w:div w:id="2095080044">
                                                  <w:marLeft w:val="240"/>
                                                  <w:marRight w:val="240"/>
                                                  <w:marTop w:val="0"/>
                                                  <w:marBottom w:val="0"/>
                                                  <w:divBdr>
                                                    <w:top w:val="none" w:sz="0" w:space="0" w:color="auto"/>
                                                    <w:left w:val="none" w:sz="0" w:space="0" w:color="auto"/>
                                                    <w:bottom w:val="none" w:sz="0" w:space="0" w:color="auto"/>
                                                    <w:right w:val="none" w:sz="0" w:space="0" w:color="auto"/>
                                                  </w:divBdr>
                                                  <w:divsChild>
                                                    <w:div w:id="1935630170">
                                                      <w:marLeft w:val="240"/>
                                                      <w:marRight w:val="0"/>
                                                      <w:marTop w:val="0"/>
                                                      <w:marBottom w:val="0"/>
                                                      <w:divBdr>
                                                        <w:top w:val="none" w:sz="0" w:space="0" w:color="auto"/>
                                                        <w:left w:val="none" w:sz="0" w:space="0" w:color="auto"/>
                                                        <w:bottom w:val="none" w:sz="0" w:space="0" w:color="auto"/>
                                                        <w:right w:val="none" w:sz="0" w:space="0" w:color="auto"/>
                                                      </w:divBdr>
                                                    </w:div>
                                                    <w:div w:id="2000226851">
                                                      <w:marLeft w:val="0"/>
                                                      <w:marRight w:val="0"/>
                                                      <w:marTop w:val="0"/>
                                                      <w:marBottom w:val="0"/>
                                                      <w:divBdr>
                                                        <w:top w:val="none" w:sz="0" w:space="0" w:color="auto"/>
                                                        <w:left w:val="none" w:sz="0" w:space="0" w:color="auto"/>
                                                        <w:bottom w:val="none" w:sz="0" w:space="0" w:color="auto"/>
                                                        <w:right w:val="none" w:sz="0" w:space="0" w:color="auto"/>
                                                      </w:divBdr>
                                                      <w:divsChild>
                                                        <w:div w:id="73477642">
                                                          <w:marLeft w:val="240"/>
                                                          <w:marRight w:val="240"/>
                                                          <w:marTop w:val="0"/>
                                                          <w:marBottom w:val="0"/>
                                                          <w:divBdr>
                                                            <w:top w:val="none" w:sz="0" w:space="0" w:color="auto"/>
                                                            <w:left w:val="none" w:sz="0" w:space="0" w:color="auto"/>
                                                            <w:bottom w:val="none" w:sz="0" w:space="0" w:color="auto"/>
                                                            <w:right w:val="none" w:sz="0" w:space="0" w:color="auto"/>
                                                          </w:divBdr>
                                                          <w:divsChild>
                                                            <w:div w:id="283392548">
                                                              <w:marLeft w:val="0"/>
                                                              <w:marRight w:val="0"/>
                                                              <w:marTop w:val="0"/>
                                                              <w:marBottom w:val="0"/>
                                                              <w:divBdr>
                                                                <w:top w:val="none" w:sz="0" w:space="0" w:color="auto"/>
                                                                <w:left w:val="none" w:sz="0" w:space="0" w:color="auto"/>
                                                                <w:bottom w:val="none" w:sz="0" w:space="0" w:color="auto"/>
                                                                <w:right w:val="none" w:sz="0" w:space="0" w:color="auto"/>
                                                              </w:divBdr>
                                                              <w:divsChild>
                                                                <w:div w:id="1082533752">
                                                                  <w:marLeft w:val="240"/>
                                                                  <w:marRight w:val="240"/>
                                                                  <w:marTop w:val="0"/>
                                                                  <w:marBottom w:val="0"/>
                                                                  <w:divBdr>
                                                                    <w:top w:val="none" w:sz="0" w:space="0" w:color="auto"/>
                                                                    <w:left w:val="none" w:sz="0" w:space="0" w:color="auto"/>
                                                                    <w:bottom w:val="none" w:sz="0" w:space="0" w:color="auto"/>
                                                                    <w:right w:val="none" w:sz="0" w:space="0" w:color="auto"/>
                                                                  </w:divBdr>
                                                                </w:div>
                                                                <w:div w:id="1291593157">
                                                                  <w:marLeft w:val="0"/>
                                                                  <w:marRight w:val="0"/>
                                                                  <w:marTop w:val="0"/>
                                                                  <w:marBottom w:val="0"/>
                                                                  <w:divBdr>
                                                                    <w:top w:val="none" w:sz="0" w:space="0" w:color="auto"/>
                                                                    <w:left w:val="none" w:sz="0" w:space="0" w:color="auto"/>
                                                                    <w:bottom w:val="none" w:sz="0" w:space="0" w:color="auto"/>
                                                                    <w:right w:val="none" w:sz="0" w:space="0" w:color="auto"/>
                                                                  </w:divBdr>
                                                                </w:div>
                                                                <w:div w:id="1671133414">
                                                                  <w:marLeft w:val="240"/>
                                                                  <w:marRight w:val="240"/>
                                                                  <w:marTop w:val="0"/>
                                                                  <w:marBottom w:val="0"/>
                                                                  <w:divBdr>
                                                                    <w:top w:val="none" w:sz="0" w:space="0" w:color="auto"/>
                                                                    <w:left w:val="none" w:sz="0" w:space="0" w:color="auto"/>
                                                                    <w:bottom w:val="none" w:sz="0" w:space="0" w:color="auto"/>
                                                                    <w:right w:val="none" w:sz="0" w:space="0" w:color="auto"/>
                                                                  </w:divBdr>
                                                                  <w:divsChild>
                                                                    <w:div w:id="1566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0136120">
                                                              <w:marLeft w:val="240"/>
                                                              <w:marRight w:val="0"/>
                                                              <w:marTop w:val="0"/>
                                                              <w:marBottom w:val="0"/>
                                                              <w:divBdr>
                                                                <w:top w:val="none" w:sz="0" w:space="0" w:color="auto"/>
                                                                <w:left w:val="none" w:sz="0" w:space="0" w:color="auto"/>
                                                                <w:bottom w:val="none" w:sz="0" w:space="0" w:color="auto"/>
                                                                <w:right w:val="none" w:sz="0" w:space="0" w:color="auto"/>
                                                              </w:divBdr>
                                                            </w:div>
                                                          </w:divsChild>
                                                        </w:div>
                                                        <w:div w:id="1040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80463">
                                          <w:marLeft w:val="0"/>
                                          <w:marRight w:val="0"/>
                                          <w:marTop w:val="0"/>
                                          <w:marBottom w:val="0"/>
                                          <w:divBdr>
                                            <w:top w:val="none" w:sz="0" w:space="0" w:color="auto"/>
                                            <w:left w:val="none" w:sz="0" w:space="0" w:color="auto"/>
                                            <w:bottom w:val="none" w:sz="0" w:space="0" w:color="auto"/>
                                            <w:right w:val="none" w:sz="0" w:space="0" w:color="auto"/>
                                          </w:divBdr>
                                        </w:div>
                                        <w:div w:id="1163353672">
                                          <w:marLeft w:val="240"/>
                                          <w:marRight w:val="240"/>
                                          <w:marTop w:val="0"/>
                                          <w:marBottom w:val="0"/>
                                          <w:divBdr>
                                            <w:top w:val="none" w:sz="0" w:space="0" w:color="auto"/>
                                            <w:left w:val="none" w:sz="0" w:space="0" w:color="auto"/>
                                            <w:bottom w:val="none" w:sz="0" w:space="0" w:color="auto"/>
                                            <w:right w:val="none" w:sz="0" w:space="0" w:color="auto"/>
                                          </w:divBdr>
                                          <w:divsChild>
                                            <w:div w:id="243146019">
                                              <w:marLeft w:val="0"/>
                                              <w:marRight w:val="0"/>
                                              <w:marTop w:val="0"/>
                                              <w:marBottom w:val="0"/>
                                              <w:divBdr>
                                                <w:top w:val="none" w:sz="0" w:space="0" w:color="auto"/>
                                                <w:left w:val="none" w:sz="0" w:space="0" w:color="auto"/>
                                                <w:bottom w:val="none" w:sz="0" w:space="0" w:color="auto"/>
                                                <w:right w:val="none" w:sz="0" w:space="0" w:color="auto"/>
                                              </w:divBdr>
                                              <w:divsChild>
                                                <w:div w:id="315190956">
                                                  <w:marLeft w:val="240"/>
                                                  <w:marRight w:val="240"/>
                                                  <w:marTop w:val="0"/>
                                                  <w:marBottom w:val="0"/>
                                                  <w:divBdr>
                                                    <w:top w:val="none" w:sz="0" w:space="0" w:color="auto"/>
                                                    <w:left w:val="none" w:sz="0" w:space="0" w:color="auto"/>
                                                    <w:bottom w:val="none" w:sz="0" w:space="0" w:color="auto"/>
                                                    <w:right w:val="none" w:sz="0" w:space="0" w:color="auto"/>
                                                  </w:divBdr>
                                                  <w:divsChild>
                                                    <w:div w:id="713427136">
                                                      <w:marLeft w:val="240"/>
                                                      <w:marRight w:val="0"/>
                                                      <w:marTop w:val="0"/>
                                                      <w:marBottom w:val="0"/>
                                                      <w:divBdr>
                                                        <w:top w:val="none" w:sz="0" w:space="0" w:color="auto"/>
                                                        <w:left w:val="none" w:sz="0" w:space="0" w:color="auto"/>
                                                        <w:bottom w:val="none" w:sz="0" w:space="0" w:color="auto"/>
                                                        <w:right w:val="none" w:sz="0" w:space="0" w:color="auto"/>
                                                      </w:divBdr>
                                                    </w:div>
                                                    <w:div w:id="1384596238">
                                                      <w:marLeft w:val="0"/>
                                                      <w:marRight w:val="0"/>
                                                      <w:marTop w:val="0"/>
                                                      <w:marBottom w:val="0"/>
                                                      <w:divBdr>
                                                        <w:top w:val="none" w:sz="0" w:space="0" w:color="auto"/>
                                                        <w:left w:val="none" w:sz="0" w:space="0" w:color="auto"/>
                                                        <w:bottom w:val="none" w:sz="0" w:space="0" w:color="auto"/>
                                                        <w:right w:val="none" w:sz="0" w:space="0" w:color="auto"/>
                                                      </w:divBdr>
                                                      <w:divsChild>
                                                        <w:div w:id="1301568398">
                                                          <w:marLeft w:val="240"/>
                                                          <w:marRight w:val="240"/>
                                                          <w:marTop w:val="0"/>
                                                          <w:marBottom w:val="0"/>
                                                          <w:divBdr>
                                                            <w:top w:val="none" w:sz="0" w:space="0" w:color="auto"/>
                                                            <w:left w:val="none" w:sz="0" w:space="0" w:color="auto"/>
                                                            <w:bottom w:val="none" w:sz="0" w:space="0" w:color="auto"/>
                                                            <w:right w:val="none" w:sz="0" w:space="0" w:color="auto"/>
                                                          </w:divBdr>
                                                          <w:divsChild>
                                                            <w:div w:id="730612689">
                                                              <w:marLeft w:val="240"/>
                                                              <w:marRight w:val="0"/>
                                                              <w:marTop w:val="0"/>
                                                              <w:marBottom w:val="0"/>
                                                              <w:divBdr>
                                                                <w:top w:val="none" w:sz="0" w:space="0" w:color="auto"/>
                                                                <w:left w:val="none" w:sz="0" w:space="0" w:color="auto"/>
                                                                <w:bottom w:val="none" w:sz="0" w:space="0" w:color="auto"/>
                                                                <w:right w:val="none" w:sz="0" w:space="0" w:color="auto"/>
                                                              </w:divBdr>
                                                            </w:div>
                                                            <w:div w:id="923953975">
                                                              <w:marLeft w:val="0"/>
                                                              <w:marRight w:val="0"/>
                                                              <w:marTop w:val="0"/>
                                                              <w:marBottom w:val="0"/>
                                                              <w:divBdr>
                                                                <w:top w:val="none" w:sz="0" w:space="0" w:color="auto"/>
                                                                <w:left w:val="none" w:sz="0" w:space="0" w:color="auto"/>
                                                                <w:bottom w:val="none" w:sz="0" w:space="0" w:color="auto"/>
                                                                <w:right w:val="none" w:sz="0" w:space="0" w:color="auto"/>
                                                              </w:divBdr>
                                                              <w:divsChild>
                                                                <w:div w:id="1270746454">
                                                                  <w:marLeft w:val="0"/>
                                                                  <w:marRight w:val="0"/>
                                                                  <w:marTop w:val="0"/>
                                                                  <w:marBottom w:val="0"/>
                                                                  <w:divBdr>
                                                                    <w:top w:val="none" w:sz="0" w:space="0" w:color="auto"/>
                                                                    <w:left w:val="none" w:sz="0" w:space="0" w:color="auto"/>
                                                                    <w:bottom w:val="none" w:sz="0" w:space="0" w:color="auto"/>
                                                                    <w:right w:val="none" w:sz="0" w:space="0" w:color="auto"/>
                                                                  </w:divBdr>
                                                                </w:div>
                                                                <w:div w:id="1664627074">
                                                                  <w:marLeft w:val="240"/>
                                                                  <w:marRight w:val="240"/>
                                                                  <w:marTop w:val="0"/>
                                                                  <w:marBottom w:val="0"/>
                                                                  <w:divBdr>
                                                                    <w:top w:val="none" w:sz="0" w:space="0" w:color="auto"/>
                                                                    <w:left w:val="none" w:sz="0" w:space="0" w:color="auto"/>
                                                                    <w:bottom w:val="none" w:sz="0" w:space="0" w:color="auto"/>
                                                                    <w:right w:val="none" w:sz="0" w:space="0" w:color="auto"/>
                                                                  </w:divBdr>
                                                                  <w:divsChild>
                                                                    <w:div w:id="1330985243">
                                                                      <w:marLeft w:val="240"/>
                                                                      <w:marRight w:val="0"/>
                                                                      <w:marTop w:val="0"/>
                                                                      <w:marBottom w:val="0"/>
                                                                      <w:divBdr>
                                                                        <w:top w:val="none" w:sz="0" w:space="0" w:color="auto"/>
                                                                        <w:left w:val="none" w:sz="0" w:space="0" w:color="auto"/>
                                                                        <w:bottom w:val="none" w:sz="0" w:space="0" w:color="auto"/>
                                                                        <w:right w:val="none" w:sz="0" w:space="0" w:color="auto"/>
                                                                      </w:divBdr>
                                                                    </w:div>
                                                                  </w:divsChild>
                                                                </w:div>
                                                                <w:div w:id="169977056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3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96">
                                                  <w:marLeft w:val="0"/>
                                                  <w:marRight w:val="0"/>
                                                  <w:marTop w:val="0"/>
                                                  <w:marBottom w:val="0"/>
                                                  <w:divBdr>
                                                    <w:top w:val="none" w:sz="0" w:space="0" w:color="auto"/>
                                                    <w:left w:val="none" w:sz="0" w:space="0" w:color="auto"/>
                                                    <w:bottom w:val="none" w:sz="0" w:space="0" w:color="auto"/>
                                                    <w:right w:val="none" w:sz="0" w:space="0" w:color="auto"/>
                                                  </w:divBdr>
                                                </w:div>
                                              </w:divsChild>
                                            </w:div>
                                            <w:div w:id="144017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893980">
                                      <w:marLeft w:val="240"/>
                                      <w:marRight w:val="0"/>
                                      <w:marTop w:val="0"/>
                                      <w:marBottom w:val="0"/>
                                      <w:divBdr>
                                        <w:top w:val="none" w:sz="0" w:space="0" w:color="auto"/>
                                        <w:left w:val="none" w:sz="0" w:space="0" w:color="auto"/>
                                        <w:bottom w:val="none" w:sz="0" w:space="0" w:color="auto"/>
                                        <w:right w:val="none" w:sz="0" w:space="0" w:color="auto"/>
                                      </w:divBdr>
                                    </w:div>
                                  </w:divsChild>
                                </w:div>
                                <w:div w:id="2016688660">
                                  <w:marLeft w:val="240"/>
                                  <w:marRight w:val="240"/>
                                  <w:marTop w:val="0"/>
                                  <w:marBottom w:val="0"/>
                                  <w:divBdr>
                                    <w:top w:val="none" w:sz="0" w:space="0" w:color="auto"/>
                                    <w:left w:val="none" w:sz="0" w:space="0" w:color="auto"/>
                                    <w:bottom w:val="none" w:sz="0" w:space="0" w:color="auto"/>
                                    <w:right w:val="none" w:sz="0" w:space="0" w:color="auto"/>
                                  </w:divBdr>
                                  <w:divsChild>
                                    <w:div w:id="557515385">
                                      <w:marLeft w:val="240"/>
                                      <w:marRight w:val="0"/>
                                      <w:marTop w:val="0"/>
                                      <w:marBottom w:val="0"/>
                                      <w:divBdr>
                                        <w:top w:val="none" w:sz="0" w:space="0" w:color="auto"/>
                                        <w:left w:val="none" w:sz="0" w:space="0" w:color="auto"/>
                                        <w:bottom w:val="none" w:sz="0" w:space="0" w:color="auto"/>
                                        <w:right w:val="none" w:sz="0" w:space="0" w:color="auto"/>
                                      </w:divBdr>
                                    </w:div>
                                    <w:div w:id="1030031987">
                                      <w:marLeft w:val="0"/>
                                      <w:marRight w:val="0"/>
                                      <w:marTop w:val="0"/>
                                      <w:marBottom w:val="0"/>
                                      <w:divBdr>
                                        <w:top w:val="none" w:sz="0" w:space="0" w:color="auto"/>
                                        <w:left w:val="none" w:sz="0" w:space="0" w:color="auto"/>
                                        <w:bottom w:val="none" w:sz="0" w:space="0" w:color="auto"/>
                                        <w:right w:val="none" w:sz="0" w:space="0" w:color="auto"/>
                                      </w:divBdr>
                                      <w:divsChild>
                                        <w:div w:id="514732627">
                                          <w:marLeft w:val="240"/>
                                          <w:marRight w:val="240"/>
                                          <w:marTop w:val="0"/>
                                          <w:marBottom w:val="0"/>
                                          <w:divBdr>
                                            <w:top w:val="none" w:sz="0" w:space="0" w:color="auto"/>
                                            <w:left w:val="none" w:sz="0" w:space="0" w:color="auto"/>
                                            <w:bottom w:val="none" w:sz="0" w:space="0" w:color="auto"/>
                                            <w:right w:val="none" w:sz="0" w:space="0" w:color="auto"/>
                                          </w:divBdr>
                                          <w:divsChild>
                                            <w:div w:id="669724109">
                                              <w:marLeft w:val="0"/>
                                              <w:marRight w:val="0"/>
                                              <w:marTop w:val="0"/>
                                              <w:marBottom w:val="0"/>
                                              <w:divBdr>
                                                <w:top w:val="none" w:sz="0" w:space="0" w:color="auto"/>
                                                <w:left w:val="none" w:sz="0" w:space="0" w:color="auto"/>
                                                <w:bottom w:val="none" w:sz="0" w:space="0" w:color="auto"/>
                                                <w:right w:val="none" w:sz="0" w:space="0" w:color="auto"/>
                                              </w:divBdr>
                                              <w:divsChild>
                                                <w:div w:id="456685294">
                                                  <w:marLeft w:val="0"/>
                                                  <w:marRight w:val="0"/>
                                                  <w:marTop w:val="0"/>
                                                  <w:marBottom w:val="0"/>
                                                  <w:divBdr>
                                                    <w:top w:val="none" w:sz="0" w:space="0" w:color="auto"/>
                                                    <w:left w:val="none" w:sz="0" w:space="0" w:color="auto"/>
                                                    <w:bottom w:val="none" w:sz="0" w:space="0" w:color="auto"/>
                                                    <w:right w:val="none" w:sz="0" w:space="0" w:color="auto"/>
                                                  </w:divBdr>
                                                </w:div>
                                                <w:div w:id="500972082">
                                                  <w:marLeft w:val="240"/>
                                                  <w:marRight w:val="240"/>
                                                  <w:marTop w:val="0"/>
                                                  <w:marBottom w:val="0"/>
                                                  <w:divBdr>
                                                    <w:top w:val="none" w:sz="0" w:space="0" w:color="auto"/>
                                                    <w:left w:val="none" w:sz="0" w:space="0" w:color="auto"/>
                                                    <w:bottom w:val="none" w:sz="0" w:space="0" w:color="auto"/>
                                                    <w:right w:val="none" w:sz="0" w:space="0" w:color="auto"/>
                                                  </w:divBdr>
                                                  <w:divsChild>
                                                    <w:div w:id="493647594">
                                                      <w:marLeft w:val="240"/>
                                                      <w:marRight w:val="0"/>
                                                      <w:marTop w:val="0"/>
                                                      <w:marBottom w:val="0"/>
                                                      <w:divBdr>
                                                        <w:top w:val="none" w:sz="0" w:space="0" w:color="auto"/>
                                                        <w:left w:val="none" w:sz="0" w:space="0" w:color="auto"/>
                                                        <w:bottom w:val="none" w:sz="0" w:space="0" w:color="auto"/>
                                                        <w:right w:val="none" w:sz="0" w:space="0" w:color="auto"/>
                                                      </w:divBdr>
                                                    </w:div>
                                                    <w:div w:id="760446178">
                                                      <w:marLeft w:val="0"/>
                                                      <w:marRight w:val="0"/>
                                                      <w:marTop w:val="0"/>
                                                      <w:marBottom w:val="0"/>
                                                      <w:divBdr>
                                                        <w:top w:val="none" w:sz="0" w:space="0" w:color="auto"/>
                                                        <w:left w:val="none" w:sz="0" w:space="0" w:color="auto"/>
                                                        <w:bottom w:val="none" w:sz="0" w:space="0" w:color="auto"/>
                                                        <w:right w:val="none" w:sz="0" w:space="0" w:color="auto"/>
                                                      </w:divBdr>
                                                      <w:divsChild>
                                                        <w:div w:id="68619584">
                                                          <w:marLeft w:val="240"/>
                                                          <w:marRight w:val="240"/>
                                                          <w:marTop w:val="0"/>
                                                          <w:marBottom w:val="0"/>
                                                          <w:divBdr>
                                                            <w:top w:val="none" w:sz="0" w:space="0" w:color="auto"/>
                                                            <w:left w:val="none" w:sz="0" w:space="0" w:color="auto"/>
                                                            <w:bottom w:val="none" w:sz="0" w:space="0" w:color="auto"/>
                                                            <w:right w:val="none" w:sz="0" w:space="0" w:color="auto"/>
                                                          </w:divBdr>
                                                          <w:divsChild>
                                                            <w:div w:id="488595313">
                                                              <w:marLeft w:val="240"/>
                                                              <w:marRight w:val="0"/>
                                                              <w:marTop w:val="0"/>
                                                              <w:marBottom w:val="0"/>
                                                              <w:divBdr>
                                                                <w:top w:val="none" w:sz="0" w:space="0" w:color="auto"/>
                                                                <w:left w:val="none" w:sz="0" w:space="0" w:color="auto"/>
                                                                <w:bottom w:val="none" w:sz="0" w:space="0" w:color="auto"/>
                                                                <w:right w:val="none" w:sz="0" w:space="0" w:color="auto"/>
                                                              </w:divBdr>
                                                            </w:div>
                                                            <w:div w:id="2023242866">
                                                              <w:marLeft w:val="0"/>
                                                              <w:marRight w:val="0"/>
                                                              <w:marTop w:val="0"/>
                                                              <w:marBottom w:val="0"/>
                                                              <w:divBdr>
                                                                <w:top w:val="none" w:sz="0" w:space="0" w:color="auto"/>
                                                                <w:left w:val="none" w:sz="0" w:space="0" w:color="auto"/>
                                                                <w:bottom w:val="none" w:sz="0" w:space="0" w:color="auto"/>
                                                                <w:right w:val="none" w:sz="0" w:space="0" w:color="auto"/>
                                                              </w:divBdr>
                                                              <w:divsChild>
                                                                <w:div w:id="246236371">
                                                                  <w:marLeft w:val="240"/>
                                                                  <w:marRight w:val="240"/>
                                                                  <w:marTop w:val="0"/>
                                                                  <w:marBottom w:val="0"/>
                                                                  <w:divBdr>
                                                                    <w:top w:val="none" w:sz="0" w:space="0" w:color="auto"/>
                                                                    <w:left w:val="none" w:sz="0" w:space="0" w:color="auto"/>
                                                                    <w:bottom w:val="none" w:sz="0" w:space="0" w:color="auto"/>
                                                                    <w:right w:val="none" w:sz="0" w:space="0" w:color="auto"/>
                                                                  </w:divBdr>
                                                                  <w:divsChild>
                                                                    <w:div w:id="590315414">
                                                                      <w:marLeft w:val="240"/>
                                                                      <w:marRight w:val="0"/>
                                                                      <w:marTop w:val="0"/>
                                                                      <w:marBottom w:val="0"/>
                                                                      <w:divBdr>
                                                                        <w:top w:val="none" w:sz="0" w:space="0" w:color="auto"/>
                                                                        <w:left w:val="none" w:sz="0" w:space="0" w:color="auto"/>
                                                                        <w:bottom w:val="none" w:sz="0" w:space="0" w:color="auto"/>
                                                                        <w:right w:val="none" w:sz="0" w:space="0" w:color="auto"/>
                                                                      </w:divBdr>
                                                                    </w:div>
                                                                    <w:div w:id="1410811355">
                                                                      <w:marLeft w:val="0"/>
                                                                      <w:marRight w:val="0"/>
                                                                      <w:marTop w:val="0"/>
                                                                      <w:marBottom w:val="0"/>
                                                                      <w:divBdr>
                                                                        <w:top w:val="none" w:sz="0" w:space="0" w:color="auto"/>
                                                                        <w:left w:val="none" w:sz="0" w:space="0" w:color="auto"/>
                                                                        <w:bottom w:val="none" w:sz="0" w:space="0" w:color="auto"/>
                                                                        <w:right w:val="none" w:sz="0" w:space="0" w:color="auto"/>
                                                                      </w:divBdr>
                                                                      <w:divsChild>
                                                                        <w:div w:id="12386379">
                                                                          <w:marLeft w:val="0"/>
                                                                          <w:marRight w:val="0"/>
                                                                          <w:marTop w:val="0"/>
                                                                          <w:marBottom w:val="0"/>
                                                                          <w:divBdr>
                                                                            <w:top w:val="none" w:sz="0" w:space="0" w:color="auto"/>
                                                                            <w:left w:val="none" w:sz="0" w:space="0" w:color="auto"/>
                                                                            <w:bottom w:val="none" w:sz="0" w:space="0" w:color="auto"/>
                                                                            <w:right w:val="none" w:sz="0" w:space="0" w:color="auto"/>
                                                                          </w:divBdr>
                                                                        </w:div>
                                                                        <w:div w:id="1831676117">
                                                                          <w:marLeft w:val="240"/>
                                                                          <w:marRight w:val="240"/>
                                                                          <w:marTop w:val="0"/>
                                                                          <w:marBottom w:val="0"/>
                                                                          <w:divBdr>
                                                                            <w:top w:val="none" w:sz="0" w:space="0" w:color="auto"/>
                                                                            <w:left w:val="none" w:sz="0" w:space="0" w:color="auto"/>
                                                                            <w:bottom w:val="none" w:sz="0" w:space="0" w:color="auto"/>
                                                                            <w:right w:val="none" w:sz="0" w:space="0" w:color="auto"/>
                                                                          </w:divBdr>
                                                                          <w:divsChild>
                                                                            <w:div w:id="1229727067">
                                                                              <w:marLeft w:val="240"/>
                                                                              <w:marRight w:val="0"/>
                                                                              <w:marTop w:val="0"/>
                                                                              <w:marBottom w:val="0"/>
                                                                              <w:divBdr>
                                                                                <w:top w:val="none" w:sz="0" w:space="0" w:color="auto"/>
                                                                                <w:left w:val="none" w:sz="0" w:space="0" w:color="auto"/>
                                                                                <w:bottom w:val="none" w:sz="0" w:space="0" w:color="auto"/>
                                                                                <w:right w:val="none" w:sz="0" w:space="0" w:color="auto"/>
                                                                              </w:divBdr>
                                                                            </w:div>
                                                                            <w:div w:id="1247574985">
                                                                              <w:marLeft w:val="0"/>
                                                                              <w:marRight w:val="0"/>
                                                                              <w:marTop w:val="0"/>
                                                                              <w:marBottom w:val="0"/>
                                                                              <w:divBdr>
                                                                                <w:top w:val="none" w:sz="0" w:space="0" w:color="auto"/>
                                                                                <w:left w:val="none" w:sz="0" w:space="0" w:color="auto"/>
                                                                                <w:bottom w:val="none" w:sz="0" w:space="0" w:color="auto"/>
                                                                                <w:right w:val="none" w:sz="0" w:space="0" w:color="auto"/>
                                                                              </w:divBdr>
                                                                              <w:divsChild>
                                                                                <w:div w:id="1035273826">
                                                                                  <w:marLeft w:val="240"/>
                                                                                  <w:marRight w:val="240"/>
                                                                                  <w:marTop w:val="0"/>
                                                                                  <w:marBottom w:val="0"/>
                                                                                  <w:divBdr>
                                                                                    <w:top w:val="none" w:sz="0" w:space="0" w:color="auto"/>
                                                                                    <w:left w:val="none" w:sz="0" w:space="0" w:color="auto"/>
                                                                                    <w:bottom w:val="none" w:sz="0" w:space="0" w:color="auto"/>
                                                                                    <w:right w:val="none" w:sz="0" w:space="0" w:color="auto"/>
                                                                                  </w:divBdr>
                                                                                  <w:divsChild>
                                                                                    <w:div w:id="583078007">
                                                                                      <w:marLeft w:val="240"/>
                                                                                      <w:marRight w:val="0"/>
                                                                                      <w:marTop w:val="0"/>
                                                                                      <w:marBottom w:val="0"/>
                                                                                      <w:divBdr>
                                                                                        <w:top w:val="none" w:sz="0" w:space="0" w:color="auto"/>
                                                                                        <w:left w:val="none" w:sz="0" w:space="0" w:color="auto"/>
                                                                                        <w:bottom w:val="none" w:sz="0" w:space="0" w:color="auto"/>
                                                                                        <w:right w:val="none" w:sz="0" w:space="0" w:color="auto"/>
                                                                                      </w:divBdr>
                                                                                    </w:div>
                                                                                  </w:divsChild>
                                                                                </w:div>
                                                                                <w:div w:id="1531187777">
                                                                                  <w:marLeft w:val="0"/>
                                                                                  <w:marRight w:val="0"/>
                                                                                  <w:marTop w:val="0"/>
                                                                                  <w:marBottom w:val="0"/>
                                                                                  <w:divBdr>
                                                                                    <w:top w:val="none" w:sz="0" w:space="0" w:color="auto"/>
                                                                                    <w:left w:val="none" w:sz="0" w:space="0" w:color="auto"/>
                                                                                    <w:bottom w:val="none" w:sz="0" w:space="0" w:color="auto"/>
                                                                                    <w:right w:val="none" w:sz="0" w:space="0" w:color="auto"/>
                                                                                  </w:divBdr>
                                                                                </w:div>
                                                                                <w:div w:id="1933666317">
                                                                                  <w:marLeft w:val="240"/>
                                                                                  <w:marRight w:val="240"/>
                                                                                  <w:marTop w:val="0"/>
                                                                                  <w:marBottom w:val="0"/>
                                                                                  <w:divBdr>
                                                                                    <w:top w:val="none" w:sz="0" w:space="0" w:color="auto"/>
                                                                                    <w:left w:val="none" w:sz="0" w:space="0" w:color="auto"/>
                                                                                    <w:bottom w:val="none" w:sz="0" w:space="0" w:color="auto"/>
                                                                                    <w:right w:val="none" w:sz="0" w:space="0" w:color="auto"/>
                                                                                  </w:divBdr>
                                                                                  <w:divsChild>
                                                                                    <w:div w:id="1614286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30821">
                                                                  <w:marLeft w:val="240"/>
                                                                  <w:marRight w:val="240"/>
                                                                  <w:marTop w:val="0"/>
                                                                  <w:marBottom w:val="0"/>
                                                                  <w:divBdr>
                                                                    <w:top w:val="none" w:sz="0" w:space="0" w:color="auto"/>
                                                                    <w:left w:val="none" w:sz="0" w:space="0" w:color="auto"/>
                                                                    <w:bottom w:val="none" w:sz="0" w:space="0" w:color="auto"/>
                                                                    <w:right w:val="none" w:sz="0" w:space="0" w:color="auto"/>
                                                                  </w:divBdr>
                                                                </w:div>
                                                                <w:div w:id="191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778">
                                              <w:marLeft w:val="240"/>
                                              <w:marRight w:val="0"/>
                                              <w:marTop w:val="0"/>
                                              <w:marBottom w:val="0"/>
                                              <w:divBdr>
                                                <w:top w:val="none" w:sz="0" w:space="0" w:color="auto"/>
                                                <w:left w:val="none" w:sz="0" w:space="0" w:color="auto"/>
                                                <w:bottom w:val="none" w:sz="0" w:space="0" w:color="auto"/>
                                                <w:right w:val="none" w:sz="0" w:space="0" w:color="auto"/>
                                              </w:divBdr>
                                            </w:div>
                                          </w:divsChild>
                                        </w:div>
                                        <w:div w:id="772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914">
                                  <w:marLeft w:val="0"/>
                                  <w:marRight w:val="0"/>
                                  <w:marTop w:val="0"/>
                                  <w:marBottom w:val="0"/>
                                  <w:divBdr>
                                    <w:top w:val="none" w:sz="0" w:space="0" w:color="auto"/>
                                    <w:left w:val="none" w:sz="0" w:space="0" w:color="auto"/>
                                    <w:bottom w:val="none" w:sz="0" w:space="0" w:color="auto"/>
                                    <w:right w:val="none" w:sz="0" w:space="0" w:color="auto"/>
                                  </w:divBdr>
                                </w:div>
                              </w:divsChild>
                            </w:div>
                            <w:div w:id="2134789320">
                              <w:marLeft w:val="240"/>
                              <w:marRight w:val="0"/>
                              <w:marTop w:val="0"/>
                              <w:marBottom w:val="0"/>
                              <w:divBdr>
                                <w:top w:val="none" w:sz="0" w:space="0" w:color="auto"/>
                                <w:left w:val="none" w:sz="0" w:space="0" w:color="auto"/>
                                <w:bottom w:val="none" w:sz="0" w:space="0" w:color="auto"/>
                                <w:right w:val="none" w:sz="0" w:space="0" w:color="auto"/>
                              </w:divBdr>
                            </w:div>
                          </w:divsChild>
                        </w:div>
                        <w:div w:id="1073969442">
                          <w:marLeft w:val="0"/>
                          <w:marRight w:val="0"/>
                          <w:marTop w:val="0"/>
                          <w:marBottom w:val="0"/>
                          <w:divBdr>
                            <w:top w:val="none" w:sz="0" w:space="0" w:color="auto"/>
                            <w:left w:val="none" w:sz="0" w:space="0" w:color="auto"/>
                            <w:bottom w:val="none" w:sz="0" w:space="0" w:color="auto"/>
                            <w:right w:val="none" w:sz="0" w:space="0" w:color="auto"/>
                          </w:divBdr>
                        </w:div>
                      </w:divsChild>
                    </w:div>
                    <w:div w:id="1369913238">
                      <w:marLeft w:val="240"/>
                      <w:marRight w:val="0"/>
                      <w:marTop w:val="0"/>
                      <w:marBottom w:val="0"/>
                      <w:divBdr>
                        <w:top w:val="none" w:sz="0" w:space="0" w:color="auto"/>
                        <w:left w:val="none" w:sz="0" w:space="0" w:color="auto"/>
                        <w:bottom w:val="none" w:sz="0" w:space="0" w:color="auto"/>
                        <w:right w:val="none" w:sz="0" w:space="0" w:color="auto"/>
                      </w:divBdr>
                    </w:div>
                  </w:divsChild>
                </w:div>
                <w:div w:id="1340936290">
                  <w:marLeft w:val="240"/>
                  <w:marRight w:val="240"/>
                  <w:marTop w:val="0"/>
                  <w:marBottom w:val="0"/>
                  <w:divBdr>
                    <w:top w:val="none" w:sz="0" w:space="0" w:color="auto"/>
                    <w:left w:val="none" w:sz="0" w:space="0" w:color="auto"/>
                    <w:bottom w:val="none" w:sz="0" w:space="0" w:color="auto"/>
                    <w:right w:val="none" w:sz="0" w:space="0" w:color="auto"/>
                  </w:divBdr>
                  <w:divsChild>
                    <w:div w:id="497042794">
                      <w:marLeft w:val="240"/>
                      <w:marRight w:val="0"/>
                      <w:marTop w:val="0"/>
                      <w:marBottom w:val="0"/>
                      <w:divBdr>
                        <w:top w:val="none" w:sz="0" w:space="0" w:color="auto"/>
                        <w:left w:val="none" w:sz="0" w:space="0" w:color="auto"/>
                        <w:bottom w:val="none" w:sz="0" w:space="0" w:color="auto"/>
                        <w:right w:val="none" w:sz="0" w:space="0" w:color="auto"/>
                      </w:divBdr>
                    </w:div>
                    <w:div w:id="1712144567">
                      <w:marLeft w:val="0"/>
                      <w:marRight w:val="0"/>
                      <w:marTop w:val="0"/>
                      <w:marBottom w:val="0"/>
                      <w:divBdr>
                        <w:top w:val="none" w:sz="0" w:space="0" w:color="auto"/>
                        <w:left w:val="none" w:sz="0" w:space="0" w:color="auto"/>
                        <w:bottom w:val="none" w:sz="0" w:space="0" w:color="auto"/>
                        <w:right w:val="none" w:sz="0" w:space="0" w:color="auto"/>
                      </w:divBdr>
                      <w:divsChild>
                        <w:div w:id="385950602">
                          <w:marLeft w:val="240"/>
                          <w:marRight w:val="240"/>
                          <w:marTop w:val="0"/>
                          <w:marBottom w:val="0"/>
                          <w:divBdr>
                            <w:top w:val="none" w:sz="0" w:space="0" w:color="auto"/>
                            <w:left w:val="none" w:sz="0" w:space="0" w:color="auto"/>
                            <w:bottom w:val="none" w:sz="0" w:space="0" w:color="auto"/>
                            <w:right w:val="none" w:sz="0" w:space="0" w:color="auto"/>
                          </w:divBdr>
                          <w:divsChild>
                            <w:div w:id="590507863">
                              <w:marLeft w:val="240"/>
                              <w:marRight w:val="0"/>
                              <w:marTop w:val="0"/>
                              <w:marBottom w:val="0"/>
                              <w:divBdr>
                                <w:top w:val="none" w:sz="0" w:space="0" w:color="auto"/>
                                <w:left w:val="none" w:sz="0" w:space="0" w:color="auto"/>
                                <w:bottom w:val="none" w:sz="0" w:space="0" w:color="auto"/>
                                <w:right w:val="none" w:sz="0" w:space="0" w:color="auto"/>
                              </w:divBdr>
                            </w:div>
                            <w:div w:id="2134863527">
                              <w:marLeft w:val="0"/>
                              <w:marRight w:val="0"/>
                              <w:marTop w:val="0"/>
                              <w:marBottom w:val="0"/>
                              <w:divBdr>
                                <w:top w:val="none" w:sz="0" w:space="0" w:color="auto"/>
                                <w:left w:val="none" w:sz="0" w:space="0" w:color="auto"/>
                                <w:bottom w:val="none" w:sz="0" w:space="0" w:color="auto"/>
                                <w:right w:val="none" w:sz="0" w:space="0" w:color="auto"/>
                              </w:divBdr>
                              <w:divsChild>
                                <w:div w:id="71245422">
                                  <w:marLeft w:val="240"/>
                                  <w:marRight w:val="240"/>
                                  <w:marTop w:val="0"/>
                                  <w:marBottom w:val="0"/>
                                  <w:divBdr>
                                    <w:top w:val="none" w:sz="0" w:space="0" w:color="auto"/>
                                    <w:left w:val="none" w:sz="0" w:space="0" w:color="auto"/>
                                    <w:bottom w:val="none" w:sz="0" w:space="0" w:color="auto"/>
                                    <w:right w:val="none" w:sz="0" w:space="0" w:color="auto"/>
                                  </w:divBdr>
                                </w:div>
                                <w:div w:id="172184373">
                                  <w:marLeft w:val="240"/>
                                  <w:marRight w:val="240"/>
                                  <w:marTop w:val="0"/>
                                  <w:marBottom w:val="0"/>
                                  <w:divBdr>
                                    <w:top w:val="none" w:sz="0" w:space="0" w:color="auto"/>
                                    <w:left w:val="none" w:sz="0" w:space="0" w:color="auto"/>
                                    <w:bottom w:val="none" w:sz="0" w:space="0" w:color="auto"/>
                                    <w:right w:val="none" w:sz="0" w:space="0" w:color="auto"/>
                                  </w:divBdr>
                                </w:div>
                                <w:div w:id="226720542">
                                  <w:marLeft w:val="240"/>
                                  <w:marRight w:val="240"/>
                                  <w:marTop w:val="0"/>
                                  <w:marBottom w:val="0"/>
                                  <w:divBdr>
                                    <w:top w:val="none" w:sz="0" w:space="0" w:color="auto"/>
                                    <w:left w:val="none" w:sz="0" w:space="0" w:color="auto"/>
                                    <w:bottom w:val="none" w:sz="0" w:space="0" w:color="auto"/>
                                    <w:right w:val="none" w:sz="0" w:space="0" w:color="auto"/>
                                  </w:divBdr>
                                </w:div>
                                <w:div w:id="515920455">
                                  <w:marLeft w:val="240"/>
                                  <w:marRight w:val="240"/>
                                  <w:marTop w:val="0"/>
                                  <w:marBottom w:val="0"/>
                                  <w:divBdr>
                                    <w:top w:val="none" w:sz="0" w:space="0" w:color="auto"/>
                                    <w:left w:val="none" w:sz="0" w:space="0" w:color="auto"/>
                                    <w:bottom w:val="none" w:sz="0" w:space="0" w:color="auto"/>
                                    <w:right w:val="none" w:sz="0" w:space="0" w:color="auto"/>
                                  </w:divBdr>
                                  <w:divsChild>
                                    <w:div w:id="2106724327">
                                      <w:marLeft w:val="240"/>
                                      <w:marRight w:val="0"/>
                                      <w:marTop w:val="0"/>
                                      <w:marBottom w:val="0"/>
                                      <w:divBdr>
                                        <w:top w:val="none" w:sz="0" w:space="0" w:color="auto"/>
                                        <w:left w:val="none" w:sz="0" w:space="0" w:color="auto"/>
                                        <w:bottom w:val="none" w:sz="0" w:space="0" w:color="auto"/>
                                        <w:right w:val="none" w:sz="0" w:space="0" w:color="auto"/>
                                      </w:divBdr>
                                    </w:div>
                                  </w:divsChild>
                                </w:div>
                                <w:div w:id="773599289">
                                  <w:marLeft w:val="240"/>
                                  <w:marRight w:val="240"/>
                                  <w:marTop w:val="0"/>
                                  <w:marBottom w:val="0"/>
                                  <w:divBdr>
                                    <w:top w:val="none" w:sz="0" w:space="0" w:color="auto"/>
                                    <w:left w:val="none" w:sz="0" w:space="0" w:color="auto"/>
                                    <w:bottom w:val="none" w:sz="0" w:space="0" w:color="auto"/>
                                    <w:right w:val="none" w:sz="0" w:space="0" w:color="auto"/>
                                  </w:divBdr>
                                  <w:divsChild>
                                    <w:div w:id="382994837">
                                      <w:marLeft w:val="240"/>
                                      <w:marRight w:val="0"/>
                                      <w:marTop w:val="0"/>
                                      <w:marBottom w:val="0"/>
                                      <w:divBdr>
                                        <w:top w:val="none" w:sz="0" w:space="0" w:color="auto"/>
                                        <w:left w:val="none" w:sz="0" w:space="0" w:color="auto"/>
                                        <w:bottom w:val="none" w:sz="0" w:space="0" w:color="auto"/>
                                        <w:right w:val="none" w:sz="0" w:space="0" w:color="auto"/>
                                      </w:divBdr>
                                    </w:div>
                                  </w:divsChild>
                                </w:div>
                                <w:div w:id="861168480">
                                  <w:marLeft w:val="240"/>
                                  <w:marRight w:val="240"/>
                                  <w:marTop w:val="0"/>
                                  <w:marBottom w:val="0"/>
                                  <w:divBdr>
                                    <w:top w:val="none" w:sz="0" w:space="0" w:color="auto"/>
                                    <w:left w:val="none" w:sz="0" w:space="0" w:color="auto"/>
                                    <w:bottom w:val="none" w:sz="0" w:space="0" w:color="auto"/>
                                    <w:right w:val="none" w:sz="0" w:space="0" w:color="auto"/>
                                  </w:divBdr>
                                  <w:divsChild>
                                    <w:div w:id="1711565296">
                                      <w:marLeft w:val="240"/>
                                      <w:marRight w:val="0"/>
                                      <w:marTop w:val="0"/>
                                      <w:marBottom w:val="0"/>
                                      <w:divBdr>
                                        <w:top w:val="none" w:sz="0" w:space="0" w:color="auto"/>
                                        <w:left w:val="none" w:sz="0" w:space="0" w:color="auto"/>
                                        <w:bottom w:val="none" w:sz="0" w:space="0" w:color="auto"/>
                                        <w:right w:val="none" w:sz="0" w:space="0" w:color="auto"/>
                                      </w:divBdr>
                                    </w:div>
                                  </w:divsChild>
                                </w:div>
                                <w:div w:id="966206630">
                                  <w:marLeft w:val="240"/>
                                  <w:marRight w:val="240"/>
                                  <w:marTop w:val="0"/>
                                  <w:marBottom w:val="0"/>
                                  <w:divBdr>
                                    <w:top w:val="none" w:sz="0" w:space="0" w:color="auto"/>
                                    <w:left w:val="none" w:sz="0" w:space="0" w:color="auto"/>
                                    <w:bottom w:val="none" w:sz="0" w:space="0" w:color="auto"/>
                                    <w:right w:val="none" w:sz="0" w:space="0" w:color="auto"/>
                                  </w:divBdr>
                                  <w:divsChild>
                                    <w:div w:id="918639543">
                                      <w:marLeft w:val="240"/>
                                      <w:marRight w:val="0"/>
                                      <w:marTop w:val="0"/>
                                      <w:marBottom w:val="0"/>
                                      <w:divBdr>
                                        <w:top w:val="none" w:sz="0" w:space="0" w:color="auto"/>
                                        <w:left w:val="none" w:sz="0" w:space="0" w:color="auto"/>
                                        <w:bottom w:val="none" w:sz="0" w:space="0" w:color="auto"/>
                                        <w:right w:val="none" w:sz="0" w:space="0" w:color="auto"/>
                                      </w:divBdr>
                                    </w:div>
                                  </w:divsChild>
                                </w:div>
                                <w:div w:id="1126965954">
                                  <w:marLeft w:val="0"/>
                                  <w:marRight w:val="0"/>
                                  <w:marTop w:val="0"/>
                                  <w:marBottom w:val="0"/>
                                  <w:divBdr>
                                    <w:top w:val="none" w:sz="0" w:space="0" w:color="auto"/>
                                    <w:left w:val="none" w:sz="0" w:space="0" w:color="auto"/>
                                    <w:bottom w:val="none" w:sz="0" w:space="0" w:color="auto"/>
                                    <w:right w:val="none" w:sz="0" w:space="0" w:color="auto"/>
                                  </w:divBdr>
                                </w:div>
                                <w:div w:id="1209803378">
                                  <w:marLeft w:val="240"/>
                                  <w:marRight w:val="240"/>
                                  <w:marTop w:val="0"/>
                                  <w:marBottom w:val="0"/>
                                  <w:divBdr>
                                    <w:top w:val="none" w:sz="0" w:space="0" w:color="auto"/>
                                    <w:left w:val="none" w:sz="0" w:space="0" w:color="auto"/>
                                    <w:bottom w:val="none" w:sz="0" w:space="0" w:color="auto"/>
                                    <w:right w:val="none" w:sz="0" w:space="0" w:color="auto"/>
                                  </w:divBdr>
                                  <w:divsChild>
                                    <w:div w:id="1669552123">
                                      <w:marLeft w:val="240"/>
                                      <w:marRight w:val="0"/>
                                      <w:marTop w:val="0"/>
                                      <w:marBottom w:val="0"/>
                                      <w:divBdr>
                                        <w:top w:val="none" w:sz="0" w:space="0" w:color="auto"/>
                                        <w:left w:val="none" w:sz="0" w:space="0" w:color="auto"/>
                                        <w:bottom w:val="none" w:sz="0" w:space="0" w:color="auto"/>
                                        <w:right w:val="none" w:sz="0" w:space="0" w:color="auto"/>
                                      </w:divBdr>
                                    </w:div>
                                  </w:divsChild>
                                </w:div>
                                <w:div w:id="1516311973">
                                  <w:marLeft w:val="240"/>
                                  <w:marRight w:val="240"/>
                                  <w:marTop w:val="0"/>
                                  <w:marBottom w:val="0"/>
                                  <w:divBdr>
                                    <w:top w:val="none" w:sz="0" w:space="0" w:color="auto"/>
                                    <w:left w:val="none" w:sz="0" w:space="0" w:color="auto"/>
                                    <w:bottom w:val="none" w:sz="0" w:space="0" w:color="auto"/>
                                    <w:right w:val="none" w:sz="0" w:space="0" w:color="auto"/>
                                  </w:divBdr>
                                  <w:divsChild>
                                    <w:div w:id="1120798773">
                                      <w:marLeft w:val="240"/>
                                      <w:marRight w:val="0"/>
                                      <w:marTop w:val="0"/>
                                      <w:marBottom w:val="0"/>
                                      <w:divBdr>
                                        <w:top w:val="none" w:sz="0" w:space="0" w:color="auto"/>
                                        <w:left w:val="none" w:sz="0" w:space="0" w:color="auto"/>
                                        <w:bottom w:val="none" w:sz="0" w:space="0" w:color="auto"/>
                                        <w:right w:val="none" w:sz="0" w:space="0" w:color="auto"/>
                                      </w:divBdr>
                                    </w:div>
                                  </w:divsChild>
                                </w:div>
                                <w:div w:id="1540895623">
                                  <w:marLeft w:val="240"/>
                                  <w:marRight w:val="240"/>
                                  <w:marTop w:val="0"/>
                                  <w:marBottom w:val="0"/>
                                  <w:divBdr>
                                    <w:top w:val="none" w:sz="0" w:space="0" w:color="auto"/>
                                    <w:left w:val="none" w:sz="0" w:space="0" w:color="auto"/>
                                    <w:bottom w:val="none" w:sz="0" w:space="0" w:color="auto"/>
                                    <w:right w:val="none" w:sz="0" w:space="0" w:color="auto"/>
                                  </w:divBdr>
                                </w:div>
                                <w:div w:id="1629166455">
                                  <w:marLeft w:val="240"/>
                                  <w:marRight w:val="240"/>
                                  <w:marTop w:val="0"/>
                                  <w:marBottom w:val="0"/>
                                  <w:divBdr>
                                    <w:top w:val="none" w:sz="0" w:space="0" w:color="auto"/>
                                    <w:left w:val="none" w:sz="0" w:space="0" w:color="auto"/>
                                    <w:bottom w:val="none" w:sz="0" w:space="0" w:color="auto"/>
                                    <w:right w:val="none" w:sz="0" w:space="0" w:color="auto"/>
                                  </w:divBdr>
                                  <w:divsChild>
                                    <w:div w:id="1797025859">
                                      <w:marLeft w:val="240"/>
                                      <w:marRight w:val="0"/>
                                      <w:marTop w:val="0"/>
                                      <w:marBottom w:val="0"/>
                                      <w:divBdr>
                                        <w:top w:val="none" w:sz="0" w:space="0" w:color="auto"/>
                                        <w:left w:val="none" w:sz="0" w:space="0" w:color="auto"/>
                                        <w:bottom w:val="none" w:sz="0" w:space="0" w:color="auto"/>
                                        <w:right w:val="none" w:sz="0" w:space="0" w:color="auto"/>
                                      </w:divBdr>
                                    </w:div>
                                  </w:divsChild>
                                </w:div>
                                <w:div w:id="2143813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85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64">
                  <w:marLeft w:val="240"/>
                  <w:marRight w:val="240"/>
                  <w:marTop w:val="0"/>
                  <w:marBottom w:val="0"/>
                  <w:divBdr>
                    <w:top w:val="none" w:sz="0" w:space="0" w:color="auto"/>
                    <w:left w:val="none" w:sz="0" w:space="0" w:color="auto"/>
                    <w:bottom w:val="none" w:sz="0" w:space="0" w:color="auto"/>
                    <w:right w:val="none" w:sz="0" w:space="0" w:color="auto"/>
                  </w:divBdr>
                </w:div>
                <w:div w:id="1565334280">
                  <w:marLeft w:val="240"/>
                  <w:marRight w:val="240"/>
                  <w:marTop w:val="0"/>
                  <w:marBottom w:val="0"/>
                  <w:divBdr>
                    <w:top w:val="none" w:sz="0" w:space="0" w:color="auto"/>
                    <w:left w:val="none" w:sz="0" w:space="0" w:color="auto"/>
                    <w:bottom w:val="none" w:sz="0" w:space="0" w:color="auto"/>
                    <w:right w:val="none" w:sz="0" w:space="0" w:color="auto"/>
                  </w:divBdr>
                </w:div>
                <w:div w:id="1592003784">
                  <w:marLeft w:val="240"/>
                  <w:marRight w:val="240"/>
                  <w:marTop w:val="0"/>
                  <w:marBottom w:val="0"/>
                  <w:divBdr>
                    <w:top w:val="none" w:sz="0" w:space="0" w:color="auto"/>
                    <w:left w:val="none" w:sz="0" w:space="0" w:color="auto"/>
                    <w:bottom w:val="none" w:sz="0" w:space="0" w:color="auto"/>
                    <w:right w:val="none" w:sz="0" w:space="0" w:color="auto"/>
                  </w:divBdr>
                  <w:divsChild>
                    <w:div w:id="2020740389">
                      <w:marLeft w:val="240"/>
                      <w:marRight w:val="0"/>
                      <w:marTop w:val="0"/>
                      <w:marBottom w:val="0"/>
                      <w:divBdr>
                        <w:top w:val="none" w:sz="0" w:space="0" w:color="auto"/>
                        <w:left w:val="none" w:sz="0" w:space="0" w:color="auto"/>
                        <w:bottom w:val="none" w:sz="0" w:space="0" w:color="auto"/>
                        <w:right w:val="none" w:sz="0" w:space="0" w:color="auto"/>
                      </w:divBdr>
                    </w:div>
                    <w:div w:id="2139299801">
                      <w:marLeft w:val="0"/>
                      <w:marRight w:val="0"/>
                      <w:marTop w:val="0"/>
                      <w:marBottom w:val="0"/>
                      <w:divBdr>
                        <w:top w:val="none" w:sz="0" w:space="0" w:color="auto"/>
                        <w:left w:val="none" w:sz="0" w:space="0" w:color="auto"/>
                        <w:bottom w:val="none" w:sz="0" w:space="0" w:color="auto"/>
                        <w:right w:val="none" w:sz="0" w:space="0" w:color="auto"/>
                      </w:divBdr>
                      <w:divsChild>
                        <w:div w:id="557785433">
                          <w:marLeft w:val="240"/>
                          <w:marRight w:val="240"/>
                          <w:marTop w:val="0"/>
                          <w:marBottom w:val="0"/>
                          <w:divBdr>
                            <w:top w:val="none" w:sz="0" w:space="0" w:color="auto"/>
                            <w:left w:val="none" w:sz="0" w:space="0" w:color="auto"/>
                            <w:bottom w:val="none" w:sz="0" w:space="0" w:color="auto"/>
                            <w:right w:val="none" w:sz="0" w:space="0" w:color="auto"/>
                          </w:divBdr>
                          <w:divsChild>
                            <w:div w:id="1272317937">
                              <w:marLeft w:val="0"/>
                              <w:marRight w:val="0"/>
                              <w:marTop w:val="0"/>
                              <w:marBottom w:val="0"/>
                              <w:divBdr>
                                <w:top w:val="none" w:sz="0" w:space="0" w:color="auto"/>
                                <w:left w:val="none" w:sz="0" w:space="0" w:color="auto"/>
                                <w:bottom w:val="none" w:sz="0" w:space="0" w:color="auto"/>
                                <w:right w:val="none" w:sz="0" w:space="0" w:color="auto"/>
                              </w:divBdr>
                              <w:divsChild>
                                <w:div w:id="1266577175">
                                  <w:marLeft w:val="240"/>
                                  <w:marRight w:val="240"/>
                                  <w:marTop w:val="0"/>
                                  <w:marBottom w:val="0"/>
                                  <w:divBdr>
                                    <w:top w:val="none" w:sz="0" w:space="0" w:color="auto"/>
                                    <w:left w:val="none" w:sz="0" w:space="0" w:color="auto"/>
                                    <w:bottom w:val="none" w:sz="0" w:space="0" w:color="auto"/>
                                    <w:right w:val="none" w:sz="0" w:space="0" w:color="auto"/>
                                  </w:divBdr>
                                  <w:divsChild>
                                    <w:div w:id="1398632471">
                                      <w:marLeft w:val="0"/>
                                      <w:marRight w:val="0"/>
                                      <w:marTop w:val="0"/>
                                      <w:marBottom w:val="0"/>
                                      <w:divBdr>
                                        <w:top w:val="none" w:sz="0" w:space="0" w:color="auto"/>
                                        <w:left w:val="none" w:sz="0" w:space="0" w:color="auto"/>
                                        <w:bottom w:val="none" w:sz="0" w:space="0" w:color="auto"/>
                                        <w:right w:val="none" w:sz="0" w:space="0" w:color="auto"/>
                                      </w:divBdr>
                                      <w:divsChild>
                                        <w:div w:id="794951882">
                                          <w:marLeft w:val="0"/>
                                          <w:marRight w:val="0"/>
                                          <w:marTop w:val="0"/>
                                          <w:marBottom w:val="0"/>
                                          <w:divBdr>
                                            <w:top w:val="none" w:sz="0" w:space="0" w:color="auto"/>
                                            <w:left w:val="none" w:sz="0" w:space="0" w:color="auto"/>
                                            <w:bottom w:val="none" w:sz="0" w:space="0" w:color="auto"/>
                                            <w:right w:val="none" w:sz="0" w:space="0" w:color="auto"/>
                                          </w:divBdr>
                                        </w:div>
                                        <w:div w:id="1046879278">
                                          <w:marLeft w:val="240"/>
                                          <w:marRight w:val="240"/>
                                          <w:marTop w:val="0"/>
                                          <w:marBottom w:val="0"/>
                                          <w:divBdr>
                                            <w:top w:val="none" w:sz="0" w:space="0" w:color="auto"/>
                                            <w:left w:val="none" w:sz="0" w:space="0" w:color="auto"/>
                                            <w:bottom w:val="none" w:sz="0" w:space="0" w:color="auto"/>
                                            <w:right w:val="none" w:sz="0" w:space="0" w:color="auto"/>
                                          </w:divBdr>
                                          <w:divsChild>
                                            <w:div w:id="826242101">
                                              <w:marLeft w:val="0"/>
                                              <w:marRight w:val="0"/>
                                              <w:marTop w:val="0"/>
                                              <w:marBottom w:val="0"/>
                                              <w:divBdr>
                                                <w:top w:val="none" w:sz="0" w:space="0" w:color="auto"/>
                                                <w:left w:val="none" w:sz="0" w:space="0" w:color="auto"/>
                                                <w:bottom w:val="none" w:sz="0" w:space="0" w:color="auto"/>
                                                <w:right w:val="none" w:sz="0" w:space="0" w:color="auto"/>
                                              </w:divBdr>
                                              <w:divsChild>
                                                <w:div w:id="1394347634">
                                                  <w:marLeft w:val="0"/>
                                                  <w:marRight w:val="0"/>
                                                  <w:marTop w:val="0"/>
                                                  <w:marBottom w:val="0"/>
                                                  <w:divBdr>
                                                    <w:top w:val="none" w:sz="0" w:space="0" w:color="auto"/>
                                                    <w:left w:val="none" w:sz="0" w:space="0" w:color="auto"/>
                                                    <w:bottom w:val="none" w:sz="0" w:space="0" w:color="auto"/>
                                                    <w:right w:val="none" w:sz="0" w:space="0" w:color="auto"/>
                                                  </w:divBdr>
                                                </w:div>
                                                <w:div w:id="1558012296">
                                                  <w:marLeft w:val="240"/>
                                                  <w:marRight w:val="240"/>
                                                  <w:marTop w:val="0"/>
                                                  <w:marBottom w:val="0"/>
                                                  <w:divBdr>
                                                    <w:top w:val="none" w:sz="0" w:space="0" w:color="auto"/>
                                                    <w:left w:val="none" w:sz="0" w:space="0" w:color="auto"/>
                                                    <w:bottom w:val="none" w:sz="0" w:space="0" w:color="auto"/>
                                                    <w:right w:val="none" w:sz="0" w:space="0" w:color="auto"/>
                                                  </w:divBdr>
                                                  <w:divsChild>
                                                    <w:div w:id="118498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91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49545">
                                      <w:marLeft w:val="240"/>
                                      <w:marRight w:val="0"/>
                                      <w:marTop w:val="0"/>
                                      <w:marBottom w:val="0"/>
                                      <w:divBdr>
                                        <w:top w:val="none" w:sz="0" w:space="0" w:color="auto"/>
                                        <w:left w:val="none" w:sz="0" w:space="0" w:color="auto"/>
                                        <w:bottom w:val="none" w:sz="0" w:space="0" w:color="auto"/>
                                        <w:right w:val="none" w:sz="0" w:space="0" w:color="auto"/>
                                      </w:divBdr>
                                    </w:div>
                                  </w:divsChild>
                                </w:div>
                                <w:div w:id="1853913525">
                                  <w:marLeft w:val="0"/>
                                  <w:marRight w:val="0"/>
                                  <w:marTop w:val="0"/>
                                  <w:marBottom w:val="0"/>
                                  <w:divBdr>
                                    <w:top w:val="none" w:sz="0" w:space="0" w:color="auto"/>
                                    <w:left w:val="none" w:sz="0" w:space="0" w:color="auto"/>
                                    <w:bottom w:val="none" w:sz="0" w:space="0" w:color="auto"/>
                                    <w:right w:val="none" w:sz="0" w:space="0" w:color="auto"/>
                                  </w:divBdr>
                                </w:div>
                              </w:divsChild>
                            </w:div>
                            <w:div w:id="1329551272">
                              <w:marLeft w:val="240"/>
                              <w:marRight w:val="0"/>
                              <w:marTop w:val="0"/>
                              <w:marBottom w:val="0"/>
                              <w:divBdr>
                                <w:top w:val="none" w:sz="0" w:space="0" w:color="auto"/>
                                <w:left w:val="none" w:sz="0" w:space="0" w:color="auto"/>
                                <w:bottom w:val="none" w:sz="0" w:space="0" w:color="auto"/>
                                <w:right w:val="none" w:sz="0" w:space="0" w:color="auto"/>
                              </w:divBdr>
                            </w:div>
                          </w:divsChild>
                        </w:div>
                        <w:div w:id="13811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23">
                  <w:marLeft w:val="240"/>
                  <w:marRight w:val="240"/>
                  <w:marTop w:val="0"/>
                  <w:marBottom w:val="0"/>
                  <w:divBdr>
                    <w:top w:val="none" w:sz="0" w:space="0" w:color="auto"/>
                    <w:left w:val="none" w:sz="0" w:space="0" w:color="auto"/>
                    <w:bottom w:val="none" w:sz="0" w:space="0" w:color="auto"/>
                    <w:right w:val="none" w:sz="0" w:space="0" w:color="auto"/>
                  </w:divBdr>
                </w:div>
                <w:div w:id="1798254581">
                  <w:marLeft w:val="240"/>
                  <w:marRight w:val="240"/>
                  <w:marTop w:val="0"/>
                  <w:marBottom w:val="0"/>
                  <w:divBdr>
                    <w:top w:val="none" w:sz="0" w:space="0" w:color="auto"/>
                    <w:left w:val="none" w:sz="0" w:space="0" w:color="auto"/>
                    <w:bottom w:val="none" w:sz="0" w:space="0" w:color="auto"/>
                    <w:right w:val="none" w:sz="0" w:space="0" w:color="auto"/>
                  </w:divBdr>
                  <w:divsChild>
                    <w:div w:id="812063333">
                      <w:marLeft w:val="240"/>
                      <w:marRight w:val="0"/>
                      <w:marTop w:val="0"/>
                      <w:marBottom w:val="0"/>
                      <w:divBdr>
                        <w:top w:val="none" w:sz="0" w:space="0" w:color="auto"/>
                        <w:left w:val="none" w:sz="0" w:space="0" w:color="auto"/>
                        <w:bottom w:val="none" w:sz="0" w:space="0" w:color="auto"/>
                        <w:right w:val="none" w:sz="0" w:space="0" w:color="auto"/>
                      </w:divBdr>
                    </w:div>
                    <w:div w:id="1069615734">
                      <w:marLeft w:val="0"/>
                      <w:marRight w:val="0"/>
                      <w:marTop w:val="0"/>
                      <w:marBottom w:val="0"/>
                      <w:divBdr>
                        <w:top w:val="none" w:sz="0" w:space="0" w:color="auto"/>
                        <w:left w:val="none" w:sz="0" w:space="0" w:color="auto"/>
                        <w:bottom w:val="none" w:sz="0" w:space="0" w:color="auto"/>
                        <w:right w:val="none" w:sz="0" w:space="0" w:color="auto"/>
                      </w:divBdr>
                      <w:divsChild>
                        <w:div w:id="574046869">
                          <w:marLeft w:val="240"/>
                          <w:marRight w:val="240"/>
                          <w:marTop w:val="0"/>
                          <w:marBottom w:val="0"/>
                          <w:divBdr>
                            <w:top w:val="none" w:sz="0" w:space="0" w:color="auto"/>
                            <w:left w:val="none" w:sz="0" w:space="0" w:color="auto"/>
                            <w:bottom w:val="none" w:sz="0" w:space="0" w:color="auto"/>
                            <w:right w:val="none" w:sz="0" w:space="0" w:color="auto"/>
                          </w:divBdr>
                          <w:divsChild>
                            <w:div w:id="554317041">
                              <w:marLeft w:val="0"/>
                              <w:marRight w:val="0"/>
                              <w:marTop w:val="0"/>
                              <w:marBottom w:val="0"/>
                              <w:divBdr>
                                <w:top w:val="none" w:sz="0" w:space="0" w:color="auto"/>
                                <w:left w:val="none" w:sz="0" w:space="0" w:color="auto"/>
                                <w:bottom w:val="none" w:sz="0" w:space="0" w:color="auto"/>
                                <w:right w:val="none" w:sz="0" w:space="0" w:color="auto"/>
                              </w:divBdr>
                              <w:divsChild>
                                <w:div w:id="237790168">
                                  <w:marLeft w:val="240"/>
                                  <w:marRight w:val="240"/>
                                  <w:marTop w:val="0"/>
                                  <w:marBottom w:val="0"/>
                                  <w:divBdr>
                                    <w:top w:val="none" w:sz="0" w:space="0" w:color="auto"/>
                                    <w:left w:val="none" w:sz="0" w:space="0" w:color="auto"/>
                                    <w:bottom w:val="none" w:sz="0" w:space="0" w:color="auto"/>
                                    <w:right w:val="none" w:sz="0" w:space="0" w:color="auto"/>
                                  </w:divBdr>
                                  <w:divsChild>
                                    <w:div w:id="702561435">
                                      <w:marLeft w:val="240"/>
                                      <w:marRight w:val="0"/>
                                      <w:marTop w:val="0"/>
                                      <w:marBottom w:val="0"/>
                                      <w:divBdr>
                                        <w:top w:val="none" w:sz="0" w:space="0" w:color="auto"/>
                                        <w:left w:val="none" w:sz="0" w:space="0" w:color="auto"/>
                                        <w:bottom w:val="none" w:sz="0" w:space="0" w:color="auto"/>
                                        <w:right w:val="none" w:sz="0" w:space="0" w:color="auto"/>
                                      </w:divBdr>
                                    </w:div>
                                  </w:divsChild>
                                </w:div>
                                <w:div w:id="286087286">
                                  <w:marLeft w:val="240"/>
                                  <w:marRight w:val="240"/>
                                  <w:marTop w:val="0"/>
                                  <w:marBottom w:val="0"/>
                                  <w:divBdr>
                                    <w:top w:val="none" w:sz="0" w:space="0" w:color="auto"/>
                                    <w:left w:val="none" w:sz="0" w:space="0" w:color="auto"/>
                                    <w:bottom w:val="none" w:sz="0" w:space="0" w:color="auto"/>
                                    <w:right w:val="none" w:sz="0" w:space="0" w:color="auto"/>
                                  </w:divBdr>
                                  <w:divsChild>
                                    <w:div w:id="1884976971">
                                      <w:marLeft w:val="240"/>
                                      <w:marRight w:val="0"/>
                                      <w:marTop w:val="0"/>
                                      <w:marBottom w:val="0"/>
                                      <w:divBdr>
                                        <w:top w:val="none" w:sz="0" w:space="0" w:color="auto"/>
                                        <w:left w:val="none" w:sz="0" w:space="0" w:color="auto"/>
                                        <w:bottom w:val="none" w:sz="0" w:space="0" w:color="auto"/>
                                        <w:right w:val="none" w:sz="0" w:space="0" w:color="auto"/>
                                      </w:divBdr>
                                    </w:div>
                                  </w:divsChild>
                                </w:div>
                                <w:div w:id="1421442761">
                                  <w:marLeft w:val="0"/>
                                  <w:marRight w:val="0"/>
                                  <w:marTop w:val="0"/>
                                  <w:marBottom w:val="0"/>
                                  <w:divBdr>
                                    <w:top w:val="none" w:sz="0" w:space="0" w:color="auto"/>
                                    <w:left w:val="none" w:sz="0" w:space="0" w:color="auto"/>
                                    <w:bottom w:val="none" w:sz="0" w:space="0" w:color="auto"/>
                                    <w:right w:val="none" w:sz="0" w:space="0" w:color="auto"/>
                                  </w:divBdr>
                                </w:div>
                                <w:div w:id="1453666022">
                                  <w:marLeft w:val="240"/>
                                  <w:marRight w:val="240"/>
                                  <w:marTop w:val="0"/>
                                  <w:marBottom w:val="0"/>
                                  <w:divBdr>
                                    <w:top w:val="none" w:sz="0" w:space="0" w:color="auto"/>
                                    <w:left w:val="none" w:sz="0" w:space="0" w:color="auto"/>
                                    <w:bottom w:val="none" w:sz="0" w:space="0" w:color="auto"/>
                                    <w:right w:val="none" w:sz="0" w:space="0" w:color="auto"/>
                                  </w:divBdr>
                                  <w:divsChild>
                                    <w:div w:id="426116756">
                                      <w:marLeft w:val="0"/>
                                      <w:marRight w:val="0"/>
                                      <w:marTop w:val="0"/>
                                      <w:marBottom w:val="0"/>
                                      <w:divBdr>
                                        <w:top w:val="none" w:sz="0" w:space="0" w:color="auto"/>
                                        <w:left w:val="none" w:sz="0" w:space="0" w:color="auto"/>
                                        <w:bottom w:val="none" w:sz="0" w:space="0" w:color="auto"/>
                                        <w:right w:val="none" w:sz="0" w:space="0" w:color="auto"/>
                                      </w:divBdr>
                                      <w:divsChild>
                                        <w:div w:id="415519183">
                                          <w:marLeft w:val="0"/>
                                          <w:marRight w:val="0"/>
                                          <w:marTop w:val="0"/>
                                          <w:marBottom w:val="0"/>
                                          <w:divBdr>
                                            <w:top w:val="none" w:sz="0" w:space="0" w:color="auto"/>
                                            <w:left w:val="none" w:sz="0" w:space="0" w:color="auto"/>
                                            <w:bottom w:val="none" w:sz="0" w:space="0" w:color="auto"/>
                                            <w:right w:val="none" w:sz="0" w:space="0" w:color="auto"/>
                                          </w:divBdr>
                                        </w:div>
                                        <w:div w:id="1034422944">
                                          <w:marLeft w:val="240"/>
                                          <w:marRight w:val="240"/>
                                          <w:marTop w:val="0"/>
                                          <w:marBottom w:val="0"/>
                                          <w:divBdr>
                                            <w:top w:val="none" w:sz="0" w:space="0" w:color="auto"/>
                                            <w:left w:val="none" w:sz="0" w:space="0" w:color="auto"/>
                                            <w:bottom w:val="none" w:sz="0" w:space="0" w:color="auto"/>
                                            <w:right w:val="none" w:sz="0" w:space="0" w:color="auto"/>
                                          </w:divBdr>
                                          <w:divsChild>
                                            <w:div w:id="88086995">
                                              <w:marLeft w:val="0"/>
                                              <w:marRight w:val="0"/>
                                              <w:marTop w:val="0"/>
                                              <w:marBottom w:val="0"/>
                                              <w:divBdr>
                                                <w:top w:val="none" w:sz="0" w:space="0" w:color="auto"/>
                                                <w:left w:val="none" w:sz="0" w:space="0" w:color="auto"/>
                                                <w:bottom w:val="none" w:sz="0" w:space="0" w:color="auto"/>
                                                <w:right w:val="none" w:sz="0" w:space="0" w:color="auto"/>
                                              </w:divBdr>
                                              <w:divsChild>
                                                <w:div w:id="1031734299">
                                                  <w:marLeft w:val="0"/>
                                                  <w:marRight w:val="0"/>
                                                  <w:marTop w:val="0"/>
                                                  <w:marBottom w:val="0"/>
                                                  <w:divBdr>
                                                    <w:top w:val="none" w:sz="0" w:space="0" w:color="auto"/>
                                                    <w:left w:val="none" w:sz="0" w:space="0" w:color="auto"/>
                                                    <w:bottom w:val="none" w:sz="0" w:space="0" w:color="auto"/>
                                                    <w:right w:val="none" w:sz="0" w:space="0" w:color="auto"/>
                                                  </w:divBdr>
                                                </w:div>
                                                <w:div w:id="1507286554">
                                                  <w:marLeft w:val="240"/>
                                                  <w:marRight w:val="240"/>
                                                  <w:marTop w:val="0"/>
                                                  <w:marBottom w:val="0"/>
                                                  <w:divBdr>
                                                    <w:top w:val="none" w:sz="0" w:space="0" w:color="auto"/>
                                                    <w:left w:val="none" w:sz="0" w:space="0" w:color="auto"/>
                                                    <w:bottom w:val="none" w:sz="0" w:space="0" w:color="auto"/>
                                                    <w:right w:val="none" w:sz="0" w:space="0" w:color="auto"/>
                                                  </w:divBdr>
                                                  <w:divsChild>
                                                    <w:div w:id="1177504061">
                                                      <w:marLeft w:val="0"/>
                                                      <w:marRight w:val="0"/>
                                                      <w:marTop w:val="0"/>
                                                      <w:marBottom w:val="0"/>
                                                      <w:divBdr>
                                                        <w:top w:val="none" w:sz="0" w:space="0" w:color="auto"/>
                                                        <w:left w:val="none" w:sz="0" w:space="0" w:color="auto"/>
                                                        <w:bottom w:val="none" w:sz="0" w:space="0" w:color="auto"/>
                                                        <w:right w:val="none" w:sz="0" w:space="0" w:color="auto"/>
                                                      </w:divBdr>
                                                      <w:divsChild>
                                                        <w:div w:id="136925018">
                                                          <w:marLeft w:val="240"/>
                                                          <w:marRight w:val="240"/>
                                                          <w:marTop w:val="0"/>
                                                          <w:marBottom w:val="0"/>
                                                          <w:divBdr>
                                                            <w:top w:val="none" w:sz="0" w:space="0" w:color="auto"/>
                                                            <w:left w:val="none" w:sz="0" w:space="0" w:color="auto"/>
                                                            <w:bottom w:val="none" w:sz="0" w:space="0" w:color="auto"/>
                                                            <w:right w:val="none" w:sz="0" w:space="0" w:color="auto"/>
                                                          </w:divBdr>
                                                          <w:divsChild>
                                                            <w:div w:id="1469778727">
                                                              <w:marLeft w:val="240"/>
                                                              <w:marRight w:val="0"/>
                                                              <w:marTop w:val="0"/>
                                                              <w:marBottom w:val="0"/>
                                                              <w:divBdr>
                                                                <w:top w:val="none" w:sz="0" w:space="0" w:color="auto"/>
                                                                <w:left w:val="none" w:sz="0" w:space="0" w:color="auto"/>
                                                                <w:bottom w:val="none" w:sz="0" w:space="0" w:color="auto"/>
                                                                <w:right w:val="none" w:sz="0" w:space="0" w:color="auto"/>
                                                              </w:divBdr>
                                                            </w:div>
                                                            <w:div w:id="1836452117">
                                                              <w:marLeft w:val="0"/>
                                                              <w:marRight w:val="0"/>
                                                              <w:marTop w:val="0"/>
                                                              <w:marBottom w:val="0"/>
                                                              <w:divBdr>
                                                                <w:top w:val="none" w:sz="0" w:space="0" w:color="auto"/>
                                                                <w:left w:val="none" w:sz="0" w:space="0" w:color="auto"/>
                                                                <w:bottom w:val="none" w:sz="0" w:space="0" w:color="auto"/>
                                                                <w:right w:val="none" w:sz="0" w:space="0" w:color="auto"/>
                                                              </w:divBdr>
                                                              <w:divsChild>
                                                                <w:div w:id="251814104">
                                                                  <w:marLeft w:val="0"/>
                                                                  <w:marRight w:val="0"/>
                                                                  <w:marTop w:val="0"/>
                                                                  <w:marBottom w:val="0"/>
                                                                  <w:divBdr>
                                                                    <w:top w:val="none" w:sz="0" w:space="0" w:color="auto"/>
                                                                    <w:left w:val="none" w:sz="0" w:space="0" w:color="auto"/>
                                                                    <w:bottom w:val="none" w:sz="0" w:space="0" w:color="auto"/>
                                                                    <w:right w:val="none" w:sz="0" w:space="0" w:color="auto"/>
                                                                  </w:divBdr>
                                                                </w:div>
                                                                <w:div w:id="976685694">
                                                                  <w:marLeft w:val="240"/>
                                                                  <w:marRight w:val="240"/>
                                                                  <w:marTop w:val="0"/>
                                                                  <w:marBottom w:val="0"/>
                                                                  <w:divBdr>
                                                                    <w:top w:val="none" w:sz="0" w:space="0" w:color="auto"/>
                                                                    <w:left w:val="none" w:sz="0" w:space="0" w:color="auto"/>
                                                                    <w:bottom w:val="none" w:sz="0" w:space="0" w:color="auto"/>
                                                                    <w:right w:val="none" w:sz="0" w:space="0" w:color="auto"/>
                                                                  </w:divBdr>
                                                                  <w:divsChild>
                                                                    <w:div w:id="163001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390">
                                                          <w:marLeft w:val="0"/>
                                                          <w:marRight w:val="0"/>
                                                          <w:marTop w:val="0"/>
                                                          <w:marBottom w:val="0"/>
                                                          <w:divBdr>
                                                            <w:top w:val="none" w:sz="0" w:space="0" w:color="auto"/>
                                                            <w:left w:val="none" w:sz="0" w:space="0" w:color="auto"/>
                                                            <w:bottom w:val="none" w:sz="0" w:space="0" w:color="auto"/>
                                                            <w:right w:val="none" w:sz="0" w:space="0" w:color="auto"/>
                                                          </w:divBdr>
                                                        </w:div>
                                                      </w:divsChild>
                                                    </w:div>
                                                    <w:div w:id="1605335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193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8777916">
                                      <w:marLeft w:val="240"/>
                                      <w:marRight w:val="0"/>
                                      <w:marTop w:val="0"/>
                                      <w:marBottom w:val="0"/>
                                      <w:divBdr>
                                        <w:top w:val="none" w:sz="0" w:space="0" w:color="auto"/>
                                        <w:left w:val="none" w:sz="0" w:space="0" w:color="auto"/>
                                        <w:bottom w:val="none" w:sz="0" w:space="0" w:color="auto"/>
                                        <w:right w:val="none" w:sz="0" w:space="0" w:color="auto"/>
                                      </w:divBdr>
                                    </w:div>
                                  </w:divsChild>
                                </w:div>
                                <w:div w:id="1961255321">
                                  <w:marLeft w:val="240"/>
                                  <w:marRight w:val="240"/>
                                  <w:marTop w:val="0"/>
                                  <w:marBottom w:val="0"/>
                                  <w:divBdr>
                                    <w:top w:val="none" w:sz="0" w:space="0" w:color="auto"/>
                                    <w:left w:val="none" w:sz="0" w:space="0" w:color="auto"/>
                                    <w:bottom w:val="none" w:sz="0" w:space="0" w:color="auto"/>
                                    <w:right w:val="none" w:sz="0" w:space="0" w:color="auto"/>
                                  </w:divBdr>
                                  <w:divsChild>
                                    <w:div w:id="835069782">
                                      <w:marLeft w:val="240"/>
                                      <w:marRight w:val="0"/>
                                      <w:marTop w:val="0"/>
                                      <w:marBottom w:val="0"/>
                                      <w:divBdr>
                                        <w:top w:val="none" w:sz="0" w:space="0" w:color="auto"/>
                                        <w:left w:val="none" w:sz="0" w:space="0" w:color="auto"/>
                                        <w:bottom w:val="none" w:sz="0" w:space="0" w:color="auto"/>
                                        <w:right w:val="none" w:sz="0" w:space="0" w:color="auto"/>
                                      </w:divBdr>
                                    </w:div>
                                    <w:div w:id="881593771">
                                      <w:marLeft w:val="0"/>
                                      <w:marRight w:val="0"/>
                                      <w:marTop w:val="0"/>
                                      <w:marBottom w:val="0"/>
                                      <w:divBdr>
                                        <w:top w:val="none" w:sz="0" w:space="0" w:color="auto"/>
                                        <w:left w:val="none" w:sz="0" w:space="0" w:color="auto"/>
                                        <w:bottom w:val="none" w:sz="0" w:space="0" w:color="auto"/>
                                        <w:right w:val="none" w:sz="0" w:space="0" w:color="auto"/>
                                      </w:divBdr>
                                      <w:divsChild>
                                        <w:div w:id="471992785">
                                          <w:marLeft w:val="0"/>
                                          <w:marRight w:val="0"/>
                                          <w:marTop w:val="0"/>
                                          <w:marBottom w:val="0"/>
                                          <w:divBdr>
                                            <w:top w:val="none" w:sz="0" w:space="0" w:color="auto"/>
                                            <w:left w:val="none" w:sz="0" w:space="0" w:color="auto"/>
                                            <w:bottom w:val="none" w:sz="0" w:space="0" w:color="auto"/>
                                            <w:right w:val="none" w:sz="0" w:space="0" w:color="auto"/>
                                          </w:divBdr>
                                        </w:div>
                                        <w:div w:id="1606965328">
                                          <w:marLeft w:val="240"/>
                                          <w:marRight w:val="240"/>
                                          <w:marTop w:val="0"/>
                                          <w:marBottom w:val="0"/>
                                          <w:divBdr>
                                            <w:top w:val="none" w:sz="0" w:space="0" w:color="auto"/>
                                            <w:left w:val="none" w:sz="0" w:space="0" w:color="auto"/>
                                            <w:bottom w:val="none" w:sz="0" w:space="0" w:color="auto"/>
                                            <w:right w:val="none" w:sz="0" w:space="0" w:color="auto"/>
                                          </w:divBdr>
                                          <w:divsChild>
                                            <w:div w:id="489834401">
                                              <w:marLeft w:val="240"/>
                                              <w:marRight w:val="0"/>
                                              <w:marTop w:val="0"/>
                                              <w:marBottom w:val="0"/>
                                              <w:divBdr>
                                                <w:top w:val="none" w:sz="0" w:space="0" w:color="auto"/>
                                                <w:left w:val="none" w:sz="0" w:space="0" w:color="auto"/>
                                                <w:bottom w:val="none" w:sz="0" w:space="0" w:color="auto"/>
                                                <w:right w:val="none" w:sz="0" w:space="0" w:color="auto"/>
                                              </w:divBdr>
                                            </w:div>
                                            <w:div w:id="1979727612">
                                              <w:marLeft w:val="0"/>
                                              <w:marRight w:val="0"/>
                                              <w:marTop w:val="0"/>
                                              <w:marBottom w:val="0"/>
                                              <w:divBdr>
                                                <w:top w:val="none" w:sz="0" w:space="0" w:color="auto"/>
                                                <w:left w:val="none" w:sz="0" w:space="0" w:color="auto"/>
                                                <w:bottom w:val="none" w:sz="0" w:space="0" w:color="auto"/>
                                                <w:right w:val="none" w:sz="0" w:space="0" w:color="auto"/>
                                              </w:divBdr>
                                              <w:divsChild>
                                                <w:div w:id="581839501">
                                                  <w:marLeft w:val="0"/>
                                                  <w:marRight w:val="0"/>
                                                  <w:marTop w:val="0"/>
                                                  <w:marBottom w:val="0"/>
                                                  <w:divBdr>
                                                    <w:top w:val="none" w:sz="0" w:space="0" w:color="auto"/>
                                                    <w:left w:val="none" w:sz="0" w:space="0" w:color="auto"/>
                                                    <w:bottom w:val="none" w:sz="0" w:space="0" w:color="auto"/>
                                                    <w:right w:val="none" w:sz="0" w:space="0" w:color="auto"/>
                                                  </w:divBdr>
                                                </w:div>
                                                <w:div w:id="1358507789">
                                                  <w:marLeft w:val="240"/>
                                                  <w:marRight w:val="240"/>
                                                  <w:marTop w:val="0"/>
                                                  <w:marBottom w:val="0"/>
                                                  <w:divBdr>
                                                    <w:top w:val="none" w:sz="0" w:space="0" w:color="auto"/>
                                                    <w:left w:val="none" w:sz="0" w:space="0" w:color="auto"/>
                                                    <w:bottom w:val="none" w:sz="0" w:space="0" w:color="auto"/>
                                                    <w:right w:val="none" w:sz="0" w:space="0" w:color="auto"/>
                                                  </w:divBdr>
                                                  <w:divsChild>
                                                    <w:div w:id="974793830">
                                                      <w:marLeft w:val="0"/>
                                                      <w:marRight w:val="0"/>
                                                      <w:marTop w:val="0"/>
                                                      <w:marBottom w:val="0"/>
                                                      <w:divBdr>
                                                        <w:top w:val="none" w:sz="0" w:space="0" w:color="auto"/>
                                                        <w:left w:val="none" w:sz="0" w:space="0" w:color="auto"/>
                                                        <w:bottom w:val="none" w:sz="0" w:space="0" w:color="auto"/>
                                                        <w:right w:val="none" w:sz="0" w:space="0" w:color="auto"/>
                                                      </w:divBdr>
                                                      <w:divsChild>
                                                        <w:div w:id="168254517">
                                                          <w:marLeft w:val="240"/>
                                                          <w:marRight w:val="240"/>
                                                          <w:marTop w:val="0"/>
                                                          <w:marBottom w:val="0"/>
                                                          <w:divBdr>
                                                            <w:top w:val="none" w:sz="0" w:space="0" w:color="auto"/>
                                                            <w:left w:val="none" w:sz="0" w:space="0" w:color="auto"/>
                                                            <w:bottom w:val="none" w:sz="0" w:space="0" w:color="auto"/>
                                                            <w:right w:val="none" w:sz="0" w:space="0" w:color="auto"/>
                                                          </w:divBdr>
                                                          <w:divsChild>
                                                            <w:div w:id="907879263">
                                                              <w:marLeft w:val="240"/>
                                                              <w:marRight w:val="0"/>
                                                              <w:marTop w:val="0"/>
                                                              <w:marBottom w:val="0"/>
                                                              <w:divBdr>
                                                                <w:top w:val="none" w:sz="0" w:space="0" w:color="auto"/>
                                                                <w:left w:val="none" w:sz="0" w:space="0" w:color="auto"/>
                                                                <w:bottom w:val="none" w:sz="0" w:space="0" w:color="auto"/>
                                                                <w:right w:val="none" w:sz="0" w:space="0" w:color="auto"/>
                                                              </w:divBdr>
                                                            </w:div>
                                                          </w:divsChild>
                                                        </w:div>
                                                        <w:div w:id="1957829865">
                                                          <w:marLeft w:val="0"/>
                                                          <w:marRight w:val="0"/>
                                                          <w:marTop w:val="0"/>
                                                          <w:marBottom w:val="0"/>
                                                          <w:divBdr>
                                                            <w:top w:val="none" w:sz="0" w:space="0" w:color="auto"/>
                                                            <w:left w:val="none" w:sz="0" w:space="0" w:color="auto"/>
                                                            <w:bottom w:val="none" w:sz="0" w:space="0" w:color="auto"/>
                                                            <w:right w:val="none" w:sz="0" w:space="0" w:color="auto"/>
                                                          </w:divBdr>
                                                        </w:div>
                                                      </w:divsChild>
                                                    </w:div>
                                                    <w:div w:id="1991402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829">
                              <w:marLeft w:val="240"/>
                              <w:marRight w:val="0"/>
                              <w:marTop w:val="0"/>
                              <w:marBottom w:val="0"/>
                              <w:divBdr>
                                <w:top w:val="none" w:sz="0" w:space="0" w:color="auto"/>
                                <w:left w:val="none" w:sz="0" w:space="0" w:color="auto"/>
                                <w:bottom w:val="none" w:sz="0" w:space="0" w:color="auto"/>
                                <w:right w:val="none" w:sz="0" w:space="0" w:color="auto"/>
                              </w:divBdr>
                            </w:div>
                          </w:divsChild>
                        </w:div>
                        <w:div w:id="1785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957">
                  <w:marLeft w:val="240"/>
                  <w:marRight w:val="240"/>
                  <w:marTop w:val="0"/>
                  <w:marBottom w:val="0"/>
                  <w:divBdr>
                    <w:top w:val="none" w:sz="0" w:space="0" w:color="auto"/>
                    <w:left w:val="none" w:sz="0" w:space="0" w:color="auto"/>
                    <w:bottom w:val="none" w:sz="0" w:space="0" w:color="auto"/>
                    <w:right w:val="none" w:sz="0" w:space="0" w:color="auto"/>
                  </w:divBdr>
                </w:div>
                <w:div w:id="20017629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00166865">
      <w:bodyDiv w:val="1"/>
      <w:marLeft w:val="0"/>
      <w:marRight w:val="0"/>
      <w:marTop w:val="0"/>
      <w:marBottom w:val="0"/>
      <w:divBdr>
        <w:top w:val="none" w:sz="0" w:space="0" w:color="auto"/>
        <w:left w:val="none" w:sz="0" w:space="0" w:color="auto"/>
        <w:bottom w:val="none" w:sz="0" w:space="0" w:color="auto"/>
        <w:right w:val="none" w:sz="0" w:space="0" w:color="auto"/>
      </w:divBdr>
    </w:div>
    <w:div w:id="904685399">
      <w:bodyDiv w:val="1"/>
      <w:marLeft w:val="0"/>
      <w:marRight w:val="0"/>
      <w:marTop w:val="0"/>
      <w:marBottom w:val="0"/>
      <w:divBdr>
        <w:top w:val="none" w:sz="0" w:space="0" w:color="auto"/>
        <w:left w:val="none" w:sz="0" w:space="0" w:color="auto"/>
        <w:bottom w:val="none" w:sz="0" w:space="0" w:color="auto"/>
        <w:right w:val="none" w:sz="0" w:space="0" w:color="auto"/>
      </w:divBdr>
    </w:div>
    <w:div w:id="917397229">
      <w:bodyDiv w:val="1"/>
      <w:marLeft w:val="0"/>
      <w:marRight w:val="0"/>
      <w:marTop w:val="0"/>
      <w:marBottom w:val="0"/>
      <w:divBdr>
        <w:top w:val="none" w:sz="0" w:space="0" w:color="auto"/>
        <w:left w:val="none" w:sz="0" w:space="0" w:color="auto"/>
        <w:bottom w:val="none" w:sz="0" w:space="0" w:color="auto"/>
        <w:right w:val="none" w:sz="0" w:space="0" w:color="auto"/>
      </w:divBdr>
    </w:div>
    <w:div w:id="942497904">
      <w:bodyDiv w:val="1"/>
      <w:marLeft w:val="0"/>
      <w:marRight w:val="0"/>
      <w:marTop w:val="0"/>
      <w:marBottom w:val="0"/>
      <w:divBdr>
        <w:top w:val="none" w:sz="0" w:space="0" w:color="auto"/>
        <w:left w:val="none" w:sz="0" w:space="0" w:color="auto"/>
        <w:bottom w:val="none" w:sz="0" w:space="0" w:color="auto"/>
        <w:right w:val="none" w:sz="0" w:space="0" w:color="auto"/>
      </w:divBdr>
      <w:divsChild>
        <w:div w:id="1362708758">
          <w:marLeft w:val="547"/>
          <w:marRight w:val="0"/>
          <w:marTop w:val="96"/>
          <w:marBottom w:val="0"/>
          <w:divBdr>
            <w:top w:val="none" w:sz="0" w:space="0" w:color="auto"/>
            <w:left w:val="none" w:sz="0" w:space="0" w:color="auto"/>
            <w:bottom w:val="none" w:sz="0" w:space="0" w:color="auto"/>
            <w:right w:val="none" w:sz="0" w:space="0" w:color="auto"/>
          </w:divBdr>
        </w:div>
        <w:div w:id="2053380984">
          <w:marLeft w:val="547"/>
          <w:marRight w:val="0"/>
          <w:marTop w:val="96"/>
          <w:marBottom w:val="0"/>
          <w:divBdr>
            <w:top w:val="none" w:sz="0" w:space="0" w:color="auto"/>
            <w:left w:val="none" w:sz="0" w:space="0" w:color="auto"/>
            <w:bottom w:val="none" w:sz="0" w:space="0" w:color="auto"/>
            <w:right w:val="none" w:sz="0" w:space="0" w:color="auto"/>
          </w:divBdr>
        </w:div>
        <w:div w:id="1554387016">
          <w:marLeft w:val="547"/>
          <w:marRight w:val="0"/>
          <w:marTop w:val="96"/>
          <w:marBottom w:val="0"/>
          <w:divBdr>
            <w:top w:val="none" w:sz="0" w:space="0" w:color="auto"/>
            <w:left w:val="none" w:sz="0" w:space="0" w:color="auto"/>
            <w:bottom w:val="none" w:sz="0" w:space="0" w:color="auto"/>
            <w:right w:val="none" w:sz="0" w:space="0" w:color="auto"/>
          </w:divBdr>
        </w:div>
      </w:divsChild>
    </w:div>
    <w:div w:id="950674414">
      <w:bodyDiv w:val="1"/>
      <w:marLeft w:val="0"/>
      <w:marRight w:val="0"/>
      <w:marTop w:val="0"/>
      <w:marBottom w:val="0"/>
      <w:divBdr>
        <w:top w:val="none" w:sz="0" w:space="0" w:color="auto"/>
        <w:left w:val="none" w:sz="0" w:space="0" w:color="auto"/>
        <w:bottom w:val="none" w:sz="0" w:space="0" w:color="auto"/>
        <w:right w:val="none" w:sz="0" w:space="0" w:color="auto"/>
      </w:divBdr>
    </w:div>
    <w:div w:id="1033313039">
      <w:bodyDiv w:val="1"/>
      <w:marLeft w:val="0"/>
      <w:marRight w:val="0"/>
      <w:marTop w:val="0"/>
      <w:marBottom w:val="0"/>
      <w:divBdr>
        <w:top w:val="none" w:sz="0" w:space="0" w:color="auto"/>
        <w:left w:val="none" w:sz="0" w:space="0" w:color="auto"/>
        <w:bottom w:val="none" w:sz="0" w:space="0" w:color="auto"/>
        <w:right w:val="none" w:sz="0" w:space="0" w:color="auto"/>
      </w:divBdr>
    </w:div>
    <w:div w:id="1037386535">
      <w:bodyDiv w:val="1"/>
      <w:marLeft w:val="0"/>
      <w:marRight w:val="0"/>
      <w:marTop w:val="0"/>
      <w:marBottom w:val="0"/>
      <w:divBdr>
        <w:top w:val="none" w:sz="0" w:space="0" w:color="auto"/>
        <w:left w:val="none" w:sz="0" w:space="0" w:color="auto"/>
        <w:bottom w:val="none" w:sz="0" w:space="0" w:color="auto"/>
        <w:right w:val="none" w:sz="0" w:space="0" w:color="auto"/>
      </w:divBdr>
    </w:div>
    <w:div w:id="1062023440">
      <w:bodyDiv w:val="1"/>
      <w:marLeft w:val="0"/>
      <w:marRight w:val="0"/>
      <w:marTop w:val="0"/>
      <w:marBottom w:val="0"/>
      <w:divBdr>
        <w:top w:val="none" w:sz="0" w:space="0" w:color="auto"/>
        <w:left w:val="none" w:sz="0" w:space="0" w:color="auto"/>
        <w:bottom w:val="none" w:sz="0" w:space="0" w:color="auto"/>
        <w:right w:val="none" w:sz="0" w:space="0" w:color="auto"/>
      </w:divBdr>
    </w:div>
    <w:div w:id="1105422401">
      <w:bodyDiv w:val="1"/>
      <w:marLeft w:val="0"/>
      <w:marRight w:val="0"/>
      <w:marTop w:val="0"/>
      <w:marBottom w:val="0"/>
      <w:divBdr>
        <w:top w:val="none" w:sz="0" w:space="0" w:color="auto"/>
        <w:left w:val="none" w:sz="0" w:space="0" w:color="auto"/>
        <w:bottom w:val="none" w:sz="0" w:space="0" w:color="auto"/>
        <w:right w:val="none" w:sz="0" w:space="0" w:color="auto"/>
      </w:divBdr>
    </w:div>
    <w:div w:id="1136338434">
      <w:bodyDiv w:val="1"/>
      <w:marLeft w:val="0"/>
      <w:marRight w:val="0"/>
      <w:marTop w:val="0"/>
      <w:marBottom w:val="0"/>
      <w:divBdr>
        <w:top w:val="none" w:sz="0" w:space="0" w:color="auto"/>
        <w:left w:val="none" w:sz="0" w:space="0" w:color="auto"/>
        <w:bottom w:val="none" w:sz="0" w:space="0" w:color="auto"/>
        <w:right w:val="none" w:sz="0" w:space="0" w:color="auto"/>
      </w:divBdr>
    </w:div>
    <w:div w:id="1174566182">
      <w:bodyDiv w:val="1"/>
      <w:marLeft w:val="0"/>
      <w:marRight w:val="0"/>
      <w:marTop w:val="0"/>
      <w:marBottom w:val="0"/>
      <w:divBdr>
        <w:top w:val="none" w:sz="0" w:space="0" w:color="auto"/>
        <w:left w:val="none" w:sz="0" w:space="0" w:color="auto"/>
        <w:bottom w:val="none" w:sz="0" w:space="0" w:color="auto"/>
        <w:right w:val="none" w:sz="0" w:space="0" w:color="auto"/>
      </w:divBdr>
    </w:div>
    <w:div w:id="1204515087">
      <w:bodyDiv w:val="1"/>
      <w:marLeft w:val="0"/>
      <w:marRight w:val="0"/>
      <w:marTop w:val="0"/>
      <w:marBottom w:val="0"/>
      <w:divBdr>
        <w:top w:val="none" w:sz="0" w:space="0" w:color="auto"/>
        <w:left w:val="none" w:sz="0" w:space="0" w:color="auto"/>
        <w:bottom w:val="none" w:sz="0" w:space="0" w:color="auto"/>
        <w:right w:val="none" w:sz="0" w:space="0" w:color="auto"/>
      </w:divBdr>
    </w:div>
    <w:div w:id="1208224474">
      <w:bodyDiv w:val="1"/>
      <w:marLeft w:val="0"/>
      <w:marRight w:val="0"/>
      <w:marTop w:val="0"/>
      <w:marBottom w:val="0"/>
      <w:divBdr>
        <w:top w:val="none" w:sz="0" w:space="0" w:color="auto"/>
        <w:left w:val="none" w:sz="0" w:space="0" w:color="auto"/>
        <w:bottom w:val="none" w:sz="0" w:space="0" w:color="auto"/>
        <w:right w:val="none" w:sz="0" w:space="0" w:color="auto"/>
      </w:divBdr>
    </w:div>
    <w:div w:id="1222784916">
      <w:bodyDiv w:val="1"/>
      <w:marLeft w:val="0"/>
      <w:marRight w:val="0"/>
      <w:marTop w:val="0"/>
      <w:marBottom w:val="0"/>
      <w:divBdr>
        <w:top w:val="none" w:sz="0" w:space="0" w:color="auto"/>
        <w:left w:val="none" w:sz="0" w:space="0" w:color="auto"/>
        <w:bottom w:val="none" w:sz="0" w:space="0" w:color="auto"/>
        <w:right w:val="none" w:sz="0" w:space="0" w:color="auto"/>
      </w:divBdr>
      <w:divsChild>
        <w:div w:id="1113478429">
          <w:marLeft w:val="0"/>
          <w:marRight w:val="0"/>
          <w:marTop w:val="0"/>
          <w:marBottom w:val="0"/>
          <w:divBdr>
            <w:top w:val="none" w:sz="0" w:space="0" w:color="auto"/>
            <w:left w:val="none" w:sz="0" w:space="0" w:color="auto"/>
            <w:bottom w:val="none" w:sz="0" w:space="0" w:color="auto"/>
            <w:right w:val="none" w:sz="0" w:space="0" w:color="auto"/>
          </w:divBdr>
        </w:div>
      </w:divsChild>
    </w:div>
    <w:div w:id="1250236668">
      <w:bodyDiv w:val="1"/>
      <w:marLeft w:val="0"/>
      <w:marRight w:val="0"/>
      <w:marTop w:val="0"/>
      <w:marBottom w:val="0"/>
      <w:divBdr>
        <w:top w:val="none" w:sz="0" w:space="0" w:color="auto"/>
        <w:left w:val="none" w:sz="0" w:space="0" w:color="auto"/>
        <w:bottom w:val="none" w:sz="0" w:space="0" w:color="auto"/>
        <w:right w:val="none" w:sz="0" w:space="0" w:color="auto"/>
      </w:divBdr>
    </w:div>
    <w:div w:id="1250891402">
      <w:bodyDiv w:val="1"/>
      <w:marLeft w:val="0"/>
      <w:marRight w:val="0"/>
      <w:marTop w:val="0"/>
      <w:marBottom w:val="0"/>
      <w:divBdr>
        <w:top w:val="none" w:sz="0" w:space="0" w:color="auto"/>
        <w:left w:val="none" w:sz="0" w:space="0" w:color="auto"/>
        <w:bottom w:val="none" w:sz="0" w:space="0" w:color="auto"/>
        <w:right w:val="none" w:sz="0" w:space="0" w:color="auto"/>
      </w:divBdr>
    </w:div>
    <w:div w:id="1255822329">
      <w:bodyDiv w:val="1"/>
      <w:marLeft w:val="0"/>
      <w:marRight w:val="0"/>
      <w:marTop w:val="0"/>
      <w:marBottom w:val="0"/>
      <w:divBdr>
        <w:top w:val="none" w:sz="0" w:space="0" w:color="auto"/>
        <w:left w:val="none" w:sz="0" w:space="0" w:color="auto"/>
        <w:bottom w:val="none" w:sz="0" w:space="0" w:color="auto"/>
        <w:right w:val="none" w:sz="0" w:space="0" w:color="auto"/>
      </w:divBdr>
    </w:div>
    <w:div w:id="1295452190">
      <w:bodyDiv w:val="1"/>
      <w:marLeft w:val="0"/>
      <w:marRight w:val="0"/>
      <w:marTop w:val="0"/>
      <w:marBottom w:val="0"/>
      <w:divBdr>
        <w:top w:val="none" w:sz="0" w:space="0" w:color="auto"/>
        <w:left w:val="none" w:sz="0" w:space="0" w:color="auto"/>
        <w:bottom w:val="none" w:sz="0" w:space="0" w:color="auto"/>
        <w:right w:val="none" w:sz="0" w:space="0" w:color="auto"/>
      </w:divBdr>
    </w:div>
    <w:div w:id="1325935675">
      <w:bodyDiv w:val="1"/>
      <w:marLeft w:val="0"/>
      <w:marRight w:val="0"/>
      <w:marTop w:val="0"/>
      <w:marBottom w:val="0"/>
      <w:divBdr>
        <w:top w:val="none" w:sz="0" w:space="0" w:color="auto"/>
        <w:left w:val="none" w:sz="0" w:space="0" w:color="auto"/>
        <w:bottom w:val="none" w:sz="0" w:space="0" w:color="auto"/>
        <w:right w:val="none" w:sz="0" w:space="0" w:color="auto"/>
      </w:divBdr>
      <w:divsChild>
        <w:div w:id="1250431076">
          <w:marLeft w:val="446"/>
          <w:marRight w:val="0"/>
          <w:marTop w:val="0"/>
          <w:marBottom w:val="0"/>
          <w:divBdr>
            <w:top w:val="none" w:sz="0" w:space="0" w:color="auto"/>
            <w:left w:val="none" w:sz="0" w:space="0" w:color="auto"/>
            <w:bottom w:val="none" w:sz="0" w:space="0" w:color="auto"/>
            <w:right w:val="none" w:sz="0" w:space="0" w:color="auto"/>
          </w:divBdr>
        </w:div>
        <w:div w:id="158732914">
          <w:marLeft w:val="446"/>
          <w:marRight w:val="0"/>
          <w:marTop w:val="0"/>
          <w:marBottom w:val="0"/>
          <w:divBdr>
            <w:top w:val="none" w:sz="0" w:space="0" w:color="auto"/>
            <w:left w:val="none" w:sz="0" w:space="0" w:color="auto"/>
            <w:bottom w:val="none" w:sz="0" w:space="0" w:color="auto"/>
            <w:right w:val="none" w:sz="0" w:space="0" w:color="auto"/>
          </w:divBdr>
        </w:div>
        <w:div w:id="878249606">
          <w:marLeft w:val="446"/>
          <w:marRight w:val="0"/>
          <w:marTop w:val="0"/>
          <w:marBottom w:val="0"/>
          <w:divBdr>
            <w:top w:val="none" w:sz="0" w:space="0" w:color="auto"/>
            <w:left w:val="none" w:sz="0" w:space="0" w:color="auto"/>
            <w:bottom w:val="none" w:sz="0" w:space="0" w:color="auto"/>
            <w:right w:val="none" w:sz="0" w:space="0" w:color="auto"/>
          </w:divBdr>
        </w:div>
      </w:divsChild>
    </w:div>
    <w:div w:id="1352755935">
      <w:bodyDiv w:val="1"/>
      <w:marLeft w:val="0"/>
      <w:marRight w:val="0"/>
      <w:marTop w:val="0"/>
      <w:marBottom w:val="0"/>
      <w:divBdr>
        <w:top w:val="none" w:sz="0" w:space="0" w:color="auto"/>
        <w:left w:val="none" w:sz="0" w:space="0" w:color="auto"/>
        <w:bottom w:val="none" w:sz="0" w:space="0" w:color="auto"/>
        <w:right w:val="none" w:sz="0" w:space="0" w:color="auto"/>
      </w:divBdr>
    </w:div>
    <w:div w:id="1365206192">
      <w:bodyDiv w:val="1"/>
      <w:marLeft w:val="0"/>
      <w:marRight w:val="0"/>
      <w:marTop w:val="0"/>
      <w:marBottom w:val="0"/>
      <w:divBdr>
        <w:top w:val="none" w:sz="0" w:space="0" w:color="auto"/>
        <w:left w:val="none" w:sz="0" w:space="0" w:color="auto"/>
        <w:bottom w:val="none" w:sz="0" w:space="0" w:color="auto"/>
        <w:right w:val="none" w:sz="0" w:space="0" w:color="auto"/>
      </w:divBdr>
      <w:divsChild>
        <w:div w:id="183322121">
          <w:marLeft w:val="0"/>
          <w:marRight w:val="0"/>
          <w:marTop w:val="30"/>
          <w:marBottom w:val="0"/>
          <w:divBdr>
            <w:top w:val="none" w:sz="0" w:space="0" w:color="auto"/>
            <w:left w:val="none" w:sz="0" w:space="0" w:color="auto"/>
            <w:bottom w:val="none" w:sz="0" w:space="0" w:color="auto"/>
            <w:right w:val="none" w:sz="0" w:space="0" w:color="auto"/>
          </w:divBdr>
          <w:divsChild>
            <w:div w:id="183356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3395022">
          <w:marLeft w:val="0"/>
          <w:marRight w:val="0"/>
          <w:marTop w:val="0"/>
          <w:marBottom w:val="0"/>
          <w:divBdr>
            <w:top w:val="none" w:sz="0" w:space="0" w:color="auto"/>
            <w:left w:val="none" w:sz="0" w:space="0" w:color="auto"/>
            <w:bottom w:val="none" w:sz="0" w:space="0" w:color="auto"/>
            <w:right w:val="none" w:sz="0" w:space="0" w:color="auto"/>
          </w:divBdr>
        </w:div>
        <w:div w:id="1615745515">
          <w:marLeft w:val="0"/>
          <w:marRight w:val="0"/>
          <w:marTop w:val="0"/>
          <w:marBottom w:val="0"/>
          <w:divBdr>
            <w:top w:val="none" w:sz="0" w:space="0" w:color="auto"/>
            <w:left w:val="none" w:sz="0" w:space="0" w:color="auto"/>
            <w:bottom w:val="none" w:sz="0" w:space="0" w:color="auto"/>
            <w:right w:val="none" w:sz="0" w:space="0" w:color="auto"/>
          </w:divBdr>
        </w:div>
      </w:divsChild>
    </w:div>
    <w:div w:id="1387797301">
      <w:bodyDiv w:val="1"/>
      <w:marLeft w:val="0"/>
      <w:marRight w:val="0"/>
      <w:marTop w:val="0"/>
      <w:marBottom w:val="0"/>
      <w:divBdr>
        <w:top w:val="none" w:sz="0" w:space="0" w:color="auto"/>
        <w:left w:val="none" w:sz="0" w:space="0" w:color="auto"/>
        <w:bottom w:val="none" w:sz="0" w:space="0" w:color="auto"/>
        <w:right w:val="none" w:sz="0" w:space="0" w:color="auto"/>
      </w:divBdr>
    </w:div>
    <w:div w:id="1414887008">
      <w:bodyDiv w:val="1"/>
      <w:marLeft w:val="0"/>
      <w:marRight w:val="0"/>
      <w:marTop w:val="0"/>
      <w:marBottom w:val="0"/>
      <w:divBdr>
        <w:top w:val="none" w:sz="0" w:space="0" w:color="auto"/>
        <w:left w:val="none" w:sz="0" w:space="0" w:color="auto"/>
        <w:bottom w:val="none" w:sz="0" w:space="0" w:color="auto"/>
        <w:right w:val="none" w:sz="0" w:space="0" w:color="auto"/>
      </w:divBdr>
    </w:div>
    <w:div w:id="1428886080">
      <w:bodyDiv w:val="1"/>
      <w:marLeft w:val="0"/>
      <w:marRight w:val="0"/>
      <w:marTop w:val="0"/>
      <w:marBottom w:val="0"/>
      <w:divBdr>
        <w:top w:val="none" w:sz="0" w:space="0" w:color="auto"/>
        <w:left w:val="none" w:sz="0" w:space="0" w:color="auto"/>
        <w:bottom w:val="none" w:sz="0" w:space="0" w:color="auto"/>
        <w:right w:val="none" w:sz="0" w:space="0" w:color="auto"/>
      </w:divBdr>
    </w:div>
    <w:div w:id="1446578880">
      <w:bodyDiv w:val="1"/>
      <w:marLeft w:val="0"/>
      <w:marRight w:val="0"/>
      <w:marTop w:val="0"/>
      <w:marBottom w:val="0"/>
      <w:divBdr>
        <w:top w:val="none" w:sz="0" w:space="0" w:color="auto"/>
        <w:left w:val="none" w:sz="0" w:space="0" w:color="auto"/>
        <w:bottom w:val="none" w:sz="0" w:space="0" w:color="auto"/>
        <w:right w:val="none" w:sz="0" w:space="0" w:color="auto"/>
      </w:divBdr>
      <w:divsChild>
        <w:div w:id="382484172">
          <w:marLeft w:val="0"/>
          <w:marRight w:val="0"/>
          <w:marTop w:val="0"/>
          <w:marBottom w:val="0"/>
          <w:divBdr>
            <w:top w:val="none" w:sz="0" w:space="0" w:color="auto"/>
            <w:left w:val="none" w:sz="0" w:space="0" w:color="auto"/>
            <w:bottom w:val="none" w:sz="0" w:space="0" w:color="auto"/>
            <w:right w:val="none" w:sz="0" w:space="0" w:color="auto"/>
          </w:divBdr>
        </w:div>
        <w:div w:id="535192829">
          <w:marLeft w:val="0"/>
          <w:marRight w:val="0"/>
          <w:marTop w:val="0"/>
          <w:marBottom w:val="0"/>
          <w:divBdr>
            <w:top w:val="none" w:sz="0" w:space="0" w:color="auto"/>
            <w:left w:val="none" w:sz="0" w:space="0" w:color="auto"/>
            <w:bottom w:val="none" w:sz="0" w:space="0" w:color="auto"/>
            <w:right w:val="none" w:sz="0" w:space="0" w:color="auto"/>
          </w:divBdr>
        </w:div>
        <w:div w:id="1094324211">
          <w:marLeft w:val="0"/>
          <w:marRight w:val="0"/>
          <w:marTop w:val="0"/>
          <w:marBottom w:val="0"/>
          <w:divBdr>
            <w:top w:val="none" w:sz="0" w:space="0" w:color="auto"/>
            <w:left w:val="none" w:sz="0" w:space="0" w:color="auto"/>
            <w:bottom w:val="none" w:sz="0" w:space="0" w:color="auto"/>
            <w:right w:val="none" w:sz="0" w:space="0" w:color="auto"/>
          </w:divBdr>
        </w:div>
        <w:div w:id="1626503197">
          <w:marLeft w:val="0"/>
          <w:marRight w:val="0"/>
          <w:marTop w:val="0"/>
          <w:marBottom w:val="0"/>
          <w:divBdr>
            <w:top w:val="none" w:sz="0" w:space="0" w:color="auto"/>
            <w:left w:val="none" w:sz="0" w:space="0" w:color="auto"/>
            <w:bottom w:val="none" w:sz="0" w:space="0" w:color="auto"/>
            <w:right w:val="none" w:sz="0" w:space="0" w:color="auto"/>
          </w:divBdr>
        </w:div>
        <w:div w:id="1759904370">
          <w:marLeft w:val="0"/>
          <w:marRight w:val="0"/>
          <w:marTop w:val="0"/>
          <w:marBottom w:val="0"/>
          <w:divBdr>
            <w:top w:val="none" w:sz="0" w:space="0" w:color="auto"/>
            <w:left w:val="none" w:sz="0" w:space="0" w:color="auto"/>
            <w:bottom w:val="none" w:sz="0" w:space="0" w:color="auto"/>
            <w:right w:val="none" w:sz="0" w:space="0" w:color="auto"/>
          </w:divBdr>
        </w:div>
      </w:divsChild>
    </w:div>
    <w:div w:id="1471022865">
      <w:bodyDiv w:val="1"/>
      <w:marLeft w:val="0"/>
      <w:marRight w:val="0"/>
      <w:marTop w:val="0"/>
      <w:marBottom w:val="0"/>
      <w:divBdr>
        <w:top w:val="none" w:sz="0" w:space="0" w:color="auto"/>
        <w:left w:val="none" w:sz="0" w:space="0" w:color="auto"/>
        <w:bottom w:val="none" w:sz="0" w:space="0" w:color="auto"/>
        <w:right w:val="none" w:sz="0" w:space="0" w:color="auto"/>
      </w:divBdr>
    </w:div>
    <w:div w:id="1527404243">
      <w:bodyDiv w:val="1"/>
      <w:marLeft w:val="0"/>
      <w:marRight w:val="0"/>
      <w:marTop w:val="0"/>
      <w:marBottom w:val="0"/>
      <w:divBdr>
        <w:top w:val="none" w:sz="0" w:space="0" w:color="auto"/>
        <w:left w:val="none" w:sz="0" w:space="0" w:color="auto"/>
        <w:bottom w:val="none" w:sz="0" w:space="0" w:color="auto"/>
        <w:right w:val="none" w:sz="0" w:space="0" w:color="auto"/>
      </w:divBdr>
    </w:div>
    <w:div w:id="1546218404">
      <w:bodyDiv w:val="1"/>
      <w:marLeft w:val="0"/>
      <w:marRight w:val="0"/>
      <w:marTop w:val="0"/>
      <w:marBottom w:val="0"/>
      <w:divBdr>
        <w:top w:val="none" w:sz="0" w:space="0" w:color="auto"/>
        <w:left w:val="none" w:sz="0" w:space="0" w:color="auto"/>
        <w:bottom w:val="none" w:sz="0" w:space="0" w:color="auto"/>
        <w:right w:val="none" w:sz="0" w:space="0" w:color="auto"/>
      </w:divBdr>
    </w:div>
    <w:div w:id="1580870923">
      <w:bodyDiv w:val="1"/>
      <w:marLeft w:val="0"/>
      <w:marRight w:val="0"/>
      <w:marTop w:val="0"/>
      <w:marBottom w:val="0"/>
      <w:divBdr>
        <w:top w:val="none" w:sz="0" w:space="0" w:color="auto"/>
        <w:left w:val="none" w:sz="0" w:space="0" w:color="auto"/>
        <w:bottom w:val="none" w:sz="0" w:space="0" w:color="auto"/>
        <w:right w:val="none" w:sz="0" w:space="0" w:color="auto"/>
      </w:divBdr>
    </w:div>
    <w:div w:id="1591741203">
      <w:bodyDiv w:val="1"/>
      <w:marLeft w:val="0"/>
      <w:marRight w:val="0"/>
      <w:marTop w:val="0"/>
      <w:marBottom w:val="0"/>
      <w:divBdr>
        <w:top w:val="none" w:sz="0" w:space="0" w:color="auto"/>
        <w:left w:val="none" w:sz="0" w:space="0" w:color="auto"/>
        <w:bottom w:val="none" w:sz="0" w:space="0" w:color="auto"/>
        <w:right w:val="none" w:sz="0" w:space="0" w:color="auto"/>
      </w:divBdr>
    </w:div>
    <w:div w:id="1592356213">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36523577">
      <w:bodyDiv w:val="1"/>
      <w:marLeft w:val="0"/>
      <w:marRight w:val="0"/>
      <w:marTop w:val="0"/>
      <w:marBottom w:val="0"/>
      <w:divBdr>
        <w:top w:val="none" w:sz="0" w:space="0" w:color="auto"/>
        <w:left w:val="none" w:sz="0" w:space="0" w:color="auto"/>
        <w:bottom w:val="none" w:sz="0" w:space="0" w:color="auto"/>
        <w:right w:val="none" w:sz="0" w:space="0" w:color="auto"/>
      </w:divBdr>
    </w:div>
    <w:div w:id="1675301482">
      <w:bodyDiv w:val="1"/>
      <w:marLeft w:val="0"/>
      <w:marRight w:val="0"/>
      <w:marTop w:val="0"/>
      <w:marBottom w:val="0"/>
      <w:divBdr>
        <w:top w:val="none" w:sz="0" w:space="0" w:color="auto"/>
        <w:left w:val="none" w:sz="0" w:space="0" w:color="auto"/>
        <w:bottom w:val="none" w:sz="0" w:space="0" w:color="auto"/>
        <w:right w:val="none" w:sz="0" w:space="0" w:color="auto"/>
      </w:divBdr>
    </w:div>
    <w:div w:id="169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12479912">
          <w:marLeft w:val="1166"/>
          <w:marRight w:val="0"/>
          <w:marTop w:val="86"/>
          <w:marBottom w:val="0"/>
          <w:divBdr>
            <w:top w:val="none" w:sz="0" w:space="0" w:color="auto"/>
            <w:left w:val="none" w:sz="0" w:space="0" w:color="auto"/>
            <w:bottom w:val="none" w:sz="0" w:space="0" w:color="auto"/>
            <w:right w:val="none" w:sz="0" w:space="0" w:color="auto"/>
          </w:divBdr>
        </w:div>
        <w:div w:id="1615791750">
          <w:marLeft w:val="1166"/>
          <w:marRight w:val="0"/>
          <w:marTop w:val="86"/>
          <w:marBottom w:val="0"/>
          <w:divBdr>
            <w:top w:val="none" w:sz="0" w:space="0" w:color="auto"/>
            <w:left w:val="none" w:sz="0" w:space="0" w:color="auto"/>
            <w:bottom w:val="none" w:sz="0" w:space="0" w:color="auto"/>
            <w:right w:val="none" w:sz="0" w:space="0" w:color="auto"/>
          </w:divBdr>
        </w:div>
        <w:div w:id="1712732286">
          <w:marLeft w:val="547"/>
          <w:marRight w:val="0"/>
          <w:marTop w:val="96"/>
          <w:marBottom w:val="0"/>
          <w:divBdr>
            <w:top w:val="none" w:sz="0" w:space="0" w:color="auto"/>
            <w:left w:val="none" w:sz="0" w:space="0" w:color="auto"/>
            <w:bottom w:val="none" w:sz="0" w:space="0" w:color="auto"/>
            <w:right w:val="none" w:sz="0" w:space="0" w:color="auto"/>
          </w:divBdr>
        </w:div>
      </w:divsChild>
    </w:div>
    <w:div w:id="1719209041">
      <w:bodyDiv w:val="1"/>
      <w:marLeft w:val="0"/>
      <w:marRight w:val="0"/>
      <w:marTop w:val="0"/>
      <w:marBottom w:val="0"/>
      <w:divBdr>
        <w:top w:val="none" w:sz="0" w:space="0" w:color="auto"/>
        <w:left w:val="none" w:sz="0" w:space="0" w:color="auto"/>
        <w:bottom w:val="none" w:sz="0" w:space="0" w:color="auto"/>
        <w:right w:val="none" w:sz="0" w:space="0" w:color="auto"/>
      </w:divBdr>
    </w:div>
    <w:div w:id="1751346885">
      <w:bodyDiv w:val="1"/>
      <w:marLeft w:val="0"/>
      <w:marRight w:val="0"/>
      <w:marTop w:val="0"/>
      <w:marBottom w:val="0"/>
      <w:divBdr>
        <w:top w:val="none" w:sz="0" w:space="0" w:color="auto"/>
        <w:left w:val="none" w:sz="0" w:space="0" w:color="auto"/>
        <w:bottom w:val="none" w:sz="0" w:space="0" w:color="auto"/>
        <w:right w:val="none" w:sz="0" w:space="0" w:color="auto"/>
      </w:divBdr>
    </w:div>
    <w:div w:id="1769689783">
      <w:bodyDiv w:val="1"/>
      <w:marLeft w:val="0"/>
      <w:marRight w:val="0"/>
      <w:marTop w:val="0"/>
      <w:marBottom w:val="0"/>
      <w:divBdr>
        <w:top w:val="none" w:sz="0" w:space="0" w:color="auto"/>
        <w:left w:val="none" w:sz="0" w:space="0" w:color="auto"/>
        <w:bottom w:val="none" w:sz="0" w:space="0" w:color="auto"/>
        <w:right w:val="none" w:sz="0" w:space="0" w:color="auto"/>
      </w:divBdr>
    </w:div>
    <w:div w:id="1851022237">
      <w:bodyDiv w:val="1"/>
      <w:marLeft w:val="0"/>
      <w:marRight w:val="360"/>
      <w:marTop w:val="0"/>
      <w:marBottom w:val="0"/>
      <w:divBdr>
        <w:top w:val="none" w:sz="0" w:space="0" w:color="auto"/>
        <w:left w:val="none" w:sz="0" w:space="0" w:color="auto"/>
        <w:bottom w:val="none" w:sz="0" w:space="0" w:color="auto"/>
        <w:right w:val="none" w:sz="0" w:space="0" w:color="auto"/>
      </w:divBdr>
      <w:divsChild>
        <w:div w:id="385106314">
          <w:marLeft w:val="240"/>
          <w:marRight w:val="240"/>
          <w:marTop w:val="0"/>
          <w:marBottom w:val="0"/>
          <w:divBdr>
            <w:top w:val="none" w:sz="0" w:space="0" w:color="auto"/>
            <w:left w:val="none" w:sz="0" w:space="0" w:color="auto"/>
            <w:bottom w:val="none" w:sz="0" w:space="0" w:color="auto"/>
            <w:right w:val="none" w:sz="0" w:space="0" w:color="auto"/>
          </w:divBdr>
        </w:div>
        <w:div w:id="1665737943">
          <w:marLeft w:val="240"/>
          <w:marRight w:val="240"/>
          <w:marTop w:val="0"/>
          <w:marBottom w:val="0"/>
          <w:divBdr>
            <w:top w:val="none" w:sz="0" w:space="0" w:color="auto"/>
            <w:left w:val="none" w:sz="0" w:space="0" w:color="auto"/>
            <w:bottom w:val="none" w:sz="0" w:space="0" w:color="auto"/>
            <w:right w:val="none" w:sz="0" w:space="0" w:color="auto"/>
          </w:divBdr>
          <w:divsChild>
            <w:div w:id="635337342">
              <w:marLeft w:val="0"/>
              <w:marRight w:val="0"/>
              <w:marTop w:val="0"/>
              <w:marBottom w:val="0"/>
              <w:divBdr>
                <w:top w:val="none" w:sz="0" w:space="0" w:color="auto"/>
                <w:left w:val="none" w:sz="0" w:space="0" w:color="auto"/>
                <w:bottom w:val="none" w:sz="0" w:space="0" w:color="auto"/>
                <w:right w:val="none" w:sz="0" w:space="0" w:color="auto"/>
              </w:divBdr>
              <w:divsChild>
                <w:div w:id="224728135">
                  <w:marLeft w:val="240"/>
                  <w:marRight w:val="240"/>
                  <w:marTop w:val="0"/>
                  <w:marBottom w:val="0"/>
                  <w:divBdr>
                    <w:top w:val="none" w:sz="0" w:space="0" w:color="auto"/>
                    <w:left w:val="none" w:sz="0" w:space="0" w:color="auto"/>
                    <w:bottom w:val="none" w:sz="0" w:space="0" w:color="auto"/>
                    <w:right w:val="none" w:sz="0" w:space="0" w:color="auto"/>
                  </w:divBdr>
                </w:div>
                <w:div w:id="280841187">
                  <w:marLeft w:val="240"/>
                  <w:marRight w:val="240"/>
                  <w:marTop w:val="0"/>
                  <w:marBottom w:val="0"/>
                  <w:divBdr>
                    <w:top w:val="none" w:sz="0" w:space="0" w:color="auto"/>
                    <w:left w:val="none" w:sz="0" w:space="0" w:color="auto"/>
                    <w:bottom w:val="none" w:sz="0" w:space="0" w:color="auto"/>
                    <w:right w:val="none" w:sz="0" w:space="0" w:color="auto"/>
                  </w:divBdr>
                </w:div>
                <w:div w:id="312494033">
                  <w:marLeft w:val="240"/>
                  <w:marRight w:val="240"/>
                  <w:marTop w:val="0"/>
                  <w:marBottom w:val="0"/>
                  <w:divBdr>
                    <w:top w:val="none" w:sz="0" w:space="0" w:color="auto"/>
                    <w:left w:val="none" w:sz="0" w:space="0" w:color="auto"/>
                    <w:bottom w:val="none" w:sz="0" w:space="0" w:color="auto"/>
                    <w:right w:val="none" w:sz="0" w:space="0" w:color="auto"/>
                  </w:divBdr>
                </w:div>
                <w:div w:id="532771907">
                  <w:marLeft w:val="240"/>
                  <w:marRight w:val="240"/>
                  <w:marTop w:val="0"/>
                  <w:marBottom w:val="0"/>
                  <w:divBdr>
                    <w:top w:val="none" w:sz="0" w:space="0" w:color="auto"/>
                    <w:left w:val="none" w:sz="0" w:space="0" w:color="auto"/>
                    <w:bottom w:val="none" w:sz="0" w:space="0" w:color="auto"/>
                    <w:right w:val="none" w:sz="0" w:space="0" w:color="auto"/>
                  </w:divBdr>
                  <w:divsChild>
                    <w:div w:id="1080642392">
                      <w:marLeft w:val="0"/>
                      <w:marRight w:val="0"/>
                      <w:marTop w:val="0"/>
                      <w:marBottom w:val="0"/>
                      <w:divBdr>
                        <w:top w:val="none" w:sz="0" w:space="0" w:color="auto"/>
                        <w:left w:val="none" w:sz="0" w:space="0" w:color="auto"/>
                        <w:bottom w:val="none" w:sz="0" w:space="0" w:color="auto"/>
                        <w:right w:val="none" w:sz="0" w:space="0" w:color="auto"/>
                      </w:divBdr>
                      <w:divsChild>
                        <w:div w:id="928082706">
                          <w:marLeft w:val="0"/>
                          <w:marRight w:val="0"/>
                          <w:marTop w:val="0"/>
                          <w:marBottom w:val="0"/>
                          <w:divBdr>
                            <w:top w:val="none" w:sz="0" w:space="0" w:color="auto"/>
                            <w:left w:val="none" w:sz="0" w:space="0" w:color="auto"/>
                            <w:bottom w:val="none" w:sz="0" w:space="0" w:color="auto"/>
                            <w:right w:val="none" w:sz="0" w:space="0" w:color="auto"/>
                          </w:divBdr>
                        </w:div>
                        <w:div w:id="1954750594">
                          <w:marLeft w:val="240"/>
                          <w:marRight w:val="240"/>
                          <w:marTop w:val="0"/>
                          <w:marBottom w:val="0"/>
                          <w:divBdr>
                            <w:top w:val="none" w:sz="0" w:space="0" w:color="auto"/>
                            <w:left w:val="none" w:sz="0" w:space="0" w:color="auto"/>
                            <w:bottom w:val="none" w:sz="0" w:space="0" w:color="auto"/>
                            <w:right w:val="none" w:sz="0" w:space="0" w:color="auto"/>
                          </w:divBdr>
                          <w:divsChild>
                            <w:div w:id="639190210">
                              <w:marLeft w:val="0"/>
                              <w:marRight w:val="0"/>
                              <w:marTop w:val="0"/>
                              <w:marBottom w:val="0"/>
                              <w:divBdr>
                                <w:top w:val="none" w:sz="0" w:space="0" w:color="auto"/>
                                <w:left w:val="none" w:sz="0" w:space="0" w:color="auto"/>
                                <w:bottom w:val="none" w:sz="0" w:space="0" w:color="auto"/>
                                <w:right w:val="none" w:sz="0" w:space="0" w:color="auto"/>
                              </w:divBdr>
                              <w:divsChild>
                                <w:div w:id="37122160">
                                  <w:marLeft w:val="0"/>
                                  <w:marRight w:val="0"/>
                                  <w:marTop w:val="0"/>
                                  <w:marBottom w:val="0"/>
                                  <w:divBdr>
                                    <w:top w:val="none" w:sz="0" w:space="0" w:color="auto"/>
                                    <w:left w:val="none" w:sz="0" w:space="0" w:color="auto"/>
                                    <w:bottom w:val="none" w:sz="0" w:space="0" w:color="auto"/>
                                    <w:right w:val="none" w:sz="0" w:space="0" w:color="auto"/>
                                  </w:divBdr>
                                </w:div>
                                <w:div w:id="269750021">
                                  <w:marLeft w:val="240"/>
                                  <w:marRight w:val="240"/>
                                  <w:marTop w:val="0"/>
                                  <w:marBottom w:val="0"/>
                                  <w:divBdr>
                                    <w:top w:val="none" w:sz="0" w:space="0" w:color="auto"/>
                                    <w:left w:val="none" w:sz="0" w:space="0" w:color="auto"/>
                                    <w:bottom w:val="none" w:sz="0" w:space="0" w:color="auto"/>
                                    <w:right w:val="none" w:sz="0" w:space="0" w:color="auto"/>
                                  </w:divBdr>
                                </w:div>
                                <w:div w:id="734428497">
                                  <w:marLeft w:val="240"/>
                                  <w:marRight w:val="240"/>
                                  <w:marTop w:val="0"/>
                                  <w:marBottom w:val="0"/>
                                  <w:divBdr>
                                    <w:top w:val="none" w:sz="0" w:space="0" w:color="auto"/>
                                    <w:left w:val="none" w:sz="0" w:space="0" w:color="auto"/>
                                    <w:bottom w:val="none" w:sz="0" w:space="0" w:color="auto"/>
                                    <w:right w:val="none" w:sz="0" w:space="0" w:color="auto"/>
                                  </w:divBdr>
                                  <w:divsChild>
                                    <w:div w:id="2058629051">
                                      <w:marLeft w:val="240"/>
                                      <w:marRight w:val="0"/>
                                      <w:marTop w:val="0"/>
                                      <w:marBottom w:val="0"/>
                                      <w:divBdr>
                                        <w:top w:val="none" w:sz="0" w:space="0" w:color="auto"/>
                                        <w:left w:val="none" w:sz="0" w:space="0" w:color="auto"/>
                                        <w:bottom w:val="none" w:sz="0" w:space="0" w:color="auto"/>
                                        <w:right w:val="none" w:sz="0" w:space="0" w:color="auto"/>
                                      </w:divBdr>
                                    </w:div>
                                  </w:divsChild>
                                </w:div>
                                <w:div w:id="827021168">
                                  <w:marLeft w:val="240"/>
                                  <w:marRight w:val="240"/>
                                  <w:marTop w:val="0"/>
                                  <w:marBottom w:val="0"/>
                                  <w:divBdr>
                                    <w:top w:val="none" w:sz="0" w:space="0" w:color="auto"/>
                                    <w:left w:val="none" w:sz="0" w:space="0" w:color="auto"/>
                                    <w:bottom w:val="none" w:sz="0" w:space="0" w:color="auto"/>
                                    <w:right w:val="none" w:sz="0" w:space="0" w:color="auto"/>
                                  </w:divBdr>
                                  <w:divsChild>
                                    <w:div w:id="574508192">
                                      <w:marLeft w:val="240"/>
                                      <w:marRight w:val="0"/>
                                      <w:marTop w:val="0"/>
                                      <w:marBottom w:val="0"/>
                                      <w:divBdr>
                                        <w:top w:val="none" w:sz="0" w:space="0" w:color="auto"/>
                                        <w:left w:val="none" w:sz="0" w:space="0" w:color="auto"/>
                                        <w:bottom w:val="none" w:sz="0" w:space="0" w:color="auto"/>
                                        <w:right w:val="none" w:sz="0" w:space="0" w:color="auto"/>
                                      </w:divBdr>
                                    </w:div>
                                  </w:divsChild>
                                </w:div>
                                <w:div w:id="1023478277">
                                  <w:marLeft w:val="240"/>
                                  <w:marRight w:val="240"/>
                                  <w:marTop w:val="0"/>
                                  <w:marBottom w:val="0"/>
                                  <w:divBdr>
                                    <w:top w:val="none" w:sz="0" w:space="0" w:color="auto"/>
                                    <w:left w:val="none" w:sz="0" w:space="0" w:color="auto"/>
                                    <w:bottom w:val="none" w:sz="0" w:space="0" w:color="auto"/>
                                    <w:right w:val="none" w:sz="0" w:space="0" w:color="auto"/>
                                  </w:divBdr>
                                  <w:divsChild>
                                    <w:div w:id="8720523">
                                      <w:marLeft w:val="240"/>
                                      <w:marRight w:val="0"/>
                                      <w:marTop w:val="0"/>
                                      <w:marBottom w:val="0"/>
                                      <w:divBdr>
                                        <w:top w:val="none" w:sz="0" w:space="0" w:color="auto"/>
                                        <w:left w:val="none" w:sz="0" w:space="0" w:color="auto"/>
                                        <w:bottom w:val="none" w:sz="0" w:space="0" w:color="auto"/>
                                        <w:right w:val="none" w:sz="0" w:space="0" w:color="auto"/>
                                      </w:divBdr>
                                    </w:div>
                                  </w:divsChild>
                                </w:div>
                                <w:div w:id="1112673774">
                                  <w:marLeft w:val="240"/>
                                  <w:marRight w:val="240"/>
                                  <w:marTop w:val="0"/>
                                  <w:marBottom w:val="0"/>
                                  <w:divBdr>
                                    <w:top w:val="none" w:sz="0" w:space="0" w:color="auto"/>
                                    <w:left w:val="none" w:sz="0" w:space="0" w:color="auto"/>
                                    <w:bottom w:val="none" w:sz="0" w:space="0" w:color="auto"/>
                                    <w:right w:val="none" w:sz="0" w:space="0" w:color="auto"/>
                                  </w:divBdr>
                                  <w:divsChild>
                                    <w:div w:id="599869860">
                                      <w:marLeft w:val="240"/>
                                      <w:marRight w:val="0"/>
                                      <w:marTop w:val="0"/>
                                      <w:marBottom w:val="0"/>
                                      <w:divBdr>
                                        <w:top w:val="none" w:sz="0" w:space="0" w:color="auto"/>
                                        <w:left w:val="none" w:sz="0" w:space="0" w:color="auto"/>
                                        <w:bottom w:val="none" w:sz="0" w:space="0" w:color="auto"/>
                                        <w:right w:val="none" w:sz="0" w:space="0" w:color="auto"/>
                                      </w:divBdr>
                                    </w:div>
                                  </w:divsChild>
                                </w:div>
                                <w:div w:id="1212572576">
                                  <w:marLeft w:val="240"/>
                                  <w:marRight w:val="240"/>
                                  <w:marTop w:val="0"/>
                                  <w:marBottom w:val="0"/>
                                  <w:divBdr>
                                    <w:top w:val="none" w:sz="0" w:space="0" w:color="auto"/>
                                    <w:left w:val="none" w:sz="0" w:space="0" w:color="auto"/>
                                    <w:bottom w:val="none" w:sz="0" w:space="0" w:color="auto"/>
                                    <w:right w:val="none" w:sz="0" w:space="0" w:color="auto"/>
                                  </w:divBdr>
                                </w:div>
                                <w:div w:id="1336761584">
                                  <w:marLeft w:val="240"/>
                                  <w:marRight w:val="240"/>
                                  <w:marTop w:val="0"/>
                                  <w:marBottom w:val="0"/>
                                  <w:divBdr>
                                    <w:top w:val="none" w:sz="0" w:space="0" w:color="auto"/>
                                    <w:left w:val="none" w:sz="0" w:space="0" w:color="auto"/>
                                    <w:bottom w:val="none" w:sz="0" w:space="0" w:color="auto"/>
                                    <w:right w:val="none" w:sz="0" w:space="0" w:color="auto"/>
                                  </w:divBdr>
                                </w:div>
                                <w:div w:id="1536622809">
                                  <w:marLeft w:val="240"/>
                                  <w:marRight w:val="240"/>
                                  <w:marTop w:val="0"/>
                                  <w:marBottom w:val="0"/>
                                  <w:divBdr>
                                    <w:top w:val="none" w:sz="0" w:space="0" w:color="auto"/>
                                    <w:left w:val="none" w:sz="0" w:space="0" w:color="auto"/>
                                    <w:bottom w:val="none" w:sz="0" w:space="0" w:color="auto"/>
                                    <w:right w:val="none" w:sz="0" w:space="0" w:color="auto"/>
                                  </w:divBdr>
                                  <w:divsChild>
                                    <w:div w:id="2107572643">
                                      <w:marLeft w:val="240"/>
                                      <w:marRight w:val="0"/>
                                      <w:marTop w:val="0"/>
                                      <w:marBottom w:val="0"/>
                                      <w:divBdr>
                                        <w:top w:val="none" w:sz="0" w:space="0" w:color="auto"/>
                                        <w:left w:val="none" w:sz="0" w:space="0" w:color="auto"/>
                                        <w:bottom w:val="none" w:sz="0" w:space="0" w:color="auto"/>
                                        <w:right w:val="none" w:sz="0" w:space="0" w:color="auto"/>
                                      </w:divBdr>
                                    </w:div>
                                  </w:divsChild>
                                </w:div>
                                <w:div w:id="1565918251">
                                  <w:marLeft w:val="240"/>
                                  <w:marRight w:val="240"/>
                                  <w:marTop w:val="0"/>
                                  <w:marBottom w:val="0"/>
                                  <w:divBdr>
                                    <w:top w:val="none" w:sz="0" w:space="0" w:color="auto"/>
                                    <w:left w:val="none" w:sz="0" w:space="0" w:color="auto"/>
                                    <w:bottom w:val="none" w:sz="0" w:space="0" w:color="auto"/>
                                    <w:right w:val="none" w:sz="0" w:space="0" w:color="auto"/>
                                  </w:divBdr>
                                  <w:divsChild>
                                    <w:div w:id="1237743100">
                                      <w:marLeft w:val="240"/>
                                      <w:marRight w:val="0"/>
                                      <w:marTop w:val="0"/>
                                      <w:marBottom w:val="0"/>
                                      <w:divBdr>
                                        <w:top w:val="none" w:sz="0" w:space="0" w:color="auto"/>
                                        <w:left w:val="none" w:sz="0" w:space="0" w:color="auto"/>
                                        <w:bottom w:val="none" w:sz="0" w:space="0" w:color="auto"/>
                                        <w:right w:val="none" w:sz="0" w:space="0" w:color="auto"/>
                                      </w:divBdr>
                                    </w:div>
                                  </w:divsChild>
                                </w:div>
                                <w:div w:id="1601765883">
                                  <w:marLeft w:val="240"/>
                                  <w:marRight w:val="240"/>
                                  <w:marTop w:val="0"/>
                                  <w:marBottom w:val="0"/>
                                  <w:divBdr>
                                    <w:top w:val="none" w:sz="0" w:space="0" w:color="auto"/>
                                    <w:left w:val="none" w:sz="0" w:space="0" w:color="auto"/>
                                    <w:bottom w:val="none" w:sz="0" w:space="0" w:color="auto"/>
                                    <w:right w:val="none" w:sz="0" w:space="0" w:color="auto"/>
                                  </w:divBdr>
                                </w:div>
                                <w:div w:id="1710766840">
                                  <w:marLeft w:val="240"/>
                                  <w:marRight w:val="240"/>
                                  <w:marTop w:val="0"/>
                                  <w:marBottom w:val="0"/>
                                  <w:divBdr>
                                    <w:top w:val="none" w:sz="0" w:space="0" w:color="auto"/>
                                    <w:left w:val="none" w:sz="0" w:space="0" w:color="auto"/>
                                    <w:bottom w:val="none" w:sz="0" w:space="0" w:color="auto"/>
                                    <w:right w:val="none" w:sz="0" w:space="0" w:color="auto"/>
                                  </w:divBdr>
                                  <w:divsChild>
                                    <w:div w:id="900285951">
                                      <w:marLeft w:val="240"/>
                                      <w:marRight w:val="0"/>
                                      <w:marTop w:val="0"/>
                                      <w:marBottom w:val="0"/>
                                      <w:divBdr>
                                        <w:top w:val="none" w:sz="0" w:space="0" w:color="auto"/>
                                        <w:left w:val="none" w:sz="0" w:space="0" w:color="auto"/>
                                        <w:bottom w:val="none" w:sz="0" w:space="0" w:color="auto"/>
                                        <w:right w:val="none" w:sz="0" w:space="0" w:color="auto"/>
                                      </w:divBdr>
                                    </w:div>
                                  </w:divsChild>
                                </w:div>
                                <w:div w:id="1741050243">
                                  <w:marLeft w:val="240"/>
                                  <w:marRight w:val="240"/>
                                  <w:marTop w:val="0"/>
                                  <w:marBottom w:val="0"/>
                                  <w:divBdr>
                                    <w:top w:val="none" w:sz="0" w:space="0" w:color="auto"/>
                                    <w:left w:val="none" w:sz="0" w:space="0" w:color="auto"/>
                                    <w:bottom w:val="none" w:sz="0" w:space="0" w:color="auto"/>
                                    <w:right w:val="none" w:sz="0" w:space="0" w:color="auto"/>
                                  </w:divBdr>
                                </w:div>
                              </w:divsChild>
                            </w:div>
                            <w:div w:id="1790271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354294">
                      <w:marLeft w:val="240"/>
                      <w:marRight w:val="0"/>
                      <w:marTop w:val="0"/>
                      <w:marBottom w:val="0"/>
                      <w:divBdr>
                        <w:top w:val="none" w:sz="0" w:space="0" w:color="auto"/>
                        <w:left w:val="none" w:sz="0" w:space="0" w:color="auto"/>
                        <w:bottom w:val="none" w:sz="0" w:space="0" w:color="auto"/>
                        <w:right w:val="none" w:sz="0" w:space="0" w:color="auto"/>
                      </w:divBdr>
                    </w:div>
                  </w:divsChild>
                </w:div>
                <w:div w:id="690569755">
                  <w:marLeft w:val="240"/>
                  <w:marRight w:val="240"/>
                  <w:marTop w:val="0"/>
                  <w:marBottom w:val="0"/>
                  <w:divBdr>
                    <w:top w:val="none" w:sz="0" w:space="0" w:color="auto"/>
                    <w:left w:val="none" w:sz="0" w:space="0" w:color="auto"/>
                    <w:bottom w:val="none" w:sz="0" w:space="0" w:color="auto"/>
                    <w:right w:val="none" w:sz="0" w:space="0" w:color="auto"/>
                  </w:divBdr>
                  <w:divsChild>
                    <w:div w:id="871767464">
                      <w:marLeft w:val="240"/>
                      <w:marRight w:val="0"/>
                      <w:marTop w:val="0"/>
                      <w:marBottom w:val="0"/>
                      <w:divBdr>
                        <w:top w:val="none" w:sz="0" w:space="0" w:color="auto"/>
                        <w:left w:val="none" w:sz="0" w:space="0" w:color="auto"/>
                        <w:bottom w:val="none" w:sz="0" w:space="0" w:color="auto"/>
                        <w:right w:val="none" w:sz="0" w:space="0" w:color="auto"/>
                      </w:divBdr>
                    </w:div>
                    <w:div w:id="1720128765">
                      <w:marLeft w:val="0"/>
                      <w:marRight w:val="0"/>
                      <w:marTop w:val="0"/>
                      <w:marBottom w:val="0"/>
                      <w:divBdr>
                        <w:top w:val="none" w:sz="0" w:space="0" w:color="auto"/>
                        <w:left w:val="none" w:sz="0" w:space="0" w:color="auto"/>
                        <w:bottom w:val="none" w:sz="0" w:space="0" w:color="auto"/>
                        <w:right w:val="none" w:sz="0" w:space="0" w:color="auto"/>
                      </w:divBdr>
                      <w:divsChild>
                        <w:div w:id="1070619800">
                          <w:marLeft w:val="240"/>
                          <w:marRight w:val="240"/>
                          <w:marTop w:val="0"/>
                          <w:marBottom w:val="0"/>
                          <w:divBdr>
                            <w:top w:val="none" w:sz="0" w:space="0" w:color="auto"/>
                            <w:left w:val="none" w:sz="0" w:space="0" w:color="auto"/>
                            <w:bottom w:val="none" w:sz="0" w:space="0" w:color="auto"/>
                            <w:right w:val="none" w:sz="0" w:space="0" w:color="auto"/>
                          </w:divBdr>
                          <w:divsChild>
                            <w:div w:id="600799786">
                              <w:marLeft w:val="0"/>
                              <w:marRight w:val="0"/>
                              <w:marTop w:val="0"/>
                              <w:marBottom w:val="0"/>
                              <w:divBdr>
                                <w:top w:val="none" w:sz="0" w:space="0" w:color="auto"/>
                                <w:left w:val="none" w:sz="0" w:space="0" w:color="auto"/>
                                <w:bottom w:val="none" w:sz="0" w:space="0" w:color="auto"/>
                                <w:right w:val="none" w:sz="0" w:space="0" w:color="auto"/>
                              </w:divBdr>
                              <w:divsChild>
                                <w:div w:id="30880327">
                                  <w:marLeft w:val="240"/>
                                  <w:marRight w:val="240"/>
                                  <w:marTop w:val="0"/>
                                  <w:marBottom w:val="0"/>
                                  <w:divBdr>
                                    <w:top w:val="none" w:sz="0" w:space="0" w:color="auto"/>
                                    <w:left w:val="none" w:sz="0" w:space="0" w:color="auto"/>
                                    <w:bottom w:val="none" w:sz="0" w:space="0" w:color="auto"/>
                                    <w:right w:val="none" w:sz="0" w:space="0" w:color="auto"/>
                                  </w:divBdr>
                                </w:div>
                                <w:div w:id="101463525">
                                  <w:marLeft w:val="0"/>
                                  <w:marRight w:val="0"/>
                                  <w:marTop w:val="0"/>
                                  <w:marBottom w:val="0"/>
                                  <w:divBdr>
                                    <w:top w:val="none" w:sz="0" w:space="0" w:color="auto"/>
                                    <w:left w:val="none" w:sz="0" w:space="0" w:color="auto"/>
                                    <w:bottom w:val="none" w:sz="0" w:space="0" w:color="auto"/>
                                    <w:right w:val="none" w:sz="0" w:space="0" w:color="auto"/>
                                  </w:divBdr>
                                </w:div>
                                <w:div w:id="186796133">
                                  <w:marLeft w:val="240"/>
                                  <w:marRight w:val="240"/>
                                  <w:marTop w:val="0"/>
                                  <w:marBottom w:val="0"/>
                                  <w:divBdr>
                                    <w:top w:val="none" w:sz="0" w:space="0" w:color="auto"/>
                                    <w:left w:val="none" w:sz="0" w:space="0" w:color="auto"/>
                                    <w:bottom w:val="none" w:sz="0" w:space="0" w:color="auto"/>
                                    <w:right w:val="none" w:sz="0" w:space="0" w:color="auto"/>
                                  </w:divBdr>
                                </w:div>
                                <w:div w:id="229508240">
                                  <w:marLeft w:val="240"/>
                                  <w:marRight w:val="240"/>
                                  <w:marTop w:val="0"/>
                                  <w:marBottom w:val="0"/>
                                  <w:divBdr>
                                    <w:top w:val="none" w:sz="0" w:space="0" w:color="auto"/>
                                    <w:left w:val="none" w:sz="0" w:space="0" w:color="auto"/>
                                    <w:bottom w:val="none" w:sz="0" w:space="0" w:color="auto"/>
                                    <w:right w:val="none" w:sz="0" w:space="0" w:color="auto"/>
                                  </w:divBdr>
                                  <w:divsChild>
                                    <w:div w:id="62216511">
                                      <w:marLeft w:val="240"/>
                                      <w:marRight w:val="0"/>
                                      <w:marTop w:val="0"/>
                                      <w:marBottom w:val="0"/>
                                      <w:divBdr>
                                        <w:top w:val="none" w:sz="0" w:space="0" w:color="auto"/>
                                        <w:left w:val="none" w:sz="0" w:space="0" w:color="auto"/>
                                        <w:bottom w:val="none" w:sz="0" w:space="0" w:color="auto"/>
                                        <w:right w:val="none" w:sz="0" w:space="0" w:color="auto"/>
                                      </w:divBdr>
                                    </w:div>
                                    <w:div w:id="1512911899">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240"/>
                                          <w:marRight w:val="240"/>
                                          <w:marTop w:val="0"/>
                                          <w:marBottom w:val="0"/>
                                          <w:divBdr>
                                            <w:top w:val="none" w:sz="0" w:space="0" w:color="auto"/>
                                            <w:left w:val="none" w:sz="0" w:space="0" w:color="auto"/>
                                            <w:bottom w:val="none" w:sz="0" w:space="0" w:color="auto"/>
                                            <w:right w:val="none" w:sz="0" w:space="0" w:color="auto"/>
                                          </w:divBdr>
                                          <w:divsChild>
                                            <w:div w:id="455561230">
                                              <w:marLeft w:val="0"/>
                                              <w:marRight w:val="0"/>
                                              <w:marTop w:val="0"/>
                                              <w:marBottom w:val="0"/>
                                              <w:divBdr>
                                                <w:top w:val="none" w:sz="0" w:space="0" w:color="auto"/>
                                                <w:left w:val="none" w:sz="0" w:space="0" w:color="auto"/>
                                                <w:bottom w:val="none" w:sz="0" w:space="0" w:color="auto"/>
                                                <w:right w:val="none" w:sz="0" w:space="0" w:color="auto"/>
                                              </w:divBdr>
                                              <w:divsChild>
                                                <w:div w:id="862791531">
                                                  <w:marLeft w:val="240"/>
                                                  <w:marRight w:val="240"/>
                                                  <w:marTop w:val="0"/>
                                                  <w:marBottom w:val="0"/>
                                                  <w:divBdr>
                                                    <w:top w:val="none" w:sz="0" w:space="0" w:color="auto"/>
                                                    <w:left w:val="none" w:sz="0" w:space="0" w:color="auto"/>
                                                    <w:bottom w:val="none" w:sz="0" w:space="0" w:color="auto"/>
                                                    <w:right w:val="none" w:sz="0" w:space="0" w:color="auto"/>
                                                  </w:divBdr>
                                                  <w:divsChild>
                                                    <w:div w:id="459954544">
                                                      <w:marLeft w:val="0"/>
                                                      <w:marRight w:val="0"/>
                                                      <w:marTop w:val="0"/>
                                                      <w:marBottom w:val="0"/>
                                                      <w:divBdr>
                                                        <w:top w:val="none" w:sz="0" w:space="0" w:color="auto"/>
                                                        <w:left w:val="none" w:sz="0" w:space="0" w:color="auto"/>
                                                        <w:bottom w:val="none" w:sz="0" w:space="0" w:color="auto"/>
                                                        <w:right w:val="none" w:sz="0" w:space="0" w:color="auto"/>
                                                      </w:divBdr>
                                                      <w:divsChild>
                                                        <w:div w:id="86536744">
                                                          <w:marLeft w:val="0"/>
                                                          <w:marRight w:val="0"/>
                                                          <w:marTop w:val="0"/>
                                                          <w:marBottom w:val="0"/>
                                                          <w:divBdr>
                                                            <w:top w:val="none" w:sz="0" w:space="0" w:color="auto"/>
                                                            <w:left w:val="none" w:sz="0" w:space="0" w:color="auto"/>
                                                            <w:bottom w:val="none" w:sz="0" w:space="0" w:color="auto"/>
                                                            <w:right w:val="none" w:sz="0" w:space="0" w:color="auto"/>
                                                          </w:divBdr>
                                                        </w:div>
                                                        <w:div w:id="657733963">
                                                          <w:marLeft w:val="240"/>
                                                          <w:marRight w:val="240"/>
                                                          <w:marTop w:val="0"/>
                                                          <w:marBottom w:val="0"/>
                                                          <w:divBdr>
                                                            <w:top w:val="none" w:sz="0" w:space="0" w:color="auto"/>
                                                            <w:left w:val="none" w:sz="0" w:space="0" w:color="auto"/>
                                                            <w:bottom w:val="none" w:sz="0" w:space="0" w:color="auto"/>
                                                            <w:right w:val="none" w:sz="0" w:space="0" w:color="auto"/>
                                                          </w:divBdr>
                                                          <w:divsChild>
                                                            <w:div w:id="1196039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12730">
                                                      <w:marLeft w:val="240"/>
                                                      <w:marRight w:val="0"/>
                                                      <w:marTop w:val="0"/>
                                                      <w:marBottom w:val="0"/>
                                                      <w:divBdr>
                                                        <w:top w:val="none" w:sz="0" w:space="0" w:color="auto"/>
                                                        <w:left w:val="none" w:sz="0" w:space="0" w:color="auto"/>
                                                        <w:bottom w:val="none" w:sz="0" w:space="0" w:color="auto"/>
                                                        <w:right w:val="none" w:sz="0" w:space="0" w:color="auto"/>
                                                      </w:divBdr>
                                                    </w:div>
                                                  </w:divsChild>
                                                </w:div>
                                                <w:div w:id="965162595">
                                                  <w:marLeft w:val="0"/>
                                                  <w:marRight w:val="0"/>
                                                  <w:marTop w:val="0"/>
                                                  <w:marBottom w:val="0"/>
                                                  <w:divBdr>
                                                    <w:top w:val="none" w:sz="0" w:space="0" w:color="auto"/>
                                                    <w:left w:val="none" w:sz="0" w:space="0" w:color="auto"/>
                                                    <w:bottom w:val="none" w:sz="0" w:space="0" w:color="auto"/>
                                                    <w:right w:val="none" w:sz="0" w:space="0" w:color="auto"/>
                                                  </w:divBdr>
                                                </w:div>
                                              </w:divsChild>
                                            </w:div>
                                            <w:div w:id="1722168056">
                                              <w:marLeft w:val="240"/>
                                              <w:marRight w:val="0"/>
                                              <w:marTop w:val="0"/>
                                              <w:marBottom w:val="0"/>
                                              <w:divBdr>
                                                <w:top w:val="none" w:sz="0" w:space="0" w:color="auto"/>
                                                <w:left w:val="none" w:sz="0" w:space="0" w:color="auto"/>
                                                <w:bottom w:val="none" w:sz="0" w:space="0" w:color="auto"/>
                                                <w:right w:val="none" w:sz="0" w:space="0" w:color="auto"/>
                                              </w:divBdr>
                                            </w:div>
                                          </w:divsChild>
                                        </w:div>
                                        <w:div w:id="1972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552">
                                  <w:marLeft w:val="240"/>
                                  <w:marRight w:val="240"/>
                                  <w:marTop w:val="0"/>
                                  <w:marBottom w:val="0"/>
                                  <w:divBdr>
                                    <w:top w:val="none" w:sz="0" w:space="0" w:color="auto"/>
                                    <w:left w:val="none" w:sz="0" w:space="0" w:color="auto"/>
                                    <w:bottom w:val="none" w:sz="0" w:space="0" w:color="auto"/>
                                    <w:right w:val="none" w:sz="0" w:space="0" w:color="auto"/>
                                  </w:divBdr>
                                  <w:divsChild>
                                    <w:div w:id="1076122865">
                                      <w:marLeft w:val="240"/>
                                      <w:marRight w:val="0"/>
                                      <w:marTop w:val="0"/>
                                      <w:marBottom w:val="0"/>
                                      <w:divBdr>
                                        <w:top w:val="none" w:sz="0" w:space="0" w:color="auto"/>
                                        <w:left w:val="none" w:sz="0" w:space="0" w:color="auto"/>
                                        <w:bottom w:val="none" w:sz="0" w:space="0" w:color="auto"/>
                                        <w:right w:val="none" w:sz="0" w:space="0" w:color="auto"/>
                                      </w:divBdr>
                                    </w:div>
                                    <w:div w:id="1658726944">
                                      <w:marLeft w:val="0"/>
                                      <w:marRight w:val="0"/>
                                      <w:marTop w:val="0"/>
                                      <w:marBottom w:val="0"/>
                                      <w:divBdr>
                                        <w:top w:val="none" w:sz="0" w:space="0" w:color="auto"/>
                                        <w:left w:val="none" w:sz="0" w:space="0" w:color="auto"/>
                                        <w:bottom w:val="none" w:sz="0" w:space="0" w:color="auto"/>
                                        <w:right w:val="none" w:sz="0" w:space="0" w:color="auto"/>
                                      </w:divBdr>
                                      <w:divsChild>
                                        <w:div w:id="1276907100">
                                          <w:marLeft w:val="0"/>
                                          <w:marRight w:val="0"/>
                                          <w:marTop w:val="0"/>
                                          <w:marBottom w:val="0"/>
                                          <w:divBdr>
                                            <w:top w:val="none" w:sz="0" w:space="0" w:color="auto"/>
                                            <w:left w:val="none" w:sz="0" w:space="0" w:color="auto"/>
                                            <w:bottom w:val="none" w:sz="0" w:space="0" w:color="auto"/>
                                            <w:right w:val="none" w:sz="0" w:space="0" w:color="auto"/>
                                          </w:divBdr>
                                        </w:div>
                                        <w:div w:id="2083671481">
                                          <w:marLeft w:val="240"/>
                                          <w:marRight w:val="240"/>
                                          <w:marTop w:val="0"/>
                                          <w:marBottom w:val="0"/>
                                          <w:divBdr>
                                            <w:top w:val="none" w:sz="0" w:space="0" w:color="auto"/>
                                            <w:left w:val="none" w:sz="0" w:space="0" w:color="auto"/>
                                            <w:bottom w:val="none" w:sz="0" w:space="0" w:color="auto"/>
                                            <w:right w:val="none" w:sz="0" w:space="0" w:color="auto"/>
                                          </w:divBdr>
                                          <w:divsChild>
                                            <w:div w:id="1266302418">
                                              <w:marLeft w:val="240"/>
                                              <w:marRight w:val="0"/>
                                              <w:marTop w:val="0"/>
                                              <w:marBottom w:val="0"/>
                                              <w:divBdr>
                                                <w:top w:val="none" w:sz="0" w:space="0" w:color="auto"/>
                                                <w:left w:val="none" w:sz="0" w:space="0" w:color="auto"/>
                                                <w:bottom w:val="none" w:sz="0" w:space="0" w:color="auto"/>
                                                <w:right w:val="none" w:sz="0" w:space="0" w:color="auto"/>
                                              </w:divBdr>
                                            </w:div>
                                            <w:div w:id="1327778594">
                                              <w:marLeft w:val="0"/>
                                              <w:marRight w:val="0"/>
                                              <w:marTop w:val="0"/>
                                              <w:marBottom w:val="0"/>
                                              <w:divBdr>
                                                <w:top w:val="none" w:sz="0" w:space="0" w:color="auto"/>
                                                <w:left w:val="none" w:sz="0" w:space="0" w:color="auto"/>
                                                <w:bottom w:val="none" w:sz="0" w:space="0" w:color="auto"/>
                                                <w:right w:val="none" w:sz="0" w:space="0" w:color="auto"/>
                                              </w:divBdr>
                                              <w:divsChild>
                                                <w:div w:id="45033009">
                                                  <w:marLeft w:val="240"/>
                                                  <w:marRight w:val="240"/>
                                                  <w:marTop w:val="0"/>
                                                  <w:marBottom w:val="0"/>
                                                  <w:divBdr>
                                                    <w:top w:val="none" w:sz="0" w:space="0" w:color="auto"/>
                                                    <w:left w:val="none" w:sz="0" w:space="0" w:color="auto"/>
                                                    <w:bottom w:val="none" w:sz="0" w:space="0" w:color="auto"/>
                                                    <w:right w:val="none" w:sz="0" w:space="0" w:color="auto"/>
                                                  </w:divBdr>
                                                  <w:divsChild>
                                                    <w:div w:id="383912710">
                                                      <w:marLeft w:val="0"/>
                                                      <w:marRight w:val="0"/>
                                                      <w:marTop w:val="0"/>
                                                      <w:marBottom w:val="0"/>
                                                      <w:divBdr>
                                                        <w:top w:val="none" w:sz="0" w:space="0" w:color="auto"/>
                                                        <w:left w:val="none" w:sz="0" w:space="0" w:color="auto"/>
                                                        <w:bottom w:val="none" w:sz="0" w:space="0" w:color="auto"/>
                                                        <w:right w:val="none" w:sz="0" w:space="0" w:color="auto"/>
                                                      </w:divBdr>
                                                      <w:divsChild>
                                                        <w:div w:id="699430489">
                                                          <w:marLeft w:val="240"/>
                                                          <w:marRight w:val="240"/>
                                                          <w:marTop w:val="0"/>
                                                          <w:marBottom w:val="0"/>
                                                          <w:divBdr>
                                                            <w:top w:val="none" w:sz="0" w:space="0" w:color="auto"/>
                                                            <w:left w:val="none" w:sz="0" w:space="0" w:color="auto"/>
                                                            <w:bottom w:val="none" w:sz="0" w:space="0" w:color="auto"/>
                                                            <w:right w:val="none" w:sz="0" w:space="0" w:color="auto"/>
                                                          </w:divBdr>
                                                          <w:divsChild>
                                                            <w:div w:id="392508981">
                                                              <w:marLeft w:val="240"/>
                                                              <w:marRight w:val="0"/>
                                                              <w:marTop w:val="0"/>
                                                              <w:marBottom w:val="0"/>
                                                              <w:divBdr>
                                                                <w:top w:val="none" w:sz="0" w:space="0" w:color="auto"/>
                                                                <w:left w:val="none" w:sz="0" w:space="0" w:color="auto"/>
                                                                <w:bottom w:val="none" w:sz="0" w:space="0" w:color="auto"/>
                                                                <w:right w:val="none" w:sz="0" w:space="0" w:color="auto"/>
                                                              </w:divBdr>
                                                            </w:div>
                                                          </w:divsChild>
                                                        </w:div>
                                                        <w:div w:id="1694838541">
                                                          <w:marLeft w:val="0"/>
                                                          <w:marRight w:val="0"/>
                                                          <w:marTop w:val="0"/>
                                                          <w:marBottom w:val="0"/>
                                                          <w:divBdr>
                                                            <w:top w:val="none" w:sz="0" w:space="0" w:color="auto"/>
                                                            <w:left w:val="none" w:sz="0" w:space="0" w:color="auto"/>
                                                            <w:bottom w:val="none" w:sz="0" w:space="0" w:color="auto"/>
                                                            <w:right w:val="none" w:sz="0" w:space="0" w:color="auto"/>
                                                          </w:divBdr>
                                                        </w:div>
                                                      </w:divsChild>
                                                    </w:div>
                                                    <w:div w:id="875701484">
                                                      <w:marLeft w:val="240"/>
                                                      <w:marRight w:val="0"/>
                                                      <w:marTop w:val="0"/>
                                                      <w:marBottom w:val="0"/>
                                                      <w:divBdr>
                                                        <w:top w:val="none" w:sz="0" w:space="0" w:color="auto"/>
                                                        <w:left w:val="none" w:sz="0" w:space="0" w:color="auto"/>
                                                        <w:bottom w:val="none" w:sz="0" w:space="0" w:color="auto"/>
                                                        <w:right w:val="none" w:sz="0" w:space="0" w:color="auto"/>
                                                      </w:divBdr>
                                                    </w:div>
                                                  </w:divsChild>
                                                </w:div>
                                                <w:div w:id="767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7469">
                                  <w:marLeft w:val="240"/>
                                  <w:marRight w:val="240"/>
                                  <w:marTop w:val="0"/>
                                  <w:marBottom w:val="0"/>
                                  <w:divBdr>
                                    <w:top w:val="none" w:sz="0" w:space="0" w:color="auto"/>
                                    <w:left w:val="none" w:sz="0" w:space="0" w:color="auto"/>
                                    <w:bottom w:val="none" w:sz="0" w:space="0" w:color="auto"/>
                                    <w:right w:val="none" w:sz="0" w:space="0" w:color="auto"/>
                                  </w:divBdr>
                                </w:div>
                                <w:div w:id="323168778">
                                  <w:marLeft w:val="240"/>
                                  <w:marRight w:val="240"/>
                                  <w:marTop w:val="0"/>
                                  <w:marBottom w:val="0"/>
                                  <w:divBdr>
                                    <w:top w:val="none" w:sz="0" w:space="0" w:color="auto"/>
                                    <w:left w:val="none" w:sz="0" w:space="0" w:color="auto"/>
                                    <w:bottom w:val="none" w:sz="0" w:space="0" w:color="auto"/>
                                    <w:right w:val="none" w:sz="0" w:space="0" w:color="auto"/>
                                  </w:divBdr>
                                  <w:divsChild>
                                    <w:div w:id="1299069733">
                                      <w:marLeft w:val="0"/>
                                      <w:marRight w:val="0"/>
                                      <w:marTop w:val="0"/>
                                      <w:marBottom w:val="0"/>
                                      <w:divBdr>
                                        <w:top w:val="none" w:sz="0" w:space="0" w:color="auto"/>
                                        <w:left w:val="none" w:sz="0" w:space="0" w:color="auto"/>
                                        <w:bottom w:val="none" w:sz="0" w:space="0" w:color="auto"/>
                                        <w:right w:val="none" w:sz="0" w:space="0" w:color="auto"/>
                                      </w:divBdr>
                                      <w:divsChild>
                                        <w:div w:id="628364271">
                                          <w:marLeft w:val="240"/>
                                          <w:marRight w:val="240"/>
                                          <w:marTop w:val="0"/>
                                          <w:marBottom w:val="0"/>
                                          <w:divBdr>
                                            <w:top w:val="none" w:sz="0" w:space="0" w:color="auto"/>
                                            <w:left w:val="none" w:sz="0" w:space="0" w:color="auto"/>
                                            <w:bottom w:val="none" w:sz="0" w:space="0" w:color="auto"/>
                                            <w:right w:val="none" w:sz="0" w:space="0" w:color="auto"/>
                                          </w:divBdr>
                                          <w:divsChild>
                                            <w:div w:id="1784380692">
                                              <w:marLeft w:val="240"/>
                                              <w:marRight w:val="0"/>
                                              <w:marTop w:val="0"/>
                                              <w:marBottom w:val="0"/>
                                              <w:divBdr>
                                                <w:top w:val="none" w:sz="0" w:space="0" w:color="auto"/>
                                                <w:left w:val="none" w:sz="0" w:space="0" w:color="auto"/>
                                                <w:bottom w:val="none" w:sz="0" w:space="0" w:color="auto"/>
                                                <w:right w:val="none" w:sz="0" w:space="0" w:color="auto"/>
                                              </w:divBdr>
                                            </w:div>
                                            <w:div w:id="1923442696">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 w:id="352460522">
                                                  <w:marLeft w:val="240"/>
                                                  <w:marRight w:val="240"/>
                                                  <w:marTop w:val="0"/>
                                                  <w:marBottom w:val="0"/>
                                                  <w:divBdr>
                                                    <w:top w:val="none" w:sz="0" w:space="0" w:color="auto"/>
                                                    <w:left w:val="none" w:sz="0" w:space="0" w:color="auto"/>
                                                    <w:bottom w:val="none" w:sz="0" w:space="0" w:color="auto"/>
                                                    <w:right w:val="none" w:sz="0" w:space="0" w:color="auto"/>
                                                  </w:divBdr>
                                                  <w:divsChild>
                                                    <w:div w:id="135412952">
                                                      <w:marLeft w:val="240"/>
                                                      <w:marRight w:val="0"/>
                                                      <w:marTop w:val="0"/>
                                                      <w:marBottom w:val="0"/>
                                                      <w:divBdr>
                                                        <w:top w:val="none" w:sz="0" w:space="0" w:color="auto"/>
                                                        <w:left w:val="none" w:sz="0" w:space="0" w:color="auto"/>
                                                        <w:bottom w:val="none" w:sz="0" w:space="0" w:color="auto"/>
                                                        <w:right w:val="none" w:sz="0" w:space="0" w:color="auto"/>
                                                      </w:divBdr>
                                                    </w:div>
                                                    <w:div w:id="2092507969">
                                                      <w:marLeft w:val="0"/>
                                                      <w:marRight w:val="0"/>
                                                      <w:marTop w:val="0"/>
                                                      <w:marBottom w:val="0"/>
                                                      <w:divBdr>
                                                        <w:top w:val="none" w:sz="0" w:space="0" w:color="auto"/>
                                                        <w:left w:val="none" w:sz="0" w:space="0" w:color="auto"/>
                                                        <w:bottom w:val="none" w:sz="0" w:space="0" w:color="auto"/>
                                                        <w:right w:val="none" w:sz="0" w:space="0" w:color="auto"/>
                                                      </w:divBdr>
                                                      <w:divsChild>
                                                        <w:div w:id="142938008">
                                                          <w:marLeft w:val="240"/>
                                                          <w:marRight w:val="240"/>
                                                          <w:marTop w:val="0"/>
                                                          <w:marBottom w:val="0"/>
                                                          <w:divBdr>
                                                            <w:top w:val="none" w:sz="0" w:space="0" w:color="auto"/>
                                                            <w:left w:val="none" w:sz="0" w:space="0" w:color="auto"/>
                                                            <w:bottom w:val="none" w:sz="0" w:space="0" w:color="auto"/>
                                                            <w:right w:val="none" w:sz="0" w:space="0" w:color="auto"/>
                                                          </w:divBdr>
                                                          <w:divsChild>
                                                            <w:div w:id="1166631276">
                                                              <w:marLeft w:val="240"/>
                                                              <w:marRight w:val="0"/>
                                                              <w:marTop w:val="0"/>
                                                              <w:marBottom w:val="0"/>
                                                              <w:divBdr>
                                                                <w:top w:val="none" w:sz="0" w:space="0" w:color="auto"/>
                                                                <w:left w:val="none" w:sz="0" w:space="0" w:color="auto"/>
                                                                <w:bottom w:val="none" w:sz="0" w:space="0" w:color="auto"/>
                                                                <w:right w:val="none" w:sz="0" w:space="0" w:color="auto"/>
                                                              </w:divBdr>
                                                            </w:div>
                                                          </w:divsChild>
                                                        </w:div>
                                                        <w:div w:id="1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87">
                                          <w:marLeft w:val="0"/>
                                          <w:marRight w:val="0"/>
                                          <w:marTop w:val="0"/>
                                          <w:marBottom w:val="0"/>
                                          <w:divBdr>
                                            <w:top w:val="none" w:sz="0" w:space="0" w:color="auto"/>
                                            <w:left w:val="none" w:sz="0" w:space="0" w:color="auto"/>
                                            <w:bottom w:val="none" w:sz="0" w:space="0" w:color="auto"/>
                                            <w:right w:val="none" w:sz="0" w:space="0" w:color="auto"/>
                                          </w:divBdr>
                                        </w:div>
                                      </w:divsChild>
                                    </w:div>
                                    <w:div w:id="1908763321">
                                      <w:marLeft w:val="240"/>
                                      <w:marRight w:val="0"/>
                                      <w:marTop w:val="0"/>
                                      <w:marBottom w:val="0"/>
                                      <w:divBdr>
                                        <w:top w:val="none" w:sz="0" w:space="0" w:color="auto"/>
                                        <w:left w:val="none" w:sz="0" w:space="0" w:color="auto"/>
                                        <w:bottom w:val="none" w:sz="0" w:space="0" w:color="auto"/>
                                        <w:right w:val="none" w:sz="0" w:space="0" w:color="auto"/>
                                      </w:divBdr>
                                    </w:div>
                                  </w:divsChild>
                                </w:div>
                                <w:div w:id="361901463">
                                  <w:marLeft w:val="240"/>
                                  <w:marRight w:val="240"/>
                                  <w:marTop w:val="0"/>
                                  <w:marBottom w:val="0"/>
                                  <w:divBdr>
                                    <w:top w:val="none" w:sz="0" w:space="0" w:color="auto"/>
                                    <w:left w:val="none" w:sz="0" w:space="0" w:color="auto"/>
                                    <w:bottom w:val="none" w:sz="0" w:space="0" w:color="auto"/>
                                    <w:right w:val="none" w:sz="0" w:space="0" w:color="auto"/>
                                  </w:divBdr>
                                  <w:divsChild>
                                    <w:div w:id="953829308">
                                      <w:marLeft w:val="240"/>
                                      <w:marRight w:val="0"/>
                                      <w:marTop w:val="0"/>
                                      <w:marBottom w:val="0"/>
                                      <w:divBdr>
                                        <w:top w:val="none" w:sz="0" w:space="0" w:color="auto"/>
                                        <w:left w:val="none" w:sz="0" w:space="0" w:color="auto"/>
                                        <w:bottom w:val="none" w:sz="0" w:space="0" w:color="auto"/>
                                        <w:right w:val="none" w:sz="0" w:space="0" w:color="auto"/>
                                      </w:divBdr>
                                    </w:div>
                                    <w:div w:id="2146239842">
                                      <w:marLeft w:val="0"/>
                                      <w:marRight w:val="0"/>
                                      <w:marTop w:val="0"/>
                                      <w:marBottom w:val="0"/>
                                      <w:divBdr>
                                        <w:top w:val="none" w:sz="0" w:space="0" w:color="auto"/>
                                        <w:left w:val="none" w:sz="0" w:space="0" w:color="auto"/>
                                        <w:bottom w:val="none" w:sz="0" w:space="0" w:color="auto"/>
                                        <w:right w:val="none" w:sz="0" w:space="0" w:color="auto"/>
                                      </w:divBdr>
                                      <w:divsChild>
                                        <w:div w:id="155851735">
                                          <w:marLeft w:val="240"/>
                                          <w:marRight w:val="240"/>
                                          <w:marTop w:val="0"/>
                                          <w:marBottom w:val="0"/>
                                          <w:divBdr>
                                            <w:top w:val="none" w:sz="0" w:space="0" w:color="auto"/>
                                            <w:left w:val="none" w:sz="0" w:space="0" w:color="auto"/>
                                            <w:bottom w:val="none" w:sz="0" w:space="0" w:color="auto"/>
                                            <w:right w:val="none" w:sz="0" w:space="0" w:color="auto"/>
                                          </w:divBdr>
                                          <w:divsChild>
                                            <w:div w:id="380978254">
                                              <w:marLeft w:val="0"/>
                                              <w:marRight w:val="0"/>
                                              <w:marTop w:val="0"/>
                                              <w:marBottom w:val="0"/>
                                              <w:divBdr>
                                                <w:top w:val="none" w:sz="0" w:space="0" w:color="auto"/>
                                                <w:left w:val="none" w:sz="0" w:space="0" w:color="auto"/>
                                                <w:bottom w:val="none" w:sz="0" w:space="0" w:color="auto"/>
                                                <w:right w:val="none" w:sz="0" w:space="0" w:color="auto"/>
                                              </w:divBdr>
                                              <w:divsChild>
                                                <w:div w:id="100153679">
                                                  <w:marLeft w:val="0"/>
                                                  <w:marRight w:val="0"/>
                                                  <w:marTop w:val="0"/>
                                                  <w:marBottom w:val="0"/>
                                                  <w:divBdr>
                                                    <w:top w:val="none" w:sz="0" w:space="0" w:color="auto"/>
                                                    <w:left w:val="none" w:sz="0" w:space="0" w:color="auto"/>
                                                    <w:bottom w:val="none" w:sz="0" w:space="0" w:color="auto"/>
                                                    <w:right w:val="none" w:sz="0" w:space="0" w:color="auto"/>
                                                  </w:divBdr>
                                                </w:div>
                                                <w:div w:id="681780106">
                                                  <w:marLeft w:val="240"/>
                                                  <w:marRight w:val="240"/>
                                                  <w:marTop w:val="0"/>
                                                  <w:marBottom w:val="0"/>
                                                  <w:divBdr>
                                                    <w:top w:val="none" w:sz="0" w:space="0" w:color="auto"/>
                                                    <w:left w:val="none" w:sz="0" w:space="0" w:color="auto"/>
                                                    <w:bottom w:val="none" w:sz="0" w:space="0" w:color="auto"/>
                                                    <w:right w:val="none" w:sz="0" w:space="0" w:color="auto"/>
                                                  </w:divBdr>
                                                  <w:divsChild>
                                                    <w:div w:id="252129167">
                                                      <w:marLeft w:val="0"/>
                                                      <w:marRight w:val="0"/>
                                                      <w:marTop w:val="0"/>
                                                      <w:marBottom w:val="0"/>
                                                      <w:divBdr>
                                                        <w:top w:val="none" w:sz="0" w:space="0" w:color="auto"/>
                                                        <w:left w:val="none" w:sz="0" w:space="0" w:color="auto"/>
                                                        <w:bottom w:val="none" w:sz="0" w:space="0" w:color="auto"/>
                                                        <w:right w:val="none" w:sz="0" w:space="0" w:color="auto"/>
                                                      </w:divBdr>
                                                      <w:divsChild>
                                                        <w:div w:id="323122655">
                                                          <w:marLeft w:val="240"/>
                                                          <w:marRight w:val="240"/>
                                                          <w:marTop w:val="0"/>
                                                          <w:marBottom w:val="0"/>
                                                          <w:divBdr>
                                                            <w:top w:val="none" w:sz="0" w:space="0" w:color="auto"/>
                                                            <w:left w:val="none" w:sz="0" w:space="0" w:color="auto"/>
                                                            <w:bottom w:val="none" w:sz="0" w:space="0" w:color="auto"/>
                                                            <w:right w:val="none" w:sz="0" w:space="0" w:color="auto"/>
                                                          </w:divBdr>
                                                        </w:div>
                                                        <w:div w:id="433867023">
                                                          <w:marLeft w:val="240"/>
                                                          <w:marRight w:val="240"/>
                                                          <w:marTop w:val="0"/>
                                                          <w:marBottom w:val="0"/>
                                                          <w:divBdr>
                                                            <w:top w:val="none" w:sz="0" w:space="0" w:color="auto"/>
                                                            <w:left w:val="none" w:sz="0" w:space="0" w:color="auto"/>
                                                            <w:bottom w:val="none" w:sz="0" w:space="0" w:color="auto"/>
                                                            <w:right w:val="none" w:sz="0" w:space="0" w:color="auto"/>
                                                          </w:divBdr>
                                                          <w:divsChild>
                                                            <w:div w:id="202450053">
                                                              <w:marLeft w:val="240"/>
                                                              <w:marRight w:val="0"/>
                                                              <w:marTop w:val="0"/>
                                                              <w:marBottom w:val="0"/>
                                                              <w:divBdr>
                                                                <w:top w:val="none" w:sz="0" w:space="0" w:color="auto"/>
                                                                <w:left w:val="none" w:sz="0" w:space="0" w:color="auto"/>
                                                                <w:bottom w:val="none" w:sz="0" w:space="0" w:color="auto"/>
                                                                <w:right w:val="none" w:sz="0" w:space="0" w:color="auto"/>
                                                              </w:divBdr>
                                                            </w:div>
                                                          </w:divsChild>
                                                        </w:div>
                                                        <w:div w:id="632751740">
                                                          <w:marLeft w:val="240"/>
                                                          <w:marRight w:val="240"/>
                                                          <w:marTop w:val="0"/>
                                                          <w:marBottom w:val="0"/>
                                                          <w:divBdr>
                                                            <w:top w:val="none" w:sz="0" w:space="0" w:color="auto"/>
                                                            <w:left w:val="none" w:sz="0" w:space="0" w:color="auto"/>
                                                            <w:bottom w:val="none" w:sz="0" w:space="0" w:color="auto"/>
                                                            <w:right w:val="none" w:sz="0" w:space="0" w:color="auto"/>
                                                          </w:divBdr>
                                                          <w:divsChild>
                                                            <w:div w:id="540748097">
                                                              <w:marLeft w:val="240"/>
                                                              <w:marRight w:val="0"/>
                                                              <w:marTop w:val="0"/>
                                                              <w:marBottom w:val="0"/>
                                                              <w:divBdr>
                                                                <w:top w:val="none" w:sz="0" w:space="0" w:color="auto"/>
                                                                <w:left w:val="none" w:sz="0" w:space="0" w:color="auto"/>
                                                                <w:bottom w:val="none" w:sz="0" w:space="0" w:color="auto"/>
                                                                <w:right w:val="none" w:sz="0" w:space="0" w:color="auto"/>
                                                              </w:divBdr>
                                                            </w:div>
                                                          </w:divsChild>
                                                        </w:div>
                                                        <w:div w:id="635839281">
                                                          <w:marLeft w:val="0"/>
                                                          <w:marRight w:val="0"/>
                                                          <w:marTop w:val="0"/>
                                                          <w:marBottom w:val="0"/>
                                                          <w:divBdr>
                                                            <w:top w:val="none" w:sz="0" w:space="0" w:color="auto"/>
                                                            <w:left w:val="none" w:sz="0" w:space="0" w:color="auto"/>
                                                            <w:bottom w:val="none" w:sz="0" w:space="0" w:color="auto"/>
                                                            <w:right w:val="none" w:sz="0" w:space="0" w:color="auto"/>
                                                          </w:divBdr>
                                                        </w:div>
                                                        <w:div w:id="867841434">
                                                          <w:marLeft w:val="240"/>
                                                          <w:marRight w:val="240"/>
                                                          <w:marTop w:val="0"/>
                                                          <w:marBottom w:val="0"/>
                                                          <w:divBdr>
                                                            <w:top w:val="none" w:sz="0" w:space="0" w:color="auto"/>
                                                            <w:left w:val="none" w:sz="0" w:space="0" w:color="auto"/>
                                                            <w:bottom w:val="none" w:sz="0" w:space="0" w:color="auto"/>
                                                            <w:right w:val="none" w:sz="0" w:space="0" w:color="auto"/>
                                                          </w:divBdr>
                                                        </w:div>
                                                        <w:div w:id="1055738852">
                                                          <w:marLeft w:val="240"/>
                                                          <w:marRight w:val="240"/>
                                                          <w:marTop w:val="0"/>
                                                          <w:marBottom w:val="0"/>
                                                          <w:divBdr>
                                                            <w:top w:val="none" w:sz="0" w:space="0" w:color="auto"/>
                                                            <w:left w:val="none" w:sz="0" w:space="0" w:color="auto"/>
                                                            <w:bottom w:val="none" w:sz="0" w:space="0" w:color="auto"/>
                                                            <w:right w:val="none" w:sz="0" w:space="0" w:color="auto"/>
                                                          </w:divBdr>
                                                        </w:div>
                                                        <w:div w:id="1432819171">
                                                          <w:marLeft w:val="240"/>
                                                          <w:marRight w:val="240"/>
                                                          <w:marTop w:val="0"/>
                                                          <w:marBottom w:val="0"/>
                                                          <w:divBdr>
                                                            <w:top w:val="none" w:sz="0" w:space="0" w:color="auto"/>
                                                            <w:left w:val="none" w:sz="0" w:space="0" w:color="auto"/>
                                                            <w:bottom w:val="none" w:sz="0" w:space="0" w:color="auto"/>
                                                            <w:right w:val="none" w:sz="0" w:space="0" w:color="auto"/>
                                                          </w:divBdr>
                                                          <w:divsChild>
                                                            <w:div w:id="47415230">
                                                              <w:marLeft w:val="240"/>
                                                              <w:marRight w:val="0"/>
                                                              <w:marTop w:val="0"/>
                                                              <w:marBottom w:val="0"/>
                                                              <w:divBdr>
                                                                <w:top w:val="none" w:sz="0" w:space="0" w:color="auto"/>
                                                                <w:left w:val="none" w:sz="0" w:space="0" w:color="auto"/>
                                                                <w:bottom w:val="none" w:sz="0" w:space="0" w:color="auto"/>
                                                                <w:right w:val="none" w:sz="0" w:space="0" w:color="auto"/>
                                                              </w:divBdr>
                                                            </w:div>
                                                          </w:divsChild>
                                                        </w:div>
                                                        <w:div w:id="1887328672">
                                                          <w:marLeft w:val="240"/>
                                                          <w:marRight w:val="240"/>
                                                          <w:marTop w:val="0"/>
                                                          <w:marBottom w:val="0"/>
                                                          <w:divBdr>
                                                            <w:top w:val="none" w:sz="0" w:space="0" w:color="auto"/>
                                                            <w:left w:val="none" w:sz="0" w:space="0" w:color="auto"/>
                                                            <w:bottom w:val="none" w:sz="0" w:space="0" w:color="auto"/>
                                                            <w:right w:val="none" w:sz="0" w:space="0" w:color="auto"/>
                                                          </w:divBdr>
                                                        </w:div>
                                                        <w:div w:id="1995644297">
                                                          <w:marLeft w:val="240"/>
                                                          <w:marRight w:val="240"/>
                                                          <w:marTop w:val="0"/>
                                                          <w:marBottom w:val="0"/>
                                                          <w:divBdr>
                                                            <w:top w:val="none" w:sz="0" w:space="0" w:color="auto"/>
                                                            <w:left w:val="none" w:sz="0" w:space="0" w:color="auto"/>
                                                            <w:bottom w:val="none" w:sz="0" w:space="0" w:color="auto"/>
                                                            <w:right w:val="none" w:sz="0" w:space="0" w:color="auto"/>
                                                          </w:divBdr>
                                                          <w:divsChild>
                                                            <w:div w:id="1594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247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6633298">
                                              <w:marLeft w:val="240"/>
                                              <w:marRight w:val="0"/>
                                              <w:marTop w:val="0"/>
                                              <w:marBottom w:val="0"/>
                                              <w:divBdr>
                                                <w:top w:val="none" w:sz="0" w:space="0" w:color="auto"/>
                                                <w:left w:val="none" w:sz="0" w:space="0" w:color="auto"/>
                                                <w:bottom w:val="none" w:sz="0" w:space="0" w:color="auto"/>
                                                <w:right w:val="none" w:sz="0" w:space="0" w:color="auto"/>
                                              </w:divBdr>
                                            </w:div>
                                          </w:divsChild>
                                        </w:div>
                                        <w:div w:id="44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566">
                                  <w:marLeft w:val="240"/>
                                  <w:marRight w:val="240"/>
                                  <w:marTop w:val="0"/>
                                  <w:marBottom w:val="0"/>
                                  <w:divBdr>
                                    <w:top w:val="none" w:sz="0" w:space="0" w:color="auto"/>
                                    <w:left w:val="none" w:sz="0" w:space="0" w:color="auto"/>
                                    <w:bottom w:val="none" w:sz="0" w:space="0" w:color="auto"/>
                                    <w:right w:val="none" w:sz="0" w:space="0" w:color="auto"/>
                                  </w:divBdr>
                                  <w:divsChild>
                                    <w:div w:id="462234920">
                                      <w:marLeft w:val="240"/>
                                      <w:marRight w:val="0"/>
                                      <w:marTop w:val="0"/>
                                      <w:marBottom w:val="0"/>
                                      <w:divBdr>
                                        <w:top w:val="none" w:sz="0" w:space="0" w:color="auto"/>
                                        <w:left w:val="none" w:sz="0" w:space="0" w:color="auto"/>
                                        <w:bottom w:val="none" w:sz="0" w:space="0" w:color="auto"/>
                                        <w:right w:val="none" w:sz="0" w:space="0" w:color="auto"/>
                                      </w:divBdr>
                                    </w:div>
                                  </w:divsChild>
                                </w:div>
                                <w:div w:id="637690857">
                                  <w:marLeft w:val="240"/>
                                  <w:marRight w:val="240"/>
                                  <w:marTop w:val="0"/>
                                  <w:marBottom w:val="0"/>
                                  <w:divBdr>
                                    <w:top w:val="none" w:sz="0" w:space="0" w:color="auto"/>
                                    <w:left w:val="none" w:sz="0" w:space="0" w:color="auto"/>
                                    <w:bottom w:val="none" w:sz="0" w:space="0" w:color="auto"/>
                                    <w:right w:val="none" w:sz="0" w:space="0" w:color="auto"/>
                                  </w:divBdr>
                                  <w:divsChild>
                                    <w:div w:id="1163819948">
                                      <w:marLeft w:val="240"/>
                                      <w:marRight w:val="0"/>
                                      <w:marTop w:val="0"/>
                                      <w:marBottom w:val="0"/>
                                      <w:divBdr>
                                        <w:top w:val="none" w:sz="0" w:space="0" w:color="auto"/>
                                        <w:left w:val="none" w:sz="0" w:space="0" w:color="auto"/>
                                        <w:bottom w:val="none" w:sz="0" w:space="0" w:color="auto"/>
                                        <w:right w:val="none" w:sz="0" w:space="0" w:color="auto"/>
                                      </w:divBdr>
                                    </w:div>
                                  </w:divsChild>
                                </w:div>
                                <w:div w:id="647855667">
                                  <w:marLeft w:val="240"/>
                                  <w:marRight w:val="240"/>
                                  <w:marTop w:val="0"/>
                                  <w:marBottom w:val="0"/>
                                  <w:divBdr>
                                    <w:top w:val="none" w:sz="0" w:space="0" w:color="auto"/>
                                    <w:left w:val="none" w:sz="0" w:space="0" w:color="auto"/>
                                    <w:bottom w:val="none" w:sz="0" w:space="0" w:color="auto"/>
                                    <w:right w:val="none" w:sz="0" w:space="0" w:color="auto"/>
                                  </w:divBdr>
                                  <w:divsChild>
                                    <w:div w:id="437599247">
                                      <w:marLeft w:val="240"/>
                                      <w:marRight w:val="0"/>
                                      <w:marTop w:val="0"/>
                                      <w:marBottom w:val="0"/>
                                      <w:divBdr>
                                        <w:top w:val="none" w:sz="0" w:space="0" w:color="auto"/>
                                        <w:left w:val="none" w:sz="0" w:space="0" w:color="auto"/>
                                        <w:bottom w:val="none" w:sz="0" w:space="0" w:color="auto"/>
                                        <w:right w:val="none" w:sz="0" w:space="0" w:color="auto"/>
                                      </w:divBdr>
                                    </w:div>
                                  </w:divsChild>
                                </w:div>
                                <w:div w:id="688215996">
                                  <w:marLeft w:val="240"/>
                                  <w:marRight w:val="240"/>
                                  <w:marTop w:val="0"/>
                                  <w:marBottom w:val="0"/>
                                  <w:divBdr>
                                    <w:top w:val="none" w:sz="0" w:space="0" w:color="auto"/>
                                    <w:left w:val="none" w:sz="0" w:space="0" w:color="auto"/>
                                    <w:bottom w:val="none" w:sz="0" w:space="0" w:color="auto"/>
                                    <w:right w:val="none" w:sz="0" w:space="0" w:color="auto"/>
                                  </w:divBdr>
                                </w:div>
                                <w:div w:id="759057891">
                                  <w:marLeft w:val="240"/>
                                  <w:marRight w:val="240"/>
                                  <w:marTop w:val="0"/>
                                  <w:marBottom w:val="0"/>
                                  <w:divBdr>
                                    <w:top w:val="none" w:sz="0" w:space="0" w:color="auto"/>
                                    <w:left w:val="none" w:sz="0" w:space="0" w:color="auto"/>
                                    <w:bottom w:val="none" w:sz="0" w:space="0" w:color="auto"/>
                                    <w:right w:val="none" w:sz="0" w:space="0" w:color="auto"/>
                                  </w:divBdr>
                                  <w:divsChild>
                                    <w:div w:id="1332483605">
                                      <w:marLeft w:val="240"/>
                                      <w:marRight w:val="0"/>
                                      <w:marTop w:val="0"/>
                                      <w:marBottom w:val="0"/>
                                      <w:divBdr>
                                        <w:top w:val="none" w:sz="0" w:space="0" w:color="auto"/>
                                        <w:left w:val="none" w:sz="0" w:space="0" w:color="auto"/>
                                        <w:bottom w:val="none" w:sz="0" w:space="0" w:color="auto"/>
                                        <w:right w:val="none" w:sz="0" w:space="0" w:color="auto"/>
                                      </w:divBdr>
                                    </w:div>
                                    <w:div w:id="1487476428">
                                      <w:marLeft w:val="0"/>
                                      <w:marRight w:val="0"/>
                                      <w:marTop w:val="0"/>
                                      <w:marBottom w:val="0"/>
                                      <w:divBdr>
                                        <w:top w:val="none" w:sz="0" w:space="0" w:color="auto"/>
                                        <w:left w:val="none" w:sz="0" w:space="0" w:color="auto"/>
                                        <w:bottom w:val="none" w:sz="0" w:space="0" w:color="auto"/>
                                        <w:right w:val="none" w:sz="0" w:space="0" w:color="auto"/>
                                      </w:divBdr>
                                      <w:divsChild>
                                        <w:div w:id="121118432">
                                          <w:marLeft w:val="240"/>
                                          <w:marRight w:val="240"/>
                                          <w:marTop w:val="0"/>
                                          <w:marBottom w:val="0"/>
                                          <w:divBdr>
                                            <w:top w:val="none" w:sz="0" w:space="0" w:color="auto"/>
                                            <w:left w:val="none" w:sz="0" w:space="0" w:color="auto"/>
                                            <w:bottom w:val="none" w:sz="0" w:space="0" w:color="auto"/>
                                            <w:right w:val="none" w:sz="0" w:space="0" w:color="auto"/>
                                          </w:divBdr>
                                          <w:divsChild>
                                            <w:div w:id="795102412">
                                              <w:marLeft w:val="240"/>
                                              <w:marRight w:val="0"/>
                                              <w:marTop w:val="0"/>
                                              <w:marBottom w:val="0"/>
                                              <w:divBdr>
                                                <w:top w:val="none" w:sz="0" w:space="0" w:color="auto"/>
                                                <w:left w:val="none" w:sz="0" w:space="0" w:color="auto"/>
                                                <w:bottom w:val="none" w:sz="0" w:space="0" w:color="auto"/>
                                                <w:right w:val="none" w:sz="0" w:space="0" w:color="auto"/>
                                              </w:divBdr>
                                            </w:div>
                                            <w:div w:id="1122186274">
                                              <w:marLeft w:val="0"/>
                                              <w:marRight w:val="0"/>
                                              <w:marTop w:val="0"/>
                                              <w:marBottom w:val="0"/>
                                              <w:divBdr>
                                                <w:top w:val="none" w:sz="0" w:space="0" w:color="auto"/>
                                                <w:left w:val="none" w:sz="0" w:space="0" w:color="auto"/>
                                                <w:bottom w:val="none" w:sz="0" w:space="0" w:color="auto"/>
                                                <w:right w:val="none" w:sz="0" w:space="0" w:color="auto"/>
                                              </w:divBdr>
                                              <w:divsChild>
                                                <w:div w:id="1077704652">
                                                  <w:marLeft w:val="240"/>
                                                  <w:marRight w:val="240"/>
                                                  <w:marTop w:val="0"/>
                                                  <w:marBottom w:val="0"/>
                                                  <w:divBdr>
                                                    <w:top w:val="none" w:sz="0" w:space="0" w:color="auto"/>
                                                    <w:left w:val="none" w:sz="0" w:space="0" w:color="auto"/>
                                                    <w:bottom w:val="none" w:sz="0" w:space="0" w:color="auto"/>
                                                    <w:right w:val="none" w:sz="0" w:space="0" w:color="auto"/>
                                                  </w:divBdr>
                                                  <w:divsChild>
                                                    <w:div w:id="233513161">
                                                      <w:marLeft w:val="0"/>
                                                      <w:marRight w:val="0"/>
                                                      <w:marTop w:val="0"/>
                                                      <w:marBottom w:val="0"/>
                                                      <w:divBdr>
                                                        <w:top w:val="none" w:sz="0" w:space="0" w:color="auto"/>
                                                        <w:left w:val="none" w:sz="0" w:space="0" w:color="auto"/>
                                                        <w:bottom w:val="none" w:sz="0" w:space="0" w:color="auto"/>
                                                        <w:right w:val="none" w:sz="0" w:space="0" w:color="auto"/>
                                                      </w:divBdr>
                                                      <w:divsChild>
                                                        <w:div w:id="73555358">
                                                          <w:marLeft w:val="0"/>
                                                          <w:marRight w:val="0"/>
                                                          <w:marTop w:val="0"/>
                                                          <w:marBottom w:val="0"/>
                                                          <w:divBdr>
                                                            <w:top w:val="none" w:sz="0" w:space="0" w:color="auto"/>
                                                            <w:left w:val="none" w:sz="0" w:space="0" w:color="auto"/>
                                                            <w:bottom w:val="none" w:sz="0" w:space="0" w:color="auto"/>
                                                            <w:right w:val="none" w:sz="0" w:space="0" w:color="auto"/>
                                                          </w:divBdr>
                                                        </w:div>
                                                        <w:div w:id="1274174140">
                                                          <w:marLeft w:val="240"/>
                                                          <w:marRight w:val="240"/>
                                                          <w:marTop w:val="0"/>
                                                          <w:marBottom w:val="0"/>
                                                          <w:divBdr>
                                                            <w:top w:val="none" w:sz="0" w:space="0" w:color="auto"/>
                                                            <w:left w:val="none" w:sz="0" w:space="0" w:color="auto"/>
                                                            <w:bottom w:val="none" w:sz="0" w:space="0" w:color="auto"/>
                                                            <w:right w:val="none" w:sz="0" w:space="0" w:color="auto"/>
                                                          </w:divBdr>
                                                          <w:divsChild>
                                                            <w:div w:id="155631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508851">
                                                      <w:marLeft w:val="240"/>
                                                      <w:marRight w:val="0"/>
                                                      <w:marTop w:val="0"/>
                                                      <w:marBottom w:val="0"/>
                                                      <w:divBdr>
                                                        <w:top w:val="none" w:sz="0" w:space="0" w:color="auto"/>
                                                        <w:left w:val="none" w:sz="0" w:space="0" w:color="auto"/>
                                                        <w:bottom w:val="none" w:sz="0" w:space="0" w:color="auto"/>
                                                        <w:right w:val="none" w:sz="0" w:space="0" w:color="auto"/>
                                                      </w:divBdr>
                                                    </w:div>
                                                  </w:divsChild>
                                                </w:div>
                                                <w:div w:id="1797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959">
                                  <w:marLeft w:val="240"/>
                                  <w:marRight w:val="240"/>
                                  <w:marTop w:val="0"/>
                                  <w:marBottom w:val="0"/>
                                  <w:divBdr>
                                    <w:top w:val="none" w:sz="0" w:space="0" w:color="auto"/>
                                    <w:left w:val="none" w:sz="0" w:space="0" w:color="auto"/>
                                    <w:bottom w:val="none" w:sz="0" w:space="0" w:color="auto"/>
                                    <w:right w:val="none" w:sz="0" w:space="0" w:color="auto"/>
                                  </w:divBdr>
                                  <w:divsChild>
                                    <w:div w:id="712072687">
                                      <w:marLeft w:val="240"/>
                                      <w:marRight w:val="0"/>
                                      <w:marTop w:val="0"/>
                                      <w:marBottom w:val="0"/>
                                      <w:divBdr>
                                        <w:top w:val="none" w:sz="0" w:space="0" w:color="auto"/>
                                        <w:left w:val="none" w:sz="0" w:space="0" w:color="auto"/>
                                        <w:bottom w:val="none" w:sz="0" w:space="0" w:color="auto"/>
                                        <w:right w:val="none" w:sz="0" w:space="0" w:color="auto"/>
                                      </w:divBdr>
                                    </w:div>
                                  </w:divsChild>
                                </w:div>
                                <w:div w:id="1072195505">
                                  <w:marLeft w:val="240"/>
                                  <w:marRight w:val="240"/>
                                  <w:marTop w:val="0"/>
                                  <w:marBottom w:val="0"/>
                                  <w:divBdr>
                                    <w:top w:val="none" w:sz="0" w:space="0" w:color="auto"/>
                                    <w:left w:val="none" w:sz="0" w:space="0" w:color="auto"/>
                                    <w:bottom w:val="none" w:sz="0" w:space="0" w:color="auto"/>
                                    <w:right w:val="none" w:sz="0" w:space="0" w:color="auto"/>
                                  </w:divBdr>
                                  <w:divsChild>
                                    <w:div w:id="2086413606">
                                      <w:marLeft w:val="240"/>
                                      <w:marRight w:val="0"/>
                                      <w:marTop w:val="0"/>
                                      <w:marBottom w:val="0"/>
                                      <w:divBdr>
                                        <w:top w:val="none" w:sz="0" w:space="0" w:color="auto"/>
                                        <w:left w:val="none" w:sz="0" w:space="0" w:color="auto"/>
                                        <w:bottom w:val="none" w:sz="0" w:space="0" w:color="auto"/>
                                        <w:right w:val="none" w:sz="0" w:space="0" w:color="auto"/>
                                      </w:divBdr>
                                    </w:div>
                                  </w:divsChild>
                                </w:div>
                                <w:div w:id="1156383685">
                                  <w:marLeft w:val="240"/>
                                  <w:marRight w:val="240"/>
                                  <w:marTop w:val="0"/>
                                  <w:marBottom w:val="0"/>
                                  <w:divBdr>
                                    <w:top w:val="none" w:sz="0" w:space="0" w:color="auto"/>
                                    <w:left w:val="none" w:sz="0" w:space="0" w:color="auto"/>
                                    <w:bottom w:val="none" w:sz="0" w:space="0" w:color="auto"/>
                                    <w:right w:val="none" w:sz="0" w:space="0" w:color="auto"/>
                                  </w:divBdr>
                                  <w:divsChild>
                                    <w:div w:id="1894078919">
                                      <w:marLeft w:val="240"/>
                                      <w:marRight w:val="0"/>
                                      <w:marTop w:val="0"/>
                                      <w:marBottom w:val="0"/>
                                      <w:divBdr>
                                        <w:top w:val="none" w:sz="0" w:space="0" w:color="auto"/>
                                        <w:left w:val="none" w:sz="0" w:space="0" w:color="auto"/>
                                        <w:bottom w:val="none" w:sz="0" w:space="0" w:color="auto"/>
                                        <w:right w:val="none" w:sz="0" w:space="0" w:color="auto"/>
                                      </w:divBdr>
                                    </w:div>
                                  </w:divsChild>
                                </w:div>
                                <w:div w:id="1228417354">
                                  <w:marLeft w:val="240"/>
                                  <w:marRight w:val="240"/>
                                  <w:marTop w:val="0"/>
                                  <w:marBottom w:val="0"/>
                                  <w:divBdr>
                                    <w:top w:val="none" w:sz="0" w:space="0" w:color="auto"/>
                                    <w:left w:val="none" w:sz="0" w:space="0" w:color="auto"/>
                                    <w:bottom w:val="none" w:sz="0" w:space="0" w:color="auto"/>
                                    <w:right w:val="none" w:sz="0" w:space="0" w:color="auto"/>
                                  </w:divBdr>
                                  <w:divsChild>
                                    <w:div w:id="662587903">
                                      <w:marLeft w:val="240"/>
                                      <w:marRight w:val="0"/>
                                      <w:marTop w:val="0"/>
                                      <w:marBottom w:val="0"/>
                                      <w:divBdr>
                                        <w:top w:val="none" w:sz="0" w:space="0" w:color="auto"/>
                                        <w:left w:val="none" w:sz="0" w:space="0" w:color="auto"/>
                                        <w:bottom w:val="none" w:sz="0" w:space="0" w:color="auto"/>
                                        <w:right w:val="none" w:sz="0" w:space="0" w:color="auto"/>
                                      </w:divBdr>
                                    </w:div>
                                  </w:divsChild>
                                </w:div>
                                <w:div w:id="1477919423">
                                  <w:marLeft w:val="240"/>
                                  <w:marRight w:val="240"/>
                                  <w:marTop w:val="0"/>
                                  <w:marBottom w:val="0"/>
                                  <w:divBdr>
                                    <w:top w:val="none" w:sz="0" w:space="0" w:color="auto"/>
                                    <w:left w:val="none" w:sz="0" w:space="0" w:color="auto"/>
                                    <w:bottom w:val="none" w:sz="0" w:space="0" w:color="auto"/>
                                    <w:right w:val="none" w:sz="0" w:space="0" w:color="auto"/>
                                  </w:divBdr>
                                  <w:divsChild>
                                    <w:div w:id="888108649">
                                      <w:marLeft w:val="240"/>
                                      <w:marRight w:val="0"/>
                                      <w:marTop w:val="0"/>
                                      <w:marBottom w:val="0"/>
                                      <w:divBdr>
                                        <w:top w:val="none" w:sz="0" w:space="0" w:color="auto"/>
                                        <w:left w:val="none" w:sz="0" w:space="0" w:color="auto"/>
                                        <w:bottom w:val="none" w:sz="0" w:space="0" w:color="auto"/>
                                        <w:right w:val="none" w:sz="0" w:space="0" w:color="auto"/>
                                      </w:divBdr>
                                    </w:div>
                                  </w:divsChild>
                                </w:div>
                                <w:div w:id="1520974171">
                                  <w:marLeft w:val="240"/>
                                  <w:marRight w:val="240"/>
                                  <w:marTop w:val="0"/>
                                  <w:marBottom w:val="0"/>
                                  <w:divBdr>
                                    <w:top w:val="none" w:sz="0" w:space="0" w:color="auto"/>
                                    <w:left w:val="none" w:sz="0" w:space="0" w:color="auto"/>
                                    <w:bottom w:val="none" w:sz="0" w:space="0" w:color="auto"/>
                                    <w:right w:val="none" w:sz="0" w:space="0" w:color="auto"/>
                                  </w:divBdr>
                                </w:div>
                                <w:div w:id="1603995119">
                                  <w:marLeft w:val="240"/>
                                  <w:marRight w:val="240"/>
                                  <w:marTop w:val="0"/>
                                  <w:marBottom w:val="0"/>
                                  <w:divBdr>
                                    <w:top w:val="none" w:sz="0" w:space="0" w:color="auto"/>
                                    <w:left w:val="none" w:sz="0" w:space="0" w:color="auto"/>
                                    <w:bottom w:val="none" w:sz="0" w:space="0" w:color="auto"/>
                                    <w:right w:val="none" w:sz="0" w:space="0" w:color="auto"/>
                                  </w:divBdr>
                                </w:div>
                                <w:div w:id="1739671280">
                                  <w:marLeft w:val="240"/>
                                  <w:marRight w:val="240"/>
                                  <w:marTop w:val="0"/>
                                  <w:marBottom w:val="0"/>
                                  <w:divBdr>
                                    <w:top w:val="none" w:sz="0" w:space="0" w:color="auto"/>
                                    <w:left w:val="none" w:sz="0" w:space="0" w:color="auto"/>
                                    <w:bottom w:val="none" w:sz="0" w:space="0" w:color="auto"/>
                                    <w:right w:val="none" w:sz="0" w:space="0" w:color="auto"/>
                                  </w:divBdr>
                                  <w:divsChild>
                                    <w:div w:id="15008334">
                                      <w:marLeft w:val="0"/>
                                      <w:marRight w:val="0"/>
                                      <w:marTop w:val="0"/>
                                      <w:marBottom w:val="0"/>
                                      <w:divBdr>
                                        <w:top w:val="none" w:sz="0" w:space="0" w:color="auto"/>
                                        <w:left w:val="none" w:sz="0" w:space="0" w:color="auto"/>
                                        <w:bottom w:val="none" w:sz="0" w:space="0" w:color="auto"/>
                                        <w:right w:val="none" w:sz="0" w:space="0" w:color="auto"/>
                                      </w:divBdr>
                                      <w:divsChild>
                                        <w:div w:id="712385144">
                                          <w:marLeft w:val="240"/>
                                          <w:marRight w:val="240"/>
                                          <w:marTop w:val="0"/>
                                          <w:marBottom w:val="0"/>
                                          <w:divBdr>
                                            <w:top w:val="none" w:sz="0" w:space="0" w:color="auto"/>
                                            <w:left w:val="none" w:sz="0" w:space="0" w:color="auto"/>
                                            <w:bottom w:val="none" w:sz="0" w:space="0" w:color="auto"/>
                                            <w:right w:val="none" w:sz="0" w:space="0" w:color="auto"/>
                                          </w:divBdr>
                                          <w:divsChild>
                                            <w:div w:id="173736147">
                                              <w:marLeft w:val="0"/>
                                              <w:marRight w:val="0"/>
                                              <w:marTop w:val="0"/>
                                              <w:marBottom w:val="0"/>
                                              <w:divBdr>
                                                <w:top w:val="none" w:sz="0" w:space="0" w:color="auto"/>
                                                <w:left w:val="none" w:sz="0" w:space="0" w:color="auto"/>
                                                <w:bottom w:val="none" w:sz="0" w:space="0" w:color="auto"/>
                                                <w:right w:val="none" w:sz="0" w:space="0" w:color="auto"/>
                                              </w:divBdr>
                                              <w:divsChild>
                                                <w:div w:id="50621869">
                                                  <w:marLeft w:val="240"/>
                                                  <w:marRight w:val="240"/>
                                                  <w:marTop w:val="0"/>
                                                  <w:marBottom w:val="0"/>
                                                  <w:divBdr>
                                                    <w:top w:val="none" w:sz="0" w:space="0" w:color="auto"/>
                                                    <w:left w:val="none" w:sz="0" w:space="0" w:color="auto"/>
                                                    <w:bottom w:val="none" w:sz="0" w:space="0" w:color="auto"/>
                                                    <w:right w:val="none" w:sz="0" w:space="0" w:color="auto"/>
                                                  </w:divBdr>
                                                  <w:divsChild>
                                                    <w:div w:id="1171065913">
                                                      <w:marLeft w:val="0"/>
                                                      <w:marRight w:val="0"/>
                                                      <w:marTop w:val="0"/>
                                                      <w:marBottom w:val="0"/>
                                                      <w:divBdr>
                                                        <w:top w:val="none" w:sz="0" w:space="0" w:color="auto"/>
                                                        <w:left w:val="none" w:sz="0" w:space="0" w:color="auto"/>
                                                        <w:bottom w:val="none" w:sz="0" w:space="0" w:color="auto"/>
                                                        <w:right w:val="none" w:sz="0" w:space="0" w:color="auto"/>
                                                      </w:divBdr>
                                                      <w:divsChild>
                                                        <w:div w:id="161748284">
                                                          <w:marLeft w:val="240"/>
                                                          <w:marRight w:val="240"/>
                                                          <w:marTop w:val="0"/>
                                                          <w:marBottom w:val="0"/>
                                                          <w:divBdr>
                                                            <w:top w:val="none" w:sz="0" w:space="0" w:color="auto"/>
                                                            <w:left w:val="none" w:sz="0" w:space="0" w:color="auto"/>
                                                            <w:bottom w:val="none" w:sz="0" w:space="0" w:color="auto"/>
                                                            <w:right w:val="none" w:sz="0" w:space="0" w:color="auto"/>
                                                          </w:divBdr>
                                                          <w:divsChild>
                                                            <w:div w:id="1895384466">
                                                              <w:marLeft w:val="240"/>
                                                              <w:marRight w:val="0"/>
                                                              <w:marTop w:val="0"/>
                                                              <w:marBottom w:val="0"/>
                                                              <w:divBdr>
                                                                <w:top w:val="none" w:sz="0" w:space="0" w:color="auto"/>
                                                                <w:left w:val="none" w:sz="0" w:space="0" w:color="auto"/>
                                                                <w:bottom w:val="none" w:sz="0" w:space="0" w:color="auto"/>
                                                                <w:right w:val="none" w:sz="0" w:space="0" w:color="auto"/>
                                                              </w:divBdr>
                                                            </w:div>
                                                          </w:divsChild>
                                                        </w:div>
                                                        <w:div w:id="748382264">
                                                          <w:marLeft w:val="0"/>
                                                          <w:marRight w:val="0"/>
                                                          <w:marTop w:val="0"/>
                                                          <w:marBottom w:val="0"/>
                                                          <w:divBdr>
                                                            <w:top w:val="none" w:sz="0" w:space="0" w:color="auto"/>
                                                            <w:left w:val="none" w:sz="0" w:space="0" w:color="auto"/>
                                                            <w:bottom w:val="none" w:sz="0" w:space="0" w:color="auto"/>
                                                            <w:right w:val="none" w:sz="0" w:space="0" w:color="auto"/>
                                                          </w:divBdr>
                                                        </w:div>
                                                      </w:divsChild>
                                                    </w:div>
                                                    <w:div w:id="1938295224">
                                                      <w:marLeft w:val="240"/>
                                                      <w:marRight w:val="0"/>
                                                      <w:marTop w:val="0"/>
                                                      <w:marBottom w:val="0"/>
                                                      <w:divBdr>
                                                        <w:top w:val="none" w:sz="0" w:space="0" w:color="auto"/>
                                                        <w:left w:val="none" w:sz="0" w:space="0" w:color="auto"/>
                                                        <w:bottom w:val="none" w:sz="0" w:space="0" w:color="auto"/>
                                                        <w:right w:val="none" w:sz="0" w:space="0" w:color="auto"/>
                                                      </w:divBdr>
                                                    </w:div>
                                                  </w:divsChild>
                                                </w:div>
                                                <w:div w:id="587274856">
                                                  <w:marLeft w:val="0"/>
                                                  <w:marRight w:val="0"/>
                                                  <w:marTop w:val="0"/>
                                                  <w:marBottom w:val="0"/>
                                                  <w:divBdr>
                                                    <w:top w:val="none" w:sz="0" w:space="0" w:color="auto"/>
                                                    <w:left w:val="none" w:sz="0" w:space="0" w:color="auto"/>
                                                    <w:bottom w:val="none" w:sz="0" w:space="0" w:color="auto"/>
                                                    <w:right w:val="none" w:sz="0" w:space="0" w:color="auto"/>
                                                  </w:divBdr>
                                                </w:div>
                                              </w:divsChild>
                                            </w:div>
                                            <w:div w:id="297682675">
                                              <w:marLeft w:val="240"/>
                                              <w:marRight w:val="0"/>
                                              <w:marTop w:val="0"/>
                                              <w:marBottom w:val="0"/>
                                              <w:divBdr>
                                                <w:top w:val="none" w:sz="0" w:space="0" w:color="auto"/>
                                                <w:left w:val="none" w:sz="0" w:space="0" w:color="auto"/>
                                                <w:bottom w:val="none" w:sz="0" w:space="0" w:color="auto"/>
                                                <w:right w:val="none" w:sz="0" w:space="0" w:color="auto"/>
                                              </w:divBdr>
                                            </w:div>
                                          </w:divsChild>
                                        </w:div>
                                        <w:div w:id="1604728819">
                                          <w:marLeft w:val="0"/>
                                          <w:marRight w:val="0"/>
                                          <w:marTop w:val="0"/>
                                          <w:marBottom w:val="0"/>
                                          <w:divBdr>
                                            <w:top w:val="none" w:sz="0" w:space="0" w:color="auto"/>
                                            <w:left w:val="none" w:sz="0" w:space="0" w:color="auto"/>
                                            <w:bottom w:val="none" w:sz="0" w:space="0" w:color="auto"/>
                                            <w:right w:val="none" w:sz="0" w:space="0" w:color="auto"/>
                                          </w:divBdr>
                                        </w:div>
                                      </w:divsChild>
                                    </w:div>
                                    <w:div w:id="1864783792">
                                      <w:marLeft w:val="240"/>
                                      <w:marRight w:val="0"/>
                                      <w:marTop w:val="0"/>
                                      <w:marBottom w:val="0"/>
                                      <w:divBdr>
                                        <w:top w:val="none" w:sz="0" w:space="0" w:color="auto"/>
                                        <w:left w:val="none" w:sz="0" w:space="0" w:color="auto"/>
                                        <w:bottom w:val="none" w:sz="0" w:space="0" w:color="auto"/>
                                        <w:right w:val="none" w:sz="0" w:space="0" w:color="auto"/>
                                      </w:divBdr>
                                    </w:div>
                                  </w:divsChild>
                                </w:div>
                                <w:div w:id="1886063498">
                                  <w:marLeft w:val="240"/>
                                  <w:marRight w:val="240"/>
                                  <w:marTop w:val="0"/>
                                  <w:marBottom w:val="0"/>
                                  <w:divBdr>
                                    <w:top w:val="none" w:sz="0" w:space="0" w:color="auto"/>
                                    <w:left w:val="none" w:sz="0" w:space="0" w:color="auto"/>
                                    <w:bottom w:val="none" w:sz="0" w:space="0" w:color="auto"/>
                                    <w:right w:val="none" w:sz="0" w:space="0" w:color="auto"/>
                                  </w:divBdr>
                                </w:div>
                                <w:div w:id="1914195678">
                                  <w:marLeft w:val="240"/>
                                  <w:marRight w:val="240"/>
                                  <w:marTop w:val="0"/>
                                  <w:marBottom w:val="0"/>
                                  <w:divBdr>
                                    <w:top w:val="none" w:sz="0" w:space="0" w:color="auto"/>
                                    <w:left w:val="none" w:sz="0" w:space="0" w:color="auto"/>
                                    <w:bottom w:val="none" w:sz="0" w:space="0" w:color="auto"/>
                                    <w:right w:val="none" w:sz="0" w:space="0" w:color="auto"/>
                                  </w:divBdr>
                                  <w:divsChild>
                                    <w:div w:id="316886288">
                                      <w:marLeft w:val="240"/>
                                      <w:marRight w:val="0"/>
                                      <w:marTop w:val="0"/>
                                      <w:marBottom w:val="0"/>
                                      <w:divBdr>
                                        <w:top w:val="none" w:sz="0" w:space="0" w:color="auto"/>
                                        <w:left w:val="none" w:sz="0" w:space="0" w:color="auto"/>
                                        <w:bottom w:val="none" w:sz="0" w:space="0" w:color="auto"/>
                                        <w:right w:val="none" w:sz="0" w:space="0" w:color="auto"/>
                                      </w:divBdr>
                                    </w:div>
                                  </w:divsChild>
                                </w:div>
                                <w:div w:id="1934781600">
                                  <w:marLeft w:val="240"/>
                                  <w:marRight w:val="240"/>
                                  <w:marTop w:val="0"/>
                                  <w:marBottom w:val="0"/>
                                  <w:divBdr>
                                    <w:top w:val="none" w:sz="0" w:space="0" w:color="auto"/>
                                    <w:left w:val="none" w:sz="0" w:space="0" w:color="auto"/>
                                    <w:bottom w:val="none" w:sz="0" w:space="0" w:color="auto"/>
                                    <w:right w:val="none" w:sz="0" w:space="0" w:color="auto"/>
                                  </w:divBdr>
                                </w:div>
                                <w:div w:id="1973634302">
                                  <w:marLeft w:val="240"/>
                                  <w:marRight w:val="240"/>
                                  <w:marTop w:val="0"/>
                                  <w:marBottom w:val="0"/>
                                  <w:divBdr>
                                    <w:top w:val="none" w:sz="0" w:space="0" w:color="auto"/>
                                    <w:left w:val="none" w:sz="0" w:space="0" w:color="auto"/>
                                    <w:bottom w:val="none" w:sz="0" w:space="0" w:color="auto"/>
                                    <w:right w:val="none" w:sz="0" w:space="0" w:color="auto"/>
                                  </w:divBdr>
                                  <w:divsChild>
                                    <w:div w:id="1715035659">
                                      <w:marLeft w:val="240"/>
                                      <w:marRight w:val="0"/>
                                      <w:marTop w:val="0"/>
                                      <w:marBottom w:val="0"/>
                                      <w:divBdr>
                                        <w:top w:val="none" w:sz="0" w:space="0" w:color="auto"/>
                                        <w:left w:val="none" w:sz="0" w:space="0" w:color="auto"/>
                                        <w:bottom w:val="none" w:sz="0" w:space="0" w:color="auto"/>
                                        <w:right w:val="none" w:sz="0" w:space="0" w:color="auto"/>
                                      </w:divBdr>
                                    </w:div>
                                  </w:divsChild>
                                </w:div>
                                <w:div w:id="2038432430">
                                  <w:marLeft w:val="240"/>
                                  <w:marRight w:val="240"/>
                                  <w:marTop w:val="0"/>
                                  <w:marBottom w:val="0"/>
                                  <w:divBdr>
                                    <w:top w:val="none" w:sz="0" w:space="0" w:color="auto"/>
                                    <w:left w:val="none" w:sz="0" w:space="0" w:color="auto"/>
                                    <w:bottom w:val="none" w:sz="0" w:space="0" w:color="auto"/>
                                    <w:right w:val="none" w:sz="0" w:space="0" w:color="auto"/>
                                  </w:divBdr>
                                </w:div>
                              </w:divsChild>
                            </w:div>
                            <w:div w:id="1006783486">
                              <w:marLeft w:val="240"/>
                              <w:marRight w:val="0"/>
                              <w:marTop w:val="0"/>
                              <w:marBottom w:val="0"/>
                              <w:divBdr>
                                <w:top w:val="none" w:sz="0" w:space="0" w:color="auto"/>
                                <w:left w:val="none" w:sz="0" w:space="0" w:color="auto"/>
                                <w:bottom w:val="none" w:sz="0" w:space="0" w:color="auto"/>
                                <w:right w:val="none" w:sz="0" w:space="0" w:color="auto"/>
                              </w:divBdr>
                            </w:div>
                          </w:divsChild>
                        </w:div>
                        <w:div w:id="1511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937">
                  <w:marLeft w:val="240"/>
                  <w:marRight w:val="240"/>
                  <w:marTop w:val="0"/>
                  <w:marBottom w:val="0"/>
                  <w:divBdr>
                    <w:top w:val="none" w:sz="0" w:space="0" w:color="auto"/>
                    <w:left w:val="none" w:sz="0" w:space="0" w:color="auto"/>
                    <w:bottom w:val="none" w:sz="0" w:space="0" w:color="auto"/>
                    <w:right w:val="none" w:sz="0" w:space="0" w:color="auto"/>
                  </w:divBdr>
                  <w:divsChild>
                    <w:div w:id="1633362224">
                      <w:marLeft w:val="240"/>
                      <w:marRight w:val="0"/>
                      <w:marTop w:val="0"/>
                      <w:marBottom w:val="0"/>
                      <w:divBdr>
                        <w:top w:val="none" w:sz="0" w:space="0" w:color="auto"/>
                        <w:left w:val="none" w:sz="0" w:space="0" w:color="auto"/>
                        <w:bottom w:val="none" w:sz="0" w:space="0" w:color="auto"/>
                        <w:right w:val="none" w:sz="0" w:space="0" w:color="auto"/>
                      </w:divBdr>
                    </w:div>
                    <w:div w:id="1864897975">
                      <w:marLeft w:val="0"/>
                      <w:marRight w:val="0"/>
                      <w:marTop w:val="0"/>
                      <w:marBottom w:val="0"/>
                      <w:divBdr>
                        <w:top w:val="none" w:sz="0" w:space="0" w:color="auto"/>
                        <w:left w:val="none" w:sz="0" w:space="0" w:color="auto"/>
                        <w:bottom w:val="none" w:sz="0" w:space="0" w:color="auto"/>
                        <w:right w:val="none" w:sz="0" w:space="0" w:color="auto"/>
                      </w:divBdr>
                      <w:divsChild>
                        <w:div w:id="407574619">
                          <w:marLeft w:val="0"/>
                          <w:marRight w:val="0"/>
                          <w:marTop w:val="0"/>
                          <w:marBottom w:val="0"/>
                          <w:divBdr>
                            <w:top w:val="none" w:sz="0" w:space="0" w:color="auto"/>
                            <w:left w:val="none" w:sz="0" w:space="0" w:color="auto"/>
                            <w:bottom w:val="none" w:sz="0" w:space="0" w:color="auto"/>
                            <w:right w:val="none" w:sz="0" w:space="0" w:color="auto"/>
                          </w:divBdr>
                        </w:div>
                        <w:div w:id="1406033847">
                          <w:marLeft w:val="240"/>
                          <w:marRight w:val="240"/>
                          <w:marTop w:val="0"/>
                          <w:marBottom w:val="0"/>
                          <w:divBdr>
                            <w:top w:val="none" w:sz="0" w:space="0" w:color="auto"/>
                            <w:left w:val="none" w:sz="0" w:space="0" w:color="auto"/>
                            <w:bottom w:val="none" w:sz="0" w:space="0" w:color="auto"/>
                            <w:right w:val="none" w:sz="0" w:space="0" w:color="auto"/>
                          </w:divBdr>
                          <w:divsChild>
                            <w:div w:id="972636038">
                              <w:marLeft w:val="24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sChild>
                                <w:div w:id="1464614666">
                                  <w:marLeft w:val="240"/>
                                  <w:marRight w:val="240"/>
                                  <w:marTop w:val="0"/>
                                  <w:marBottom w:val="0"/>
                                  <w:divBdr>
                                    <w:top w:val="none" w:sz="0" w:space="0" w:color="auto"/>
                                    <w:left w:val="none" w:sz="0" w:space="0" w:color="auto"/>
                                    <w:bottom w:val="none" w:sz="0" w:space="0" w:color="auto"/>
                                    <w:right w:val="none" w:sz="0" w:space="0" w:color="auto"/>
                                  </w:divBdr>
                                  <w:divsChild>
                                    <w:div w:id="311564292">
                                      <w:marLeft w:val="240"/>
                                      <w:marRight w:val="0"/>
                                      <w:marTop w:val="0"/>
                                      <w:marBottom w:val="0"/>
                                      <w:divBdr>
                                        <w:top w:val="none" w:sz="0" w:space="0" w:color="auto"/>
                                        <w:left w:val="none" w:sz="0" w:space="0" w:color="auto"/>
                                        <w:bottom w:val="none" w:sz="0" w:space="0" w:color="auto"/>
                                        <w:right w:val="none" w:sz="0" w:space="0" w:color="auto"/>
                                      </w:divBdr>
                                    </w:div>
                                  </w:divsChild>
                                </w:div>
                                <w:div w:id="2098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7461">
                  <w:marLeft w:val="240"/>
                  <w:marRight w:val="240"/>
                  <w:marTop w:val="0"/>
                  <w:marBottom w:val="0"/>
                  <w:divBdr>
                    <w:top w:val="none" w:sz="0" w:space="0" w:color="auto"/>
                    <w:left w:val="none" w:sz="0" w:space="0" w:color="auto"/>
                    <w:bottom w:val="none" w:sz="0" w:space="0" w:color="auto"/>
                    <w:right w:val="none" w:sz="0" w:space="0" w:color="auto"/>
                  </w:divBdr>
                </w:div>
                <w:div w:id="788622370">
                  <w:marLeft w:val="240"/>
                  <w:marRight w:val="240"/>
                  <w:marTop w:val="0"/>
                  <w:marBottom w:val="0"/>
                  <w:divBdr>
                    <w:top w:val="none" w:sz="0" w:space="0" w:color="auto"/>
                    <w:left w:val="none" w:sz="0" w:space="0" w:color="auto"/>
                    <w:bottom w:val="none" w:sz="0" w:space="0" w:color="auto"/>
                    <w:right w:val="none" w:sz="0" w:space="0" w:color="auto"/>
                  </w:divBdr>
                  <w:divsChild>
                    <w:div w:id="1410034594">
                      <w:marLeft w:val="240"/>
                      <w:marRight w:val="0"/>
                      <w:marTop w:val="0"/>
                      <w:marBottom w:val="0"/>
                      <w:divBdr>
                        <w:top w:val="none" w:sz="0" w:space="0" w:color="auto"/>
                        <w:left w:val="none" w:sz="0" w:space="0" w:color="auto"/>
                        <w:bottom w:val="none" w:sz="0" w:space="0" w:color="auto"/>
                        <w:right w:val="none" w:sz="0" w:space="0" w:color="auto"/>
                      </w:divBdr>
                    </w:div>
                    <w:div w:id="1579632593">
                      <w:marLeft w:val="0"/>
                      <w:marRight w:val="0"/>
                      <w:marTop w:val="0"/>
                      <w:marBottom w:val="0"/>
                      <w:divBdr>
                        <w:top w:val="none" w:sz="0" w:space="0" w:color="auto"/>
                        <w:left w:val="none" w:sz="0" w:space="0" w:color="auto"/>
                        <w:bottom w:val="none" w:sz="0" w:space="0" w:color="auto"/>
                        <w:right w:val="none" w:sz="0" w:space="0" w:color="auto"/>
                      </w:divBdr>
                      <w:divsChild>
                        <w:div w:id="987631826">
                          <w:marLeft w:val="240"/>
                          <w:marRight w:val="240"/>
                          <w:marTop w:val="0"/>
                          <w:marBottom w:val="0"/>
                          <w:divBdr>
                            <w:top w:val="none" w:sz="0" w:space="0" w:color="auto"/>
                            <w:left w:val="none" w:sz="0" w:space="0" w:color="auto"/>
                            <w:bottom w:val="none" w:sz="0" w:space="0" w:color="auto"/>
                            <w:right w:val="none" w:sz="0" w:space="0" w:color="auto"/>
                          </w:divBdr>
                          <w:divsChild>
                            <w:div w:id="577907059">
                              <w:marLeft w:val="0"/>
                              <w:marRight w:val="0"/>
                              <w:marTop w:val="0"/>
                              <w:marBottom w:val="0"/>
                              <w:divBdr>
                                <w:top w:val="none" w:sz="0" w:space="0" w:color="auto"/>
                                <w:left w:val="none" w:sz="0" w:space="0" w:color="auto"/>
                                <w:bottom w:val="none" w:sz="0" w:space="0" w:color="auto"/>
                                <w:right w:val="none" w:sz="0" w:space="0" w:color="auto"/>
                              </w:divBdr>
                              <w:divsChild>
                                <w:div w:id="190269830">
                                  <w:marLeft w:val="240"/>
                                  <w:marRight w:val="240"/>
                                  <w:marTop w:val="0"/>
                                  <w:marBottom w:val="0"/>
                                  <w:divBdr>
                                    <w:top w:val="none" w:sz="0" w:space="0" w:color="auto"/>
                                    <w:left w:val="none" w:sz="0" w:space="0" w:color="auto"/>
                                    <w:bottom w:val="none" w:sz="0" w:space="0" w:color="auto"/>
                                    <w:right w:val="none" w:sz="0" w:space="0" w:color="auto"/>
                                  </w:divBdr>
                                </w:div>
                                <w:div w:id="230777937">
                                  <w:marLeft w:val="0"/>
                                  <w:marRight w:val="0"/>
                                  <w:marTop w:val="0"/>
                                  <w:marBottom w:val="0"/>
                                  <w:divBdr>
                                    <w:top w:val="none" w:sz="0" w:space="0" w:color="auto"/>
                                    <w:left w:val="none" w:sz="0" w:space="0" w:color="auto"/>
                                    <w:bottom w:val="none" w:sz="0" w:space="0" w:color="auto"/>
                                    <w:right w:val="none" w:sz="0" w:space="0" w:color="auto"/>
                                  </w:divBdr>
                                </w:div>
                                <w:div w:id="811101759">
                                  <w:marLeft w:val="240"/>
                                  <w:marRight w:val="240"/>
                                  <w:marTop w:val="0"/>
                                  <w:marBottom w:val="0"/>
                                  <w:divBdr>
                                    <w:top w:val="none" w:sz="0" w:space="0" w:color="auto"/>
                                    <w:left w:val="none" w:sz="0" w:space="0" w:color="auto"/>
                                    <w:bottom w:val="none" w:sz="0" w:space="0" w:color="auto"/>
                                    <w:right w:val="none" w:sz="0" w:space="0" w:color="auto"/>
                                  </w:divBdr>
                                  <w:divsChild>
                                    <w:div w:id="1240293350">
                                      <w:marLeft w:val="240"/>
                                      <w:marRight w:val="0"/>
                                      <w:marTop w:val="0"/>
                                      <w:marBottom w:val="0"/>
                                      <w:divBdr>
                                        <w:top w:val="none" w:sz="0" w:space="0" w:color="auto"/>
                                        <w:left w:val="none" w:sz="0" w:space="0" w:color="auto"/>
                                        <w:bottom w:val="none" w:sz="0" w:space="0" w:color="auto"/>
                                        <w:right w:val="none" w:sz="0" w:space="0" w:color="auto"/>
                                      </w:divBdr>
                                    </w:div>
                                  </w:divsChild>
                                </w:div>
                                <w:div w:id="914512671">
                                  <w:marLeft w:val="240"/>
                                  <w:marRight w:val="240"/>
                                  <w:marTop w:val="0"/>
                                  <w:marBottom w:val="0"/>
                                  <w:divBdr>
                                    <w:top w:val="none" w:sz="0" w:space="0" w:color="auto"/>
                                    <w:left w:val="none" w:sz="0" w:space="0" w:color="auto"/>
                                    <w:bottom w:val="none" w:sz="0" w:space="0" w:color="auto"/>
                                    <w:right w:val="none" w:sz="0" w:space="0" w:color="auto"/>
                                  </w:divBdr>
                                  <w:divsChild>
                                    <w:div w:id="737441792">
                                      <w:marLeft w:val="240"/>
                                      <w:marRight w:val="0"/>
                                      <w:marTop w:val="0"/>
                                      <w:marBottom w:val="0"/>
                                      <w:divBdr>
                                        <w:top w:val="none" w:sz="0" w:space="0" w:color="auto"/>
                                        <w:left w:val="none" w:sz="0" w:space="0" w:color="auto"/>
                                        <w:bottom w:val="none" w:sz="0" w:space="0" w:color="auto"/>
                                        <w:right w:val="none" w:sz="0" w:space="0" w:color="auto"/>
                                      </w:divBdr>
                                    </w:div>
                                  </w:divsChild>
                                </w:div>
                                <w:div w:id="969365094">
                                  <w:marLeft w:val="240"/>
                                  <w:marRight w:val="240"/>
                                  <w:marTop w:val="0"/>
                                  <w:marBottom w:val="0"/>
                                  <w:divBdr>
                                    <w:top w:val="none" w:sz="0" w:space="0" w:color="auto"/>
                                    <w:left w:val="none" w:sz="0" w:space="0" w:color="auto"/>
                                    <w:bottom w:val="none" w:sz="0" w:space="0" w:color="auto"/>
                                    <w:right w:val="none" w:sz="0" w:space="0" w:color="auto"/>
                                  </w:divBdr>
                                  <w:divsChild>
                                    <w:div w:id="1862090945">
                                      <w:marLeft w:val="240"/>
                                      <w:marRight w:val="0"/>
                                      <w:marTop w:val="0"/>
                                      <w:marBottom w:val="0"/>
                                      <w:divBdr>
                                        <w:top w:val="none" w:sz="0" w:space="0" w:color="auto"/>
                                        <w:left w:val="none" w:sz="0" w:space="0" w:color="auto"/>
                                        <w:bottom w:val="none" w:sz="0" w:space="0" w:color="auto"/>
                                        <w:right w:val="none" w:sz="0" w:space="0" w:color="auto"/>
                                      </w:divBdr>
                                    </w:div>
                                  </w:divsChild>
                                </w:div>
                                <w:div w:id="1247612185">
                                  <w:marLeft w:val="240"/>
                                  <w:marRight w:val="240"/>
                                  <w:marTop w:val="0"/>
                                  <w:marBottom w:val="0"/>
                                  <w:divBdr>
                                    <w:top w:val="none" w:sz="0" w:space="0" w:color="auto"/>
                                    <w:left w:val="none" w:sz="0" w:space="0" w:color="auto"/>
                                    <w:bottom w:val="none" w:sz="0" w:space="0" w:color="auto"/>
                                    <w:right w:val="none" w:sz="0" w:space="0" w:color="auto"/>
                                  </w:divBdr>
                                </w:div>
                                <w:div w:id="1356536037">
                                  <w:marLeft w:val="240"/>
                                  <w:marRight w:val="24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sChild>
                                        <w:div w:id="659964650">
                                          <w:marLeft w:val="0"/>
                                          <w:marRight w:val="0"/>
                                          <w:marTop w:val="0"/>
                                          <w:marBottom w:val="0"/>
                                          <w:divBdr>
                                            <w:top w:val="none" w:sz="0" w:space="0" w:color="auto"/>
                                            <w:left w:val="none" w:sz="0" w:space="0" w:color="auto"/>
                                            <w:bottom w:val="none" w:sz="0" w:space="0" w:color="auto"/>
                                            <w:right w:val="none" w:sz="0" w:space="0" w:color="auto"/>
                                          </w:divBdr>
                                        </w:div>
                                        <w:div w:id="1445345098">
                                          <w:marLeft w:val="240"/>
                                          <w:marRight w:val="240"/>
                                          <w:marTop w:val="0"/>
                                          <w:marBottom w:val="0"/>
                                          <w:divBdr>
                                            <w:top w:val="none" w:sz="0" w:space="0" w:color="auto"/>
                                            <w:left w:val="none" w:sz="0" w:space="0" w:color="auto"/>
                                            <w:bottom w:val="none" w:sz="0" w:space="0" w:color="auto"/>
                                            <w:right w:val="none" w:sz="0" w:space="0" w:color="auto"/>
                                          </w:divBdr>
                                          <w:divsChild>
                                            <w:div w:id="1120759551">
                                              <w:marLeft w:val="0"/>
                                              <w:marRight w:val="0"/>
                                              <w:marTop w:val="0"/>
                                              <w:marBottom w:val="0"/>
                                              <w:divBdr>
                                                <w:top w:val="none" w:sz="0" w:space="0" w:color="auto"/>
                                                <w:left w:val="none" w:sz="0" w:space="0" w:color="auto"/>
                                                <w:bottom w:val="none" w:sz="0" w:space="0" w:color="auto"/>
                                                <w:right w:val="none" w:sz="0" w:space="0" w:color="auto"/>
                                              </w:divBdr>
                                              <w:divsChild>
                                                <w:div w:id="555513182">
                                                  <w:marLeft w:val="0"/>
                                                  <w:marRight w:val="0"/>
                                                  <w:marTop w:val="0"/>
                                                  <w:marBottom w:val="0"/>
                                                  <w:divBdr>
                                                    <w:top w:val="none" w:sz="0" w:space="0" w:color="auto"/>
                                                    <w:left w:val="none" w:sz="0" w:space="0" w:color="auto"/>
                                                    <w:bottom w:val="none" w:sz="0" w:space="0" w:color="auto"/>
                                                    <w:right w:val="none" w:sz="0" w:space="0" w:color="auto"/>
                                                  </w:divBdr>
                                                </w:div>
                                                <w:div w:id="1814178219">
                                                  <w:marLeft w:val="240"/>
                                                  <w:marRight w:val="240"/>
                                                  <w:marTop w:val="0"/>
                                                  <w:marBottom w:val="0"/>
                                                  <w:divBdr>
                                                    <w:top w:val="none" w:sz="0" w:space="0" w:color="auto"/>
                                                    <w:left w:val="none" w:sz="0" w:space="0" w:color="auto"/>
                                                    <w:bottom w:val="none" w:sz="0" w:space="0" w:color="auto"/>
                                                    <w:right w:val="none" w:sz="0" w:space="0" w:color="auto"/>
                                                  </w:divBdr>
                                                  <w:divsChild>
                                                    <w:div w:id="810171843">
                                                      <w:marLeft w:val="240"/>
                                                      <w:marRight w:val="0"/>
                                                      <w:marTop w:val="0"/>
                                                      <w:marBottom w:val="0"/>
                                                      <w:divBdr>
                                                        <w:top w:val="none" w:sz="0" w:space="0" w:color="auto"/>
                                                        <w:left w:val="none" w:sz="0" w:space="0" w:color="auto"/>
                                                        <w:bottom w:val="none" w:sz="0" w:space="0" w:color="auto"/>
                                                        <w:right w:val="none" w:sz="0" w:space="0" w:color="auto"/>
                                                      </w:divBdr>
                                                    </w:div>
                                                    <w:div w:id="1030571309">
                                                      <w:marLeft w:val="0"/>
                                                      <w:marRight w:val="0"/>
                                                      <w:marTop w:val="0"/>
                                                      <w:marBottom w:val="0"/>
                                                      <w:divBdr>
                                                        <w:top w:val="none" w:sz="0" w:space="0" w:color="auto"/>
                                                        <w:left w:val="none" w:sz="0" w:space="0" w:color="auto"/>
                                                        <w:bottom w:val="none" w:sz="0" w:space="0" w:color="auto"/>
                                                        <w:right w:val="none" w:sz="0" w:space="0" w:color="auto"/>
                                                      </w:divBdr>
                                                      <w:divsChild>
                                                        <w:div w:id="96489479">
                                                          <w:marLeft w:val="240"/>
                                                          <w:marRight w:val="240"/>
                                                          <w:marTop w:val="0"/>
                                                          <w:marBottom w:val="0"/>
                                                          <w:divBdr>
                                                            <w:top w:val="none" w:sz="0" w:space="0" w:color="auto"/>
                                                            <w:left w:val="none" w:sz="0" w:space="0" w:color="auto"/>
                                                            <w:bottom w:val="none" w:sz="0" w:space="0" w:color="auto"/>
                                                            <w:right w:val="none" w:sz="0" w:space="0" w:color="auto"/>
                                                          </w:divBdr>
                                                          <w:divsChild>
                                                            <w:div w:id="824324450">
                                                              <w:marLeft w:val="240"/>
                                                              <w:marRight w:val="0"/>
                                                              <w:marTop w:val="0"/>
                                                              <w:marBottom w:val="0"/>
                                                              <w:divBdr>
                                                                <w:top w:val="none" w:sz="0" w:space="0" w:color="auto"/>
                                                                <w:left w:val="none" w:sz="0" w:space="0" w:color="auto"/>
                                                                <w:bottom w:val="none" w:sz="0" w:space="0" w:color="auto"/>
                                                                <w:right w:val="none" w:sz="0" w:space="0" w:color="auto"/>
                                                              </w:divBdr>
                                                            </w:div>
                                                          </w:divsChild>
                                                        </w:div>
                                                        <w:div w:id="135800129">
                                                          <w:marLeft w:val="240"/>
                                                          <w:marRight w:val="240"/>
                                                          <w:marTop w:val="0"/>
                                                          <w:marBottom w:val="0"/>
                                                          <w:divBdr>
                                                            <w:top w:val="none" w:sz="0" w:space="0" w:color="auto"/>
                                                            <w:left w:val="none" w:sz="0" w:space="0" w:color="auto"/>
                                                            <w:bottom w:val="none" w:sz="0" w:space="0" w:color="auto"/>
                                                            <w:right w:val="none" w:sz="0" w:space="0" w:color="auto"/>
                                                          </w:divBdr>
                                                        </w:div>
                                                        <w:div w:id="472987095">
                                                          <w:marLeft w:val="240"/>
                                                          <w:marRight w:val="240"/>
                                                          <w:marTop w:val="0"/>
                                                          <w:marBottom w:val="0"/>
                                                          <w:divBdr>
                                                            <w:top w:val="none" w:sz="0" w:space="0" w:color="auto"/>
                                                            <w:left w:val="none" w:sz="0" w:space="0" w:color="auto"/>
                                                            <w:bottom w:val="none" w:sz="0" w:space="0" w:color="auto"/>
                                                            <w:right w:val="none" w:sz="0" w:space="0" w:color="auto"/>
                                                          </w:divBdr>
                                                          <w:divsChild>
                                                            <w:div w:id="1591891237">
                                                              <w:marLeft w:val="240"/>
                                                              <w:marRight w:val="0"/>
                                                              <w:marTop w:val="0"/>
                                                              <w:marBottom w:val="0"/>
                                                              <w:divBdr>
                                                                <w:top w:val="none" w:sz="0" w:space="0" w:color="auto"/>
                                                                <w:left w:val="none" w:sz="0" w:space="0" w:color="auto"/>
                                                                <w:bottom w:val="none" w:sz="0" w:space="0" w:color="auto"/>
                                                                <w:right w:val="none" w:sz="0" w:space="0" w:color="auto"/>
                                                              </w:divBdr>
                                                            </w:div>
                                                          </w:divsChild>
                                                        </w:div>
                                                        <w:div w:id="517935953">
                                                          <w:marLeft w:val="240"/>
                                                          <w:marRight w:val="240"/>
                                                          <w:marTop w:val="0"/>
                                                          <w:marBottom w:val="0"/>
                                                          <w:divBdr>
                                                            <w:top w:val="none" w:sz="0" w:space="0" w:color="auto"/>
                                                            <w:left w:val="none" w:sz="0" w:space="0" w:color="auto"/>
                                                            <w:bottom w:val="none" w:sz="0" w:space="0" w:color="auto"/>
                                                            <w:right w:val="none" w:sz="0" w:space="0" w:color="auto"/>
                                                          </w:divBdr>
                                                        </w:div>
                                                        <w:div w:id="559168474">
                                                          <w:marLeft w:val="0"/>
                                                          <w:marRight w:val="0"/>
                                                          <w:marTop w:val="0"/>
                                                          <w:marBottom w:val="0"/>
                                                          <w:divBdr>
                                                            <w:top w:val="none" w:sz="0" w:space="0" w:color="auto"/>
                                                            <w:left w:val="none" w:sz="0" w:space="0" w:color="auto"/>
                                                            <w:bottom w:val="none" w:sz="0" w:space="0" w:color="auto"/>
                                                            <w:right w:val="none" w:sz="0" w:space="0" w:color="auto"/>
                                                          </w:divBdr>
                                                        </w:div>
                                                        <w:div w:id="591200811">
                                                          <w:marLeft w:val="240"/>
                                                          <w:marRight w:val="240"/>
                                                          <w:marTop w:val="0"/>
                                                          <w:marBottom w:val="0"/>
                                                          <w:divBdr>
                                                            <w:top w:val="none" w:sz="0" w:space="0" w:color="auto"/>
                                                            <w:left w:val="none" w:sz="0" w:space="0" w:color="auto"/>
                                                            <w:bottom w:val="none" w:sz="0" w:space="0" w:color="auto"/>
                                                            <w:right w:val="none" w:sz="0" w:space="0" w:color="auto"/>
                                                          </w:divBdr>
                                                        </w:div>
                                                        <w:div w:id="992874994">
                                                          <w:marLeft w:val="240"/>
                                                          <w:marRight w:val="240"/>
                                                          <w:marTop w:val="0"/>
                                                          <w:marBottom w:val="0"/>
                                                          <w:divBdr>
                                                            <w:top w:val="none" w:sz="0" w:space="0" w:color="auto"/>
                                                            <w:left w:val="none" w:sz="0" w:space="0" w:color="auto"/>
                                                            <w:bottom w:val="none" w:sz="0" w:space="0" w:color="auto"/>
                                                            <w:right w:val="none" w:sz="0" w:space="0" w:color="auto"/>
                                                          </w:divBdr>
                                                          <w:divsChild>
                                                            <w:div w:id="748229521">
                                                              <w:marLeft w:val="240"/>
                                                              <w:marRight w:val="0"/>
                                                              <w:marTop w:val="0"/>
                                                              <w:marBottom w:val="0"/>
                                                              <w:divBdr>
                                                                <w:top w:val="none" w:sz="0" w:space="0" w:color="auto"/>
                                                                <w:left w:val="none" w:sz="0" w:space="0" w:color="auto"/>
                                                                <w:bottom w:val="none" w:sz="0" w:space="0" w:color="auto"/>
                                                                <w:right w:val="none" w:sz="0" w:space="0" w:color="auto"/>
                                                              </w:divBdr>
                                                            </w:div>
                                                          </w:divsChild>
                                                        </w:div>
                                                        <w:div w:id="1011644730">
                                                          <w:marLeft w:val="240"/>
                                                          <w:marRight w:val="240"/>
                                                          <w:marTop w:val="0"/>
                                                          <w:marBottom w:val="0"/>
                                                          <w:divBdr>
                                                            <w:top w:val="none" w:sz="0" w:space="0" w:color="auto"/>
                                                            <w:left w:val="none" w:sz="0" w:space="0" w:color="auto"/>
                                                            <w:bottom w:val="none" w:sz="0" w:space="0" w:color="auto"/>
                                                            <w:right w:val="none" w:sz="0" w:space="0" w:color="auto"/>
                                                          </w:divBdr>
                                                        </w:div>
                                                        <w:div w:id="1086803177">
                                                          <w:marLeft w:val="240"/>
                                                          <w:marRight w:val="240"/>
                                                          <w:marTop w:val="0"/>
                                                          <w:marBottom w:val="0"/>
                                                          <w:divBdr>
                                                            <w:top w:val="none" w:sz="0" w:space="0" w:color="auto"/>
                                                            <w:left w:val="none" w:sz="0" w:space="0" w:color="auto"/>
                                                            <w:bottom w:val="none" w:sz="0" w:space="0" w:color="auto"/>
                                                            <w:right w:val="none" w:sz="0" w:space="0" w:color="auto"/>
                                                          </w:divBdr>
                                                        </w:div>
                                                        <w:div w:id="1488589122">
                                                          <w:marLeft w:val="240"/>
                                                          <w:marRight w:val="240"/>
                                                          <w:marTop w:val="0"/>
                                                          <w:marBottom w:val="0"/>
                                                          <w:divBdr>
                                                            <w:top w:val="none" w:sz="0" w:space="0" w:color="auto"/>
                                                            <w:left w:val="none" w:sz="0" w:space="0" w:color="auto"/>
                                                            <w:bottom w:val="none" w:sz="0" w:space="0" w:color="auto"/>
                                                            <w:right w:val="none" w:sz="0" w:space="0" w:color="auto"/>
                                                          </w:divBdr>
                                                        </w:div>
                                                        <w:div w:id="1534417369">
                                                          <w:marLeft w:val="240"/>
                                                          <w:marRight w:val="240"/>
                                                          <w:marTop w:val="0"/>
                                                          <w:marBottom w:val="0"/>
                                                          <w:divBdr>
                                                            <w:top w:val="none" w:sz="0" w:space="0" w:color="auto"/>
                                                            <w:left w:val="none" w:sz="0" w:space="0" w:color="auto"/>
                                                            <w:bottom w:val="none" w:sz="0" w:space="0" w:color="auto"/>
                                                            <w:right w:val="none" w:sz="0" w:space="0" w:color="auto"/>
                                                          </w:divBdr>
                                                        </w:div>
                                                        <w:div w:id="1730415352">
                                                          <w:marLeft w:val="240"/>
                                                          <w:marRight w:val="240"/>
                                                          <w:marTop w:val="0"/>
                                                          <w:marBottom w:val="0"/>
                                                          <w:divBdr>
                                                            <w:top w:val="none" w:sz="0" w:space="0" w:color="auto"/>
                                                            <w:left w:val="none" w:sz="0" w:space="0" w:color="auto"/>
                                                            <w:bottom w:val="none" w:sz="0" w:space="0" w:color="auto"/>
                                                            <w:right w:val="none" w:sz="0" w:space="0" w:color="auto"/>
                                                          </w:divBdr>
                                                          <w:divsChild>
                                                            <w:div w:id="2087803055">
                                                              <w:marLeft w:val="240"/>
                                                              <w:marRight w:val="0"/>
                                                              <w:marTop w:val="0"/>
                                                              <w:marBottom w:val="0"/>
                                                              <w:divBdr>
                                                                <w:top w:val="none" w:sz="0" w:space="0" w:color="auto"/>
                                                                <w:left w:val="none" w:sz="0" w:space="0" w:color="auto"/>
                                                                <w:bottom w:val="none" w:sz="0" w:space="0" w:color="auto"/>
                                                                <w:right w:val="none" w:sz="0" w:space="0" w:color="auto"/>
                                                              </w:divBdr>
                                                            </w:div>
                                                          </w:divsChild>
                                                        </w:div>
                                                        <w:div w:id="1835562435">
                                                          <w:marLeft w:val="240"/>
                                                          <w:marRight w:val="240"/>
                                                          <w:marTop w:val="0"/>
                                                          <w:marBottom w:val="0"/>
                                                          <w:divBdr>
                                                            <w:top w:val="none" w:sz="0" w:space="0" w:color="auto"/>
                                                            <w:left w:val="none" w:sz="0" w:space="0" w:color="auto"/>
                                                            <w:bottom w:val="none" w:sz="0" w:space="0" w:color="auto"/>
                                                            <w:right w:val="none" w:sz="0" w:space="0" w:color="auto"/>
                                                          </w:divBdr>
                                                          <w:divsChild>
                                                            <w:div w:id="1274826457">
                                                              <w:marLeft w:val="240"/>
                                                              <w:marRight w:val="0"/>
                                                              <w:marTop w:val="0"/>
                                                              <w:marBottom w:val="0"/>
                                                              <w:divBdr>
                                                                <w:top w:val="none" w:sz="0" w:space="0" w:color="auto"/>
                                                                <w:left w:val="none" w:sz="0" w:space="0" w:color="auto"/>
                                                                <w:bottom w:val="none" w:sz="0" w:space="0" w:color="auto"/>
                                                                <w:right w:val="none" w:sz="0" w:space="0" w:color="auto"/>
                                                              </w:divBdr>
                                                            </w:div>
                                                          </w:divsChild>
                                                        </w:div>
                                                        <w:div w:id="1844053288">
                                                          <w:marLeft w:val="240"/>
                                                          <w:marRight w:val="240"/>
                                                          <w:marTop w:val="0"/>
                                                          <w:marBottom w:val="0"/>
                                                          <w:divBdr>
                                                            <w:top w:val="none" w:sz="0" w:space="0" w:color="auto"/>
                                                            <w:left w:val="none" w:sz="0" w:space="0" w:color="auto"/>
                                                            <w:bottom w:val="none" w:sz="0" w:space="0" w:color="auto"/>
                                                            <w:right w:val="none" w:sz="0" w:space="0" w:color="auto"/>
                                                          </w:divBdr>
                                                        </w:div>
                                                        <w:div w:id="1886747437">
                                                          <w:marLeft w:val="240"/>
                                                          <w:marRight w:val="240"/>
                                                          <w:marTop w:val="0"/>
                                                          <w:marBottom w:val="0"/>
                                                          <w:divBdr>
                                                            <w:top w:val="none" w:sz="0" w:space="0" w:color="auto"/>
                                                            <w:left w:val="none" w:sz="0" w:space="0" w:color="auto"/>
                                                            <w:bottom w:val="none" w:sz="0" w:space="0" w:color="auto"/>
                                                            <w:right w:val="none" w:sz="0" w:space="0" w:color="auto"/>
                                                          </w:divBdr>
                                                          <w:divsChild>
                                                            <w:div w:id="486560089">
                                                              <w:marLeft w:val="240"/>
                                                              <w:marRight w:val="0"/>
                                                              <w:marTop w:val="0"/>
                                                              <w:marBottom w:val="0"/>
                                                              <w:divBdr>
                                                                <w:top w:val="none" w:sz="0" w:space="0" w:color="auto"/>
                                                                <w:left w:val="none" w:sz="0" w:space="0" w:color="auto"/>
                                                                <w:bottom w:val="none" w:sz="0" w:space="0" w:color="auto"/>
                                                                <w:right w:val="none" w:sz="0" w:space="0" w:color="auto"/>
                                                              </w:divBdr>
                                                            </w:div>
                                                          </w:divsChild>
                                                        </w:div>
                                                        <w:div w:id="2111928884">
                                                          <w:marLeft w:val="240"/>
                                                          <w:marRight w:val="240"/>
                                                          <w:marTop w:val="0"/>
                                                          <w:marBottom w:val="0"/>
                                                          <w:divBdr>
                                                            <w:top w:val="none" w:sz="0" w:space="0" w:color="auto"/>
                                                            <w:left w:val="none" w:sz="0" w:space="0" w:color="auto"/>
                                                            <w:bottom w:val="none" w:sz="0" w:space="0" w:color="auto"/>
                                                            <w:right w:val="none" w:sz="0" w:space="0" w:color="auto"/>
                                                          </w:divBdr>
                                                          <w:divsChild>
                                                            <w:div w:id="108949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9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8404547">
                              <w:marLeft w:val="240"/>
                              <w:marRight w:val="0"/>
                              <w:marTop w:val="0"/>
                              <w:marBottom w:val="0"/>
                              <w:divBdr>
                                <w:top w:val="none" w:sz="0" w:space="0" w:color="auto"/>
                                <w:left w:val="none" w:sz="0" w:space="0" w:color="auto"/>
                                <w:bottom w:val="none" w:sz="0" w:space="0" w:color="auto"/>
                                <w:right w:val="none" w:sz="0" w:space="0" w:color="auto"/>
                              </w:divBdr>
                            </w:div>
                          </w:divsChild>
                        </w:div>
                        <w:div w:id="1140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406">
                  <w:marLeft w:val="0"/>
                  <w:marRight w:val="0"/>
                  <w:marTop w:val="0"/>
                  <w:marBottom w:val="0"/>
                  <w:divBdr>
                    <w:top w:val="none" w:sz="0" w:space="0" w:color="auto"/>
                    <w:left w:val="none" w:sz="0" w:space="0" w:color="auto"/>
                    <w:bottom w:val="none" w:sz="0" w:space="0" w:color="auto"/>
                    <w:right w:val="none" w:sz="0" w:space="0" w:color="auto"/>
                  </w:divBdr>
                </w:div>
                <w:div w:id="840662380">
                  <w:marLeft w:val="240"/>
                  <w:marRight w:val="240"/>
                  <w:marTop w:val="0"/>
                  <w:marBottom w:val="0"/>
                  <w:divBdr>
                    <w:top w:val="none" w:sz="0" w:space="0" w:color="auto"/>
                    <w:left w:val="none" w:sz="0" w:space="0" w:color="auto"/>
                    <w:bottom w:val="none" w:sz="0" w:space="0" w:color="auto"/>
                    <w:right w:val="none" w:sz="0" w:space="0" w:color="auto"/>
                  </w:divBdr>
                </w:div>
                <w:div w:id="874004103">
                  <w:marLeft w:val="240"/>
                  <w:marRight w:val="240"/>
                  <w:marTop w:val="0"/>
                  <w:marBottom w:val="0"/>
                  <w:divBdr>
                    <w:top w:val="none" w:sz="0" w:space="0" w:color="auto"/>
                    <w:left w:val="none" w:sz="0" w:space="0" w:color="auto"/>
                    <w:bottom w:val="none" w:sz="0" w:space="0" w:color="auto"/>
                    <w:right w:val="none" w:sz="0" w:space="0" w:color="auto"/>
                  </w:divBdr>
                  <w:divsChild>
                    <w:div w:id="1140460066">
                      <w:marLeft w:val="240"/>
                      <w:marRight w:val="0"/>
                      <w:marTop w:val="0"/>
                      <w:marBottom w:val="0"/>
                      <w:divBdr>
                        <w:top w:val="none" w:sz="0" w:space="0" w:color="auto"/>
                        <w:left w:val="none" w:sz="0" w:space="0" w:color="auto"/>
                        <w:bottom w:val="none" w:sz="0" w:space="0" w:color="auto"/>
                        <w:right w:val="none" w:sz="0" w:space="0" w:color="auto"/>
                      </w:divBdr>
                    </w:div>
                    <w:div w:id="1930238799">
                      <w:marLeft w:val="0"/>
                      <w:marRight w:val="0"/>
                      <w:marTop w:val="0"/>
                      <w:marBottom w:val="0"/>
                      <w:divBdr>
                        <w:top w:val="none" w:sz="0" w:space="0" w:color="auto"/>
                        <w:left w:val="none" w:sz="0" w:space="0" w:color="auto"/>
                        <w:bottom w:val="none" w:sz="0" w:space="0" w:color="auto"/>
                        <w:right w:val="none" w:sz="0" w:space="0" w:color="auto"/>
                      </w:divBdr>
                      <w:divsChild>
                        <w:div w:id="478301733">
                          <w:marLeft w:val="0"/>
                          <w:marRight w:val="0"/>
                          <w:marTop w:val="0"/>
                          <w:marBottom w:val="0"/>
                          <w:divBdr>
                            <w:top w:val="none" w:sz="0" w:space="0" w:color="auto"/>
                            <w:left w:val="none" w:sz="0" w:space="0" w:color="auto"/>
                            <w:bottom w:val="none" w:sz="0" w:space="0" w:color="auto"/>
                            <w:right w:val="none" w:sz="0" w:space="0" w:color="auto"/>
                          </w:divBdr>
                        </w:div>
                        <w:div w:id="1309431771">
                          <w:marLeft w:val="240"/>
                          <w:marRight w:val="240"/>
                          <w:marTop w:val="0"/>
                          <w:marBottom w:val="0"/>
                          <w:divBdr>
                            <w:top w:val="none" w:sz="0" w:space="0" w:color="auto"/>
                            <w:left w:val="none" w:sz="0" w:space="0" w:color="auto"/>
                            <w:bottom w:val="none" w:sz="0" w:space="0" w:color="auto"/>
                            <w:right w:val="none" w:sz="0" w:space="0" w:color="auto"/>
                          </w:divBdr>
                          <w:divsChild>
                            <w:div w:id="876237284">
                              <w:marLeft w:val="240"/>
                              <w:marRight w:val="0"/>
                              <w:marTop w:val="0"/>
                              <w:marBottom w:val="0"/>
                              <w:divBdr>
                                <w:top w:val="none" w:sz="0" w:space="0" w:color="auto"/>
                                <w:left w:val="none" w:sz="0" w:space="0" w:color="auto"/>
                                <w:bottom w:val="none" w:sz="0" w:space="0" w:color="auto"/>
                                <w:right w:val="none" w:sz="0" w:space="0" w:color="auto"/>
                              </w:divBdr>
                            </w:div>
                            <w:div w:id="1759249537">
                              <w:marLeft w:val="0"/>
                              <w:marRight w:val="0"/>
                              <w:marTop w:val="0"/>
                              <w:marBottom w:val="0"/>
                              <w:divBdr>
                                <w:top w:val="none" w:sz="0" w:space="0" w:color="auto"/>
                                <w:left w:val="none" w:sz="0" w:space="0" w:color="auto"/>
                                <w:bottom w:val="none" w:sz="0" w:space="0" w:color="auto"/>
                                <w:right w:val="none" w:sz="0" w:space="0" w:color="auto"/>
                              </w:divBdr>
                              <w:divsChild>
                                <w:div w:id="163059697">
                                  <w:marLeft w:val="240"/>
                                  <w:marRight w:val="240"/>
                                  <w:marTop w:val="0"/>
                                  <w:marBottom w:val="0"/>
                                  <w:divBdr>
                                    <w:top w:val="none" w:sz="0" w:space="0" w:color="auto"/>
                                    <w:left w:val="none" w:sz="0" w:space="0" w:color="auto"/>
                                    <w:bottom w:val="none" w:sz="0" w:space="0" w:color="auto"/>
                                    <w:right w:val="none" w:sz="0" w:space="0" w:color="auto"/>
                                  </w:divBdr>
                                  <w:divsChild>
                                    <w:div w:id="674504052">
                                      <w:marLeft w:val="240"/>
                                      <w:marRight w:val="0"/>
                                      <w:marTop w:val="0"/>
                                      <w:marBottom w:val="0"/>
                                      <w:divBdr>
                                        <w:top w:val="none" w:sz="0" w:space="0" w:color="auto"/>
                                        <w:left w:val="none" w:sz="0" w:space="0" w:color="auto"/>
                                        <w:bottom w:val="none" w:sz="0" w:space="0" w:color="auto"/>
                                        <w:right w:val="none" w:sz="0" w:space="0" w:color="auto"/>
                                      </w:divBdr>
                                    </w:div>
                                    <w:div w:id="1036658451">
                                      <w:marLeft w:val="0"/>
                                      <w:marRight w:val="0"/>
                                      <w:marTop w:val="0"/>
                                      <w:marBottom w:val="0"/>
                                      <w:divBdr>
                                        <w:top w:val="none" w:sz="0" w:space="0" w:color="auto"/>
                                        <w:left w:val="none" w:sz="0" w:space="0" w:color="auto"/>
                                        <w:bottom w:val="none" w:sz="0" w:space="0" w:color="auto"/>
                                        <w:right w:val="none" w:sz="0" w:space="0" w:color="auto"/>
                                      </w:divBdr>
                                      <w:divsChild>
                                        <w:div w:id="1433891460">
                                          <w:marLeft w:val="240"/>
                                          <w:marRight w:val="240"/>
                                          <w:marTop w:val="0"/>
                                          <w:marBottom w:val="0"/>
                                          <w:divBdr>
                                            <w:top w:val="none" w:sz="0" w:space="0" w:color="auto"/>
                                            <w:left w:val="none" w:sz="0" w:space="0" w:color="auto"/>
                                            <w:bottom w:val="none" w:sz="0" w:space="0" w:color="auto"/>
                                            <w:right w:val="none" w:sz="0" w:space="0" w:color="auto"/>
                                          </w:divBdr>
                                          <w:divsChild>
                                            <w:div w:id="181432873">
                                              <w:marLeft w:val="240"/>
                                              <w:marRight w:val="0"/>
                                              <w:marTop w:val="0"/>
                                              <w:marBottom w:val="0"/>
                                              <w:divBdr>
                                                <w:top w:val="none" w:sz="0" w:space="0" w:color="auto"/>
                                                <w:left w:val="none" w:sz="0" w:space="0" w:color="auto"/>
                                                <w:bottom w:val="none" w:sz="0" w:space="0" w:color="auto"/>
                                                <w:right w:val="none" w:sz="0" w:space="0" w:color="auto"/>
                                              </w:divBdr>
                                            </w:div>
                                            <w:div w:id="691346279">
                                              <w:marLeft w:val="0"/>
                                              <w:marRight w:val="0"/>
                                              <w:marTop w:val="0"/>
                                              <w:marBottom w:val="0"/>
                                              <w:divBdr>
                                                <w:top w:val="none" w:sz="0" w:space="0" w:color="auto"/>
                                                <w:left w:val="none" w:sz="0" w:space="0" w:color="auto"/>
                                                <w:bottom w:val="none" w:sz="0" w:space="0" w:color="auto"/>
                                                <w:right w:val="none" w:sz="0" w:space="0" w:color="auto"/>
                                              </w:divBdr>
                                              <w:divsChild>
                                                <w:div w:id="369651563">
                                                  <w:marLeft w:val="240"/>
                                                  <w:marRight w:val="240"/>
                                                  <w:marTop w:val="0"/>
                                                  <w:marBottom w:val="0"/>
                                                  <w:divBdr>
                                                    <w:top w:val="none" w:sz="0" w:space="0" w:color="auto"/>
                                                    <w:left w:val="none" w:sz="0" w:space="0" w:color="auto"/>
                                                    <w:bottom w:val="none" w:sz="0" w:space="0" w:color="auto"/>
                                                    <w:right w:val="none" w:sz="0" w:space="0" w:color="auto"/>
                                                  </w:divBdr>
                                                  <w:divsChild>
                                                    <w:div w:id="1077481981">
                                                      <w:marLeft w:val="240"/>
                                                      <w:marRight w:val="0"/>
                                                      <w:marTop w:val="0"/>
                                                      <w:marBottom w:val="0"/>
                                                      <w:divBdr>
                                                        <w:top w:val="none" w:sz="0" w:space="0" w:color="auto"/>
                                                        <w:left w:val="none" w:sz="0" w:space="0" w:color="auto"/>
                                                        <w:bottom w:val="none" w:sz="0" w:space="0" w:color="auto"/>
                                                        <w:right w:val="none" w:sz="0" w:space="0" w:color="auto"/>
                                                      </w:divBdr>
                                                    </w:div>
                                                  </w:divsChild>
                                                </w:div>
                                                <w:div w:id="2000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6768">
                  <w:marLeft w:val="240"/>
                  <w:marRight w:val="24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244880184">
                          <w:marLeft w:val="240"/>
                          <w:marRight w:val="240"/>
                          <w:marTop w:val="0"/>
                          <w:marBottom w:val="0"/>
                          <w:divBdr>
                            <w:top w:val="none" w:sz="0" w:space="0" w:color="auto"/>
                            <w:left w:val="none" w:sz="0" w:space="0" w:color="auto"/>
                            <w:bottom w:val="none" w:sz="0" w:space="0" w:color="auto"/>
                            <w:right w:val="none" w:sz="0" w:space="0" w:color="auto"/>
                          </w:divBdr>
                          <w:divsChild>
                            <w:div w:id="29033760">
                              <w:marLeft w:val="240"/>
                              <w:marRight w:val="0"/>
                              <w:marTop w:val="0"/>
                              <w:marBottom w:val="0"/>
                              <w:divBdr>
                                <w:top w:val="none" w:sz="0" w:space="0" w:color="auto"/>
                                <w:left w:val="none" w:sz="0" w:space="0" w:color="auto"/>
                                <w:bottom w:val="none" w:sz="0" w:space="0" w:color="auto"/>
                                <w:right w:val="none" w:sz="0" w:space="0" w:color="auto"/>
                              </w:divBdr>
                            </w:div>
                            <w:div w:id="2044162972">
                              <w:marLeft w:val="0"/>
                              <w:marRight w:val="0"/>
                              <w:marTop w:val="0"/>
                              <w:marBottom w:val="0"/>
                              <w:divBdr>
                                <w:top w:val="none" w:sz="0" w:space="0" w:color="auto"/>
                                <w:left w:val="none" w:sz="0" w:space="0" w:color="auto"/>
                                <w:bottom w:val="none" w:sz="0" w:space="0" w:color="auto"/>
                                <w:right w:val="none" w:sz="0" w:space="0" w:color="auto"/>
                              </w:divBdr>
                              <w:divsChild>
                                <w:div w:id="432634024">
                                  <w:marLeft w:val="0"/>
                                  <w:marRight w:val="0"/>
                                  <w:marTop w:val="0"/>
                                  <w:marBottom w:val="0"/>
                                  <w:divBdr>
                                    <w:top w:val="none" w:sz="0" w:space="0" w:color="auto"/>
                                    <w:left w:val="none" w:sz="0" w:space="0" w:color="auto"/>
                                    <w:bottom w:val="none" w:sz="0" w:space="0" w:color="auto"/>
                                    <w:right w:val="none" w:sz="0" w:space="0" w:color="auto"/>
                                  </w:divBdr>
                                </w:div>
                                <w:div w:id="2100715874">
                                  <w:marLeft w:val="240"/>
                                  <w:marRight w:val="240"/>
                                  <w:marTop w:val="0"/>
                                  <w:marBottom w:val="0"/>
                                  <w:divBdr>
                                    <w:top w:val="none" w:sz="0" w:space="0" w:color="auto"/>
                                    <w:left w:val="none" w:sz="0" w:space="0" w:color="auto"/>
                                    <w:bottom w:val="none" w:sz="0" w:space="0" w:color="auto"/>
                                    <w:right w:val="none" w:sz="0" w:space="0" w:color="auto"/>
                                  </w:divBdr>
                                  <w:divsChild>
                                    <w:div w:id="957416635">
                                      <w:marLeft w:val="240"/>
                                      <w:marRight w:val="0"/>
                                      <w:marTop w:val="0"/>
                                      <w:marBottom w:val="0"/>
                                      <w:divBdr>
                                        <w:top w:val="none" w:sz="0" w:space="0" w:color="auto"/>
                                        <w:left w:val="none" w:sz="0" w:space="0" w:color="auto"/>
                                        <w:bottom w:val="none" w:sz="0" w:space="0" w:color="auto"/>
                                        <w:right w:val="none" w:sz="0" w:space="0" w:color="auto"/>
                                      </w:divBdr>
                                    </w:div>
                                    <w:div w:id="1943607811">
                                      <w:marLeft w:val="0"/>
                                      <w:marRight w:val="0"/>
                                      <w:marTop w:val="0"/>
                                      <w:marBottom w:val="0"/>
                                      <w:divBdr>
                                        <w:top w:val="none" w:sz="0" w:space="0" w:color="auto"/>
                                        <w:left w:val="none" w:sz="0" w:space="0" w:color="auto"/>
                                        <w:bottom w:val="none" w:sz="0" w:space="0" w:color="auto"/>
                                        <w:right w:val="none" w:sz="0" w:space="0" w:color="auto"/>
                                      </w:divBdr>
                                      <w:divsChild>
                                        <w:div w:id="221866855">
                                          <w:marLeft w:val="240"/>
                                          <w:marRight w:val="240"/>
                                          <w:marTop w:val="0"/>
                                          <w:marBottom w:val="0"/>
                                          <w:divBdr>
                                            <w:top w:val="none" w:sz="0" w:space="0" w:color="auto"/>
                                            <w:left w:val="none" w:sz="0" w:space="0" w:color="auto"/>
                                            <w:bottom w:val="none" w:sz="0" w:space="0" w:color="auto"/>
                                            <w:right w:val="none" w:sz="0" w:space="0" w:color="auto"/>
                                          </w:divBdr>
                                          <w:divsChild>
                                            <w:div w:id="782309148">
                                              <w:marLeft w:val="0"/>
                                              <w:marRight w:val="0"/>
                                              <w:marTop w:val="0"/>
                                              <w:marBottom w:val="0"/>
                                              <w:divBdr>
                                                <w:top w:val="none" w:sz="0" w:space="0" w:color="auto"/>
                                                <w:left w:val="none" w:sz="0" w:space="0" w:color="auto"/>
                                                <w:bottom w:val="none" w:sz="0" w:space="0" w:color="auto"/>
                                                <w:right w:val="none" w:sz="0" w:space="0" w:color="auto"/>
                                              </w:divBdr>
                                              <w:divsChild>
                                                <w:div w:id="214195035">
                                                  <w:marLeft w:val="240"/>
                                                  <w:marRight w:val="240"/>
                                                  <w:marTop w:val="0"/>
                                                  <w:marBottom w:val="0"/>
                                                  <w:divBdr>
                                                    <w:top w:val="none" w:sz="0" w:space="0" w:color="auto"/>
                                                    <w:left w:val="none" w:sz="0" w:space="0" w:color="auto"/>
                                                    <w:bottom w:val="none" w:sz="0" w:space="0" w:color="auto"/>
                                                    <w:right w:val="none" w:sz="0" w:space="0" w:color="auto"/>
                                                  </w:divBdr>
                                                </w:div>
                                                <w:div w:id="387993107">
                                                  <w:marLeft w:val="240"/>
                                                  <w:marRight w:val="240"/>
                                                  <w:marTop w:val="0"/>
                                                  <w:marBottom w:val="0"/>
                                                  <w:divBdr>
                                                    <w:top w:val="none" w:sz="0" w:space="0" w:color="auto"/>
                                                    <w:left w:val="none" w:sz="0" w:space="0" w:color="auto"/>
                                                    <w:bottom w:val="none" w:sz="0" w:space="0" w:color="auto"/>
                                                    <w:right w:val="none" w:sz="0" w:space="0" w:color="auto"/>
                                                  </w:divBdr>
                                                </w:div>
                                                <w:div w:id="458110352">
                                                  <w:marLeft w:val="240"/>
                                                  <w:marRight w:val="240"/>
                                                  <w:marTop w:val="0"/>
                                                  <w:marBottom w:val="0"/>
                                                  <w:divBdr>
                                                    <w:top w:val="none" w:sz="0" w:space="0" w:color="auto"/>
                                                    <w:left w:val="none" w:sz="0" w:space="0" w:color="auto"/>
                                                    <w:bottom w:val="none" w:sz="0" w:space="0" w:color="auto"/>
                                                    <w:right w:val="none" w:sz="0" w:space="0" w:color="auto"/>
                                                  </w:divBdr>
                                                  <w:divsChild>
                                                    <w:div w:id="602223991">
                                                      <w:marLeft w:val="240"/>
                                                      <w:marRight w:val="0"/>
                                                      <w:marTop w:val="0"/>
                                                      <w:marBottom w:val="0"/>
                                                      <w:divBdr>
                                                        <w:top w:val="none" w:sz="0" w:space="0" w:color="auto"/>
                                                        <w:left w:val="none" w:sz="0" w:space="0" w:color="auto"/>
                                                        <w:bottom w:val="none" w:sz="0" w:space="0" w:color="auto"/>
                                                        <w:right w:val="none" w:sz="0" w:space="0" w:color="auto"/>
                                                      </w:divBdr>
                                                    </w:div>
                                                  </w:divsChild>
                                                </w:div>
                                                <w:div w:id="470177729">
                                                  <w:marLeft w:val="240"/>
                                                  <w:marRight w:val="240"/>
                                                  <w:marTop w:val="0"/>
                                                  <w:marBottom w:val="0"/>
                                                  <w:divBdr>
                                                    <w:top w:val="none" w:sz="0" w:space="0" w:color="auto"/>
                                                    <w:left w:val="none" w:sz="0" w:space="0" w:color="auto"/>
                                                    <w:bottom w:val="none" w:sz="0" w:space="0" w:color="auto"/>
                                                    <w:right w:val="none" w:sz="0" w:space="0" w:color="auto"/>
                                                  </w:divBdr>
                                                  <w:divsChild>
                                                    <w:div w:id="1196699719">
                                                      <w:marLeft w:val="240"/>
                                                      <w:marRight w:val="0"/>
                                                      <w:marTop w:val="0"/>
                                                      <w:marBottom w:val="0"/>
                                                      <w:divBdr>
                                                        <w:top w:val="none" w:sz="0" w:space="0" w:color="auto"/>
                                                        <w:left w:val="none" w:sz="0" w:space="0" w:color="auto"/>
                                                        <w:bottom w:val="none" w:sz="0" w:space="0" w:color="auto"/>
                                                        <w:right w:val="none" w:sz="0" w:space="0" w:color="auto"/>
                                                      </w:divBdr>
                                                    </w:div>
                                                  </w:divsChild>
                                                </w:div>
                                                <w:div w:id="1781997244">
                                                  <w:marLeft w:val="0"/>
                                                  <w:marRight w:val="0"/>
                                                  <w:marTop w:val="0"/>
                                                  <w:marBottom w:val="0"/>
                                                  <w:divBdr>
                                                    <w:top w:val="none" w:sz="0" w:space="0" w:color="auto"/>
                                                    <w:left w:val="none" w:sz="0" w:space="0" w:color="auto"/>
                                                    <w:bottom w:val="none" w:sz="0" w:space="0" w:color="auto"/>
                                                    <w:right w:val="none" w:sz="0" w:space="0" w:color="auto"/>
                                                  </w:divBdr>
                                                </w:div>
                                                <w:div w:id="1813981307">
                                                  <w:marLeft w:val="240"/>
                                                  <w:marRight w:val="240"/>
                                                  <w:marTop w:val="0"/>
                                                  <w:marBottom w:val="0"/>
                                                  <w:divBdr>
                                                    <w:top w:val="none" w:sz="0" w:space="0" w:color="auto"/>
                                                    <w:left w:val="none" w:sz="0" w:space="0" w:color="auto"/>
                                                    <w:bottom w:val="none" w:sz="0" w:space="0" w:color="auto"/>
                                                    <w:right w:val="none" w:sz="0" w:space="0" w:color="auto"/>
                                                  </w:divBdr>
                                                  <w:divsChild>
                                                    <w:div w:id="1137455721">
                                                      <w:marLeft w:val="240"/>
                                                      <w:marRight w:val="0"/>
                                                      <w:marTop w:val="0"/>
                                                      <w:marBottom w:val="0"/>
                                                      <w:divBdr>
                                                        <w:top w:val="none" w:sz="0" w:space="0" w:color="auto"/>
                                                        <w:left w:val="none" w:sz="0" w:space="0" w:color="auto"/>
                                                        <w:bottom w:val="none" w:sz="0" w:space="0" w:color="auto"/>
                                                        <w:right w:val="none" w:sz="0" w:space="0" w:color="auto"/>
                                                      </w:divBdr>
                                                    </w:div>
                                                  </w:divsChild>
                                                </w:div>
                                                <w:div w:id="2095318794">
                                                  <w:marLeft w:val="240"/>
                                                  <w:marRight w:val="240"/>
                                                  <w:marTop w:val="0"/>
                                                  <w:marBottom w:val="0"/>
                                                  <w:divBdr>
                                                    <w:top w:val="none" w:sz="0" w:space="0" w:color="auto"/>
                                                    <w:left w:val="none" w:sz="0" w:space="0" w:color="auto"/>
                                                    <w:bottom w:val="none" w:sz="0" w:space="0" w:color="auto"/>
                                                    <w:right w:val="none" w:sz="0" w:space="0" w:color="auto"/>
                                                  </w:divBdr>
                                                  <w:divsChild>
                                                    <w:div w:id="157897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3423">
                                              <w:marLeft w:val="240"/>
                                              <w:marRight w:val="0"/>
                                              <w:marTop w:val="0"/>
                                              <w:marBottom w:val="0"/>
                                              <w:divBdr>
                                                <w:top w:val="none" w:sz="0" w:space="0" w:color="auto"/>
                                                <w:left w:val="none" w:sz="0" w:space="0" w:color="auto"/>
                                                <w:bottom w:val="none" w:sz="0" w:space="0" w:color="auto"/>
                                                <w:right w:val="none" w:sz="0" w:space="0" w:color="auto"/>
                                              </w:divBdr>
                                            </w:div>
                                          </w:divsChild>
                                        </w:div>
                                        <w:div w:id="2009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9738">
                          <w:marLeft w:val="0"/>
                          <w:marRight w:val="0"/>
                          <w:marTop w:val="0"/>
                          <w:marBottom w:val="0"/>
                          <w:divBdr>
                            <w:top w:val="none" w:sz="0" w:space="0" w:color="auto"/>
                            <w:left w:val="none" w:sz="0" w:space="0" w:color="auto"/>
                            <w:bottom w:val="none" w:sz="0" w:space="0" w:color="auto"/>
                            <w:right w:val="none" w:sz="0" w:space="0" w:color="auto"/>
                          </w:divBdr>
                        </w:div>
                      </w:divsChild>
                    </w:div>
                    <w:div w:id="1905136198">
                      <w:marLeft w:val="240"/>
                      <w:marRight w:val="0"/>
                      <w:marTop w:val="0"/>
                      <w:marBottom w:val="0"/>
                      <w:divBdr>
                        <w:top w:val="none" w:sz="0" w:space="0" w:color="auto"/>
                        <w:left w:val="none" w:sz="0" w:space="0" w:color="auto"/>
                        <w:bottom w:val="none" w:sz="0" w:space="0" w:color="auto"/>
                        <w:right w:val="none" w:sz="0" w:space="0" w:color="auto"/>
                      </w:divBdr>
                    </w:div>
                  </w:divsChild>
                </w:div>
                <w:div w:id="1166166250">
                  <w:marLeft w:val="240"/>
                  <w:marRight w:val="240"/>
                  <w:marTop w:val="0"/>
                  <w:marBottom w:val="0"/>
                  <w:divBdr>
                    <w:top w:val="none" w:sz="0" w:space="0" w:color="auto"/>
                    <w:left w:val="none" w:sz="0" w:space="0" w:color="auto"/>
                    <w:bottom w:val="none" w:sz="0" w:space="0" w:color="auto"/>
                    <w:right w:val="none" w:sz="0" w:space="0" w:color="auto"/>
                  </w:divBdr>
                </w:div>
                <w:div w:id="1170407960">
                  <w:marLeft w:val="240"/>
                  <w:marRight w:val="240"/>
                  <w:marTop w:val="0"/>
                  <w:marBottom w:val="0"/>
                  <w:divBdr>
                    <w:top w:val="none" w:sz="0" w:space="0" w:color="auto"/>
                    <w:left w:val="none" w:sz="0" w:space="0" w:color="auto"/>
                    <w:bottom w:val="none" w:sz="0" w:space="0" w:color="auto"/>
                    <w:right w:val="none" w:sz="0" w:space="0" w:color="auto"/>
                  </w:divBdr>
                  <w:divsChild>
                    <w:div w:id="253980808">
                      <w:marLeft w:val="240"/>
                      <w:marRight w:val="0"/>
                      <w:marTop w:val="0"/>
                      <w:marBottom w:val="0"/>
                      <w:divBdr>
                        <w:top w:val="none" w:sz="0" w:space="0" w:color="auto"/>
                        <w:left w:val="none" w:sz="0" w:space="0" w:color="auto"/>
                        <w:bottom w:val="none" w:sz="0" w:space="0" w:color="auto"/>
                        <w:right w:val="none" w:sz="0" w:space="0" w:color="auto"/>
                      </w:divBdr>
                    </w:div>
                  </w:divsChild>
                </w:div>
                <w:div w:id="1198857984">
                  <w:marLeft w:val="240"/>
                  <w:marRight w:val="240"/>
                  <w:marTop w:val="0"/>
                  <w:marBottom w:val="0"/>
                  <w:divBdr>
                    <w:top w:val="none" w:sz="0" w:space="0" w:color="auto"/>
                    <w:left w:val="none" w:sz="0" w:space="0" w:color="auto"/>
                    <w:bottom w:val="none" w:sz="0" w:space="0" w:color="auto"/>
                    <w:right w:val="none" w:sz="0" w:space="0" w:color="auto"/>
                  </w:divBdr>
                  <w:divsChild>
                    <w:div w:id="394398372">
                      <w:marLeft w:val="0"/>
                      <w:marRight w:val="0"/>
                      <w:marTop w:val="0"/>
                      <w:marBottom w:val="0"/>
                      <w:divBdr>
                        <w:top w:val="none" w:sz="0" w:space="0" w:color="auto"/>
                        <w:left w:val="none" w:sz="0" w:space="0" w:color="auto"/>
                        <w:bottom w:val="none" w:sz="0" w:space="0" w:color="auto"/>
                        <w:right w:val="none" w:sz="0" w:space="0" w:color="auto"/>
                      </w:divBdr>
                      <w:divsChild>
                        <w:div w:id="319309651">
                          <w:marLeft w:val="240"/>
                          <w:marRight w:val="240"/>
                          <w:marTop w:val="0"/>
                          <w:marBottom w:val="0"/>
                          <w:divBdr>
                            <w:top w:val="none" w:sz="0" w:space="0" w:color="auto"/>
                            <w:left w:val="none" w:sz="0" w:space="0" w:color="auto"/>
                            <w:bottom w:val="none" w:sz="0" w:space="0" w:color="auto"/>
                            <w:right w:val="none" w:sz="0" w:space="0" w:color="auto"/>
                          </w:divBdr>
                          <w:divsChild>
                            <w:div w:id="107553818">
                              <w:marLeft w:val="0"/>
                              <w:marRight w:val="0"/>
                              <w:marTop w:val="0"/>
                              <w:marBottom w:val="0"/>
                              <w:divBdr>
                                <w:top w:val="none" w:sz="0" w:space="0" w:color="auto"/>
                                <w:left w:val="none" w:sz="0" w:space="0" w:color="auto"/>
                                <w:bottom w:val="none" w:sz="0" w:space="0" w:color="auto"/>
                                <w:right w:val="none" w:sz="0" w:space="0" w:color="auto"/>
                              </w:divBdr>
                              <w:divsChild>
                                <w:div w:id="1262296403">
                                  <w:marLeft w:val="0"/>
                                  <w:marRight w:val="0"/>
                                  <w:marTop w:val="0"/>
                                  <w:marBottom w:val="0"/>
                                  <w:divBdr>
                                    <w:top w:val="none" w:sz="0" w:space="0" w:color="auto"/>
                                    <w:left w:val="none" w:sz="0" w:space="0" w:color="auto"/>
                                    <w:bottom w:val="none" w:sz="0" w:space="0" w:color="auto"/>
                                    <w:right w:val="none" w:sz="0" w:space="0" w:color="auto"/>
                                  </w:divBdr>
                                </w:div>
                                <w:div w:id="2052725026">
                                  <w:marLeft w:val="240"/>
                                  <w:marRight w:val="240"/>
                                  <w:marTop w:val="0"/>
                                  <w:marBottom w:val="0"/>
                                  <w:divBdr>
                                    <w:top w:val="none" w:sz="0" w:space="0" w:color="auto"/>
                                    <w:left w:val="none" w:sz="0" w:space="0" w:color="auto"/>
                                    <w:bottom w:val="none" w:sz="0" w:space="0" w:color="auto"/>
                                    <w:right w:val="none" w:sz="0" w:space="0" w:color="auto"/>
                                  </w:divBdr>
                                  <w:divsChild>
                                    <w:div w:id="1557162062">
                                      <w:marLeft w:val="240"/>
                                      <w:marRight w:val="0"/>
                                      <w:marTop w:val="0"/>
                                      <w:marBottom w:val="0"/>
                                      <w:divBdr>
                                        <w:top w:val="none" w:sz="0" w:space="0" w:color="auto"/>
                                        <w:left w:val="none" w:sz="0" w:space="0" w:color="auto"/>
                                        <w:bottom w:val="none" w:sz="0" w:space="0" w:color="auto"/>
                                        <w:right w:val="none" w:sz="0" w:space="0" w:color="auto"/>
                                      </w:divBdr>
                                    </w:div>
                                    <w:div w:id="1792628281">
                                      <w:marLeft w:val="0"/>
                                      <w:marRight w:val="0"/>
                                      <w:marTop w:val="0"/>
                                      <w:marBottom w:val="0"/>
                                      <w:divBdr>
                                        <w:top w:val="none" w:sz="0" w:space="0" w:color="auto"/>
                                        <w:left w:val="none" w:sz="0" w:space="0" w:color="auto"/>
                                        <w:bottom w:val="none" w:sz="0" w:space="0" w:color="auto"/>
                                        <w:right w:val="none" w:sz="0" w:space="0" w:color="auto"/>
                                      </w:divBdr>
                                      <w:divsChild>
                                        <w:div w:id="1001591231">
                                          <w:marLeft w:val="0"/>
                                          <w:marRight w:val="0"/>
                                          <w:marTop w:val="0"/>
                                          <w:marBottom w:val="0"/>
                                          <w:divBdr>
                                            <w:top w:val="none" w:sz="0" w:space="0" w:color="auto"/>
                                            <w:left w:val="none" w:sz="0" w:space="0" w:color="auto"/>
                                            <w:bottom w:val="none" w:sz="0" w:space="0" w:color="auto"/>
                                            <w:right w:val="none" w:sz="0" w:space="0" w:color="auto"/>
                                          </w:divBdr>
                                        </w:div>
                                        <w:div w:id="1476143495">
                                          <w:marLeft w:val="240"/>
                                          <w:marRight w:val="240"/>
                                          <w:marTop w:val="0"/>
                                          <w:marBottom w:val="0"/>
                                          <w:divBdr>
                                            <w:top w:val="none" w:sz="0" w:space="0" w:color="auto"/>
                                            <w:left w:val="none" w:sz="0" w:space="0" w:color="auto"/>
                                            <w:bottom w:val="none" w:sz="0" w:space="0" w:color="auto"/>
                                            <w:right w:val="none" w:sz="0" w:space="0" w:color="auto"/>
                                          </w:divBdr>
                                          <w:divsChild>
                                            <w:div w:id="388115378">
                                              <w:marLeft w:val="240"/>
                                              <w:marRight w:val="0"/>
                                              <w:marTop w:val="0"/>
                                              <w:marBottom w:val="0"/>
                                              <w:divBdr>
                                                <w:top w:val="none" w:sz="0" w:space="0" w:color="auto"/>
                                                <w:left w:val="none" w:sz="0" w:space="0" w:color="auto"/>
                                                <w:bottom w:val="none" w:sz="0" w:space="0" w:color="auto"/>
                                                <w:right w:val="none" w:sz="0" w:space="0" w:color="auto"/>
                                              </w:divBdr>
                                            </w:div>
                                            <w:div w:id="992098323">
                                              <w:marLeft w:val="0"/>
                                              <w:marRight w:val="0"/>
                                              <w:marTop w:val="0"/>
                                              <w:marBottom w:val="0"/>
                                              <w:divBdr>
                                                <w:top w:val="none" w:sz="0" w:space="0" w:color="auto"/>
                                                <w:left w:val="none" w:sz="0" w:space="0" w:color="auto"/>
                                                <w:bottom w:val="none" w:sz="0" w:space="0" w:color="auto"/>
                                                <w:right w:val="none" w:sz="0" w:space="0" w:color="auto"/>
                                              </w:divBdr>
                                              <w:divsChild>
                                                <w:div w:id="328482301">
                                                  <w:marLeft w:val="240"/>
                                                  <w:marRight w:val="240"/>
                                                  <w:marTop w:val="0"/>
                                                  <w:marBottom w:val="0"/>
                                                  <w:divBdr>
                                                    <w:top w:val="none" w:sz="0" w:space="0" w:color="auto"/>
                                                    <w:left w:val="none" w:sz="0" w:space="0" w:color="auto"/>
                                                    <w:bottom w:val="none" w:sz="0" w:space="0" w:color="auto"/>
                                                    <w:right w:val="none" w:sz="0" w:space="0" w:color="auto"/>
                                                  </w:divBdr>
                                                  <w:divsChild>
                                                    <w:div w:id="1926187941">
                                                      <w:marLeft w:val="240"/>
                                                      <w:marRight w:val="0"/>
                                                      <w:marTop w:val="0"/>
                                                      <w:marBottom w:val="0"/>
                                                      <w:divBdr>
                                                        <w:top w:val="none" w:sz="0" w:space="0" w:color="auto"/>
                                                        <w:left w:val="none" w:sz="0" w:space="0" w:color="auto"/>
                                                        <w:bottom w:val="none" w:sz="0" w:space="0" w:color="auto"/>
                                                        <w:right w:val="none" w:sz="0" w:space="0" w:color="auto"/>
                                                      </w:divBdr>
                                                    </w:div>
                                                  </w:divsChild>
                                                </w:div>
                                                <w:div w:id="424808214">
                                                  <w:marLeft w:val="0"/>
                                                  <w:marRight w:val="0"/>
                                                  <w:marTop w:val="0"/>
                                                  <w:marBottom w:val="0"/>
                                                  <w:divBdr>
                                                    <w:top w:val="none" w:sz="0" w:space="0" w:color="auto"/>
                                                    <w:left w:val="none" w:sz="0" w:space="0" w:color="auto"/>
                                                    <w:bottom w:val="none" w:sz="0" w:space="0" w:color="auto"/>
                                                    <w:right w:val="none" w:sz="0" w:space="0" w:color="auto"/>
                                                  </w:divBdr>
                                                </w:div>
                                                <w:div w:id="1354922613">
                                                  <w:marLeft w:val="240"/>
                                                  <w:marRight w:val="240"/>
                                                  <w:marTop w:val="0"/>
                                                  <w:marBottom w:val="0"/>
                                                  <w:divBdr>
                                                    <w:top w:val="none" w:sz="0" w:space="0" w:color="auto"/>
                                                    <w:left w:val="none" w:sz="0" w:space="0" w:color="auto"/>
                                                    <w:bottom w:val="none" w:sz="0" w:space="0" w:color="auto"/>
                                                    <w:right w:val="none" w:sz="0" w:space="0" w:color="auto"/>
                                                  </w:divBdr>
                                                  <w:divsChild>
                                                    <w:div w:id="1048262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1962">
                              <w:marLeft w:val="240"/>
                              <w:marRight w:val="0"/>
                              <w:marTop w:val="0"/>
                              <w:marBottom w:val="0"/>
                              <w:divBdr>
                                <w:top w:val="none" w:sz="0" w:space="0" w:color="auto"/>
                                <w:left w:val="none" w:sz="0" w:space="0" w:color="auto"/>
                                <w:bottom w:val="none" w:sz="0" w:space="0" w:color="auto"/>
                                <w:right w:val="none" w:sz="0" w:space="0" w:color="auto"/>
                              </w:divBdr>
                            </w:div>
                          </w:divsChild>
                        </w:div>
                        <w:div w:id="1468551895">
                          <w:marLeft w:val="0"/>
                          <w:marRight w:val="0"/>
                          <w:marTop w:val="0"/>
                          <w:marBottom w:val="0"/>
                          <w:divBdr>
                            <w:top w:val="none" w:sz="0" w:space="0" w:color="auto"/>
                            <w:left w:val="none" w:sz="0" w:space="0" w:color="auto"/>
                            <w:bottom w:val="none" w:sz="0" w:space="0" w:color="auto"/>
                            <w:right w:val="none" w:sz="0" w:space="0" w:color="auto"/>
                          </w:divBdr>
                        </w:div>
                      </w:divsChild>
                    </w:div>
                    <w:div w:id="894313681">
                      <w:marLeft w:val="240"/>
                      <w:marRight w:val="0"/>
                      <w:marTop w:val="0"/>
                      <w:marBottom w:val="0"/>
                      <w:divBdr>
                        <w:top w:val="none" w:sz="0" w:space="0" w:color="auto"/>
                        <w:left w:val="none" w:sz="0" w:space="0" w:color="auto"/>
                        <w:bottom w:val="none" w:sz="0" w:space="0" w:color="auto"/>
                        <w:right w:val="none" w:sz="0" w:space="0" w:color="auto"/>
                      </w:divBdr>
                    </w:div>
                  </w:divsChild>
                </w:div>
                <w:div w:id="1348487995">
                  <w:marLeft w:val="240"/>
                  <w:marRight w:val="240"/>
                  <w:marTop w:val="0"/>
                  <w:marBottom w:val="0"/>
                  <w:divBdr>
                    <w:top w:val="none" w:sz="0" w:space="0" w:color="auto"/>
                    <w:left w:val="none" w:sz="0" w:space="0" w:color="auto"/>
                    <w:bottom w:val="none" w:sz="0" w:space="0" w:color="auto"/>
                    <w:right w:val="none" w:sz="0" w:space="0" w:color="auto"/>
                  </w:divBdr>
                  <w:divsChild>
                    <w:div w:id="1566447622">
                      <w:marLeft w:val="240"/>
                      <w:marRight w:val="0"/>
                      <w:marTop w:val="0"/>
                      <w:marBottom w:val="0"/>
                      <w:divBdr>
                        <w:top w:val="none" w:sz="0" w:space="0" w:color="auto"/>
                        <w:left w:val="none" w:sz="0" w:space="0" w:color="auto"/>
                        <w:bottom w:val="none" w:sz="0" w:space="0" w:color="auto"/>
                        <w:right w:val="none" w:sz="0" w:space="0" w:color="auto"/>
                      </w:divBdr>
                    </w:div>
                    <w:div w:id="2126193512">
                      <w:marLeft w:val="0"/>
                      <w:marRight w:val="0"/>
                      <w:marTop w:val="0"/>
                      <w:marBottom w:val="0"/>
                      <w:divBdr>
                        <w:top w:val="none" w:sz="0" w:space="0" w:color="auto"/>
                        <w:left w:val="none" w:sz="0" w:space="0" w:color="auto"/>
                        <w:bottom w:val="none" w:sz="0" w:space="0" w:color="auto"/>
                        <w:right w:val="none" w:sz="0" w:space="0" w:color="auto"/>
                      </w:divBdr>
                      <w:divsChild>
                        <w:div w:id="1176656171">
                          <w:marLeft w:val="240"/>
                          <w:marRight w:val="240"/>
                          <w:marTop w:val="0"/>
                          <w:marBottom w:val="0"/>
                          <w:divBdr>
                            <w:top w:val="none" w:sz="0" w:space="0" w:color="auto"/>
                            <w:left w:val="none" w:sz="0" w:space="0" w:color="auto"/>
                            <w:bottom w:val="none" w:sz="0" w:space="0" w:color="auto"/>
                            <w:right w:val="none" w:sz="0" w:space="0" w:color="auto"/>
                          </w:divBdr>
                          <w:divsChild>
                            <w:div w:id="1017195866">
                              <w:marLeft w:val="240"/>
                              <w:marRight w:val="0"/>
                              <w:marTop w:val="0"/>
                              <w:marBottom w:val="0"/>
                              <w:divBdr>
                                <w:top w:val="none" w:sz="0" w:space="0" w:color="auto"/>
                                <w:left w:val="none" w:sz="0" w:space="0" w:color="auto"/>
                                <w:bottom w:val="none" w:sz="0" w:space="0" w:color="auto"/>
                                <w:right w:val="none" w:sz="0" w:space="0" w:color="auto"/>
                              </w:divBdr>
                            </w:div>
                            <w:div w:id="1208105850">
                              <w:marLeft w:val="0"/>
                              <w:marRight w:val="0"/>
                              <w:marTop w:val="0"/>
                              <w:marBottom w:val="0"/>
                              <w:divBdr>
                                <w:top w:val="none" w:sz="0" w:space="0" w:color="auto"/>
                                <w:left w:val="none" w:sz="0" w:space="0" w:color="auto"/>
                                <w:bottom w:val="none" w:sz="0" w:space="0" w:color="auto"/>
                                <w:right w:val="none" w:sz="0" w:space="0" w:color="auto"/>
                              </w:divBdr>
                              <w:divsChild>
                                <w:div w:id="354581061">
                                  <w:marLeft w:val="0"/>
                                  <w:marRight w:val="0"/>
                                  <w:marTop w:val="0"/>
                                  <w:marBottom w:val="0"/>
                                  <w:divBdr>
                                    <w:top w:val="none" w:sz="0" w:space="0" w:color="auto"/>
                                    <w:left w:val="none" w:sz="0" w:space="0" w:color="auto"/>
                                    <w:bottom w:val="none" w:sz="0" w:space="0" w:color="auto"/>
                                    <w:right w:val="none" w:sz="0" w:space="0" w:color="auto"/>
                                  </w:divBdr>
                                </w:div>
                                <w:div w:id="530992127">
                                  <w:marLeft w:val="240"/>
                                  <w:marRight w:val="240"/>
                                  <w:marTop w:val="0"/>
                                  <w:marBottom w:val="0"/>
                                  <w:divBdr>
                                    <w:top w:val="none" w:sz="0" w:space="0" w:color="auto"/>
                                    <w:left w:val="none" w:sz="0" w:space="0" w:color="auto"/>
                                    <w:bottom w:val="none" w:sz="0" w:space="0" w:color="auto"/>
                                    <w:right w:val="none" w:sz="0" w:space="0" w:color="auto"/>
                                  </w:divBdr>
                                  <w:divsChild>
                                    <w:div w:id="19554702">
                                      <w:marLeft w:val="0"/>
                                      <w:marRight w:val="0"/>
                                      <w:marTop w:val="0"/>
                                      <w:marBottom w:val="0"/>
                                      <w:divBdr>
                                        <w:top w:val="none" w:sz="0" w:space="0" w:color="auto"/>
                                        <w:left w:val="none" w:sz="0" w:space="0" w:color="auto"/>
                                        <w:bottom w:val="none" w:sz="0" w:space="0" w:color="auto"/>
                                        <w:right w:val="none" w:sz="0" w:space="0" w:color="auto"/>
                                      </w:divBdr>
                                      <w:divsChild>
                                        <w:div w:id="523372954">
                                          <w:marLeft w:val="240"/>
                                          <w:marRight w:val="240"/>
                                          <w:marTop w:val="0"/>
                                          <w:marBottom w:val="0"/>
                                          <w:divBdr>
                                            <w:top w:val="none" w:sz="0" w:space="0" w:color="auto"/>
                                            <w:left w:val="none" w:sz="0" w:space="0" w:color="auto"/>
                                            <w:bottom w:val="none" w:sz="0" w:space="0" w:color="auto"/>
                                            <w:right w:val="none" w:sz="0" w:space="0" w:color="auto"/>
                                          </w:divBdr>
                                          <w:divsChild>
                                            <w:div w:id="1137337729">
                                              <w:marLeft w:val="240"/>
                                              <w:marRight w:val="0"/>
                                              <w:marTop w:val="0"/>
                                              <w:marBottom w:val="0"/>
                                              <w:divBdr>
                                                <w:top w:val="none" w:sz="0" w:space="0" w:color="auto"/>
                                                <w:left w:val="none" w:sz="0" w:space="0" w:color="auto"/>
                                                <w:bottom w:val="none" w:sz="0" w:space="0" w:color="auto"/>
                                                <w:right w:val="none" w:sz="0" w:space="0" w:color="auto"/>
                                              </w:divBdr>
                                            </w:div>
                                            <w:div w:id="1261644730">
                                              <w:marLeft w:val="0"/>
                                              <w:marRight w:val="0"/>
                                              <w:marTop w:val="0"/>
                                              <w:marBottom w:val="0"/>
                                              <w:divBdr>
                                                <w:top w:val="none" w:sz="0" w:space="0" w:color="auto"/>
                                                <w:left w:val="none" w:sz="0" w:space="0" w:color="auto"/>
                                                <w:bottom w:val="none" w:sz="0" w:space="0" w:color="auto"/>
                                                <w:right w:val="none" w:sz="0" w:space="0" w:color="auto"/>
                                              </w:divBdr>
                                              <w:divsChild>
                                                <w:div w:id="834420178">
                                                  <w:marLeft w:val="0"/>
                                                  <w:marRight w:val="0"/>
                                                  <w:marTop w:val="0"/>
                                                  <w:marBottom w:val="0"/>
                                                  <w:divBdr>
                                                    <w:top w:val="none" w:sz="0" w:space="0" w:color="auto"/>
                                                    <w:left w:val="none" w:sz="0" w:space="0" w:color="auto"/>
                                                    <w:bottom w:val="none" w:sz="0" w:space="0" w:color="auto"/>
                                                    <w:right w:val="none" w:sz="0" w:space="0" w:color="auto"/>
                                                  </w:divBdr>
                                                </w:div>
                                                <w:div w:id="1998458922">
                                                  <w:marLeft w:val="240"/>
                                                  <w:marRight w:val="240"/>
                                                  <w:marTop w:val="0"/>
                                                  <w:marBottom w:val="0"/>
                                                  <w:divBdr>
                                                    <w:top w:val="none" w:sz="0" w:space="0" w:color="auto"/>
                                                    <w:left w:val="none" w:sz="0" w:space="0" w:color="auto"/>
                                                    <w:bottom w:val="none" w:sz="0" w:space="0" w:color="auto"/>
                                                    <w:right w:val="none" w:sz="0" w:space="0" w:color="auto"/>
                                                  </w:divBdr>
                                                  <w:divsChild>
                                                    <w:div w:id="930118144">
                                                      <w:marLeft w:val="240"/>
                                                      <w:marRight w:val="0"/>
                                                      <w:marTop w:val="0"/>
                                                      <w:marBottom w:val="0"/>
                                                      <w:divBdr>
                                                        <w:top w:val="none" w:sz="0" w:space="0" w:color="auto"/>
                                                        <w:left w:val="none" w:sz="0" w:space="0" w:color="auto"/>
                                                        <w:bottom w:val="none" w:sz="0" w:space="0" w:color="auto"/>
                                                        <w:right w:val="none" w:sz="0" w:space="0" w:color="auto"/>
                                                      </w:divBdr>
                                                    </w:div>
                                                    <w:div w:id="1871987790">
                                                      <w:marLeft w:val="0"/>
                                                      <w:marRight w:val="0"/>
                                                      <w:marTop w:val="0"/>
                                                      <w:marBottom w:val="0"/>
                                                      <w:divBdr>
                                                        <w:top w:val="none" w:sz="0" w:space="0" w:color="auto"/>
                                                        <w:left w:val="none" w:sz="0" w:space="0" w:color="auto"/>
                                                        <w:bottom w:val="none" w:sz="0" w:space="0" w:color="auto"/>
                                                        <w:right w:val="none" w:sz="0" w:space="0" w:color="auto"/>
                                                      </w:divBdr>
                                                      <w:divsChild>
                                                        <w:div w:id="502429177">
                                                          <w:marLeft w:val="0"/>
                                                          <w:marRight w:val="0"/>
                                                          <w:marTop w:val="0"/>
                                                          <w:marBottom w:val="0"/>
                                                          <w:divBdr>
                                                            <w:top w:val="none" w:sz="0" w:space="0" w:color="auto"/>
                                                            <w:left w:val="none" w:sz="0" w:space="0" w:color="auto"/>
                                                            <w:bottom w:val="none" w:sz="0" w:space="0" w:color="auto"/>
                                                            <w:right w:val="none" w:sz="0" w:space="0" w:color="auto"/>
                                                          </w:divBdr>
                                                        </w:div>
                                                        <w:div w:id="1097023193">
                                                          <w:marLeft w:val="240"/>
                                                          <w:marRight w:val="240"/>
                                                          <w:marTop w:val="0"/>
                                                          <w:marBottom w:val="0"/>
                                                          <w:divBdr>
                                                            <w:top w:val="none" w:sz="0" w:space="0" w:color="auto"/>
                                                            <w:left w:val="none" w:sz="0" w:space="0" w:color="auto"/>
                                                            <w:bottom w:val="none" w:sz="0" w:space="0" w:color="auto"/>
                                                            <w:right w:val="none" w:sz="0" w:space="0" w:color="auto"/>
                                                          </w:divBdr>
                                                          <w:divsChild>
                                                            <w:div w:id="9380651">
                                                              <w:marLeft w:val="0"/>
                                                              <w:marRight w:val="0"/>
                                                              <w:marTop w:val="0"/>
                                                              <w:marBottom w:val="0"/>
                                                              <w:divBdr>
                                                                <w:top w:val="none" w:sz="0" w:space="0" w:color="auto"/>
                                                                <w:left w:val="none" w:sz="0" w:space="0" w:color="auto"/>
                                                                <w:bottom w:val="none" w:sz="0" w:space="0" w:color="auto"/>
                                                                <w:right w:val="none" w:sz="0" w:space="0" w:color="auto"/>
                                                              </w:divBdr>
                                                              <w:divsChild>
                                                                <w:div w:id="206140981">
                                                                  <w:marLeft w:val="0"/>
                                                                  <w:marRight w:val="0"/>
                                                                  <w:marTop w:val="0"/>
                                                                  <w:marBottom w:val="0"/>
                                                                  <w:divBdr>
                                                                    <w:top w:val="none" w:sz="0" w:space="0" w:color="auto"/>
                                                                    <w:left w:val="none" w:sz="0" w:space="0" w:color="auto"/>
                                                                    <w:bottom w:val="none" w:sz="0" w:space="0" w:color="auto"/>
                                                                    <w:right w:val="none" w:sz="0" w:space="0" w:color="auto"/>
                                                                  </w:divBdr>
                                                                </w:div>
                                                                <w:div w:id="386415219">
                                                                  <w:marLeft w:val="240"/>
                                                                  <w:marRight w:val="240"/>
                                                                  <w:marTop w:val="0"/>
                                                                  <w:marBottom w:val="0"/>
                                                                  <w:divBdr>
                                                                    <w:top w:val="none" w:sz="0" w:space="0" w:color="auto"/>
                                                                    <w:left w:val="none" w:sz="0" w:space="0" w:color="auto"/>
                                                                    <w:bottom w:val="none" w:sz="0" w:space="0" w:color="auto"/>
                                                                    <w:right w:val="none" w:sz="0" w:space="0" w:color="auto"/>
                                                                  </w:divBdr>
                                                                  <w:divsChild>
                                                                    <w:div w:id="1429424133">
                                                                      <w:marLeft w:val="240"/>
                                                                      <w:marRight w:val="0"/>
                                                                      <w:marTop w:val="0"/>
                                                                      <w:marBottom w:val="0"/>
                                                                      <w:divBdr>
                                                                        <w:top w:val="none" w:sz="0" w:space="0" w:color="auto"/>
                                                                        <w:left w:val="none" w:sz="0" w:space="0" w:color="auto"/>
                                                                        <w:bottom w:val="none" w:sz="0" w:space="0" w:color="auto"/>
                                                                        <w:right w:val="none" w:sz="0" w:space="0" w:color="auto"/>
                                                                      </w:divBdr>
                                                                    </w:div>
                                                                  </w:divsChild>
                                                                </w:div>
                                                                <w:div w:id="1429234131">
                                                                  <w:marLeft w:val="240"/>
                                                                  <w:marRight w:val="240"/>
                                                                  <w:marTop w:val="0"/>
                                                                  <w:marBottom w:val="0"/>
                                                                  <w:divBdr>
                                                                    <w:top w:val="none" w:sz="0" w:space="0" w:color="auto"/>
                                                                    <w:left w:val="none" w:sz="0" w:space="0" w:color="auto"/>
                                                                    <w:bottom w:val="none" w:sz="0" w:space="0" w:color="auto"/>
                                                                    <w:right w:val="none" w:sz="0" w:space="0" w:color="auto"/>
                                                                  </w:divBdr>
                                                                </w:div>
                                                              </w:divsChild>
                                                            </w:div>
                                                            <w:div w:id="210129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8914">
                                          <w:marLeft w:val="240"/>
                                          <w:marRight w:val="240"/>
                                          <w:marTop w:val="0"/>
                                          <w:marBottom w:val="0"/>
                                          <w:divBdr>
                                            <w:top w:val="none" w:sz="0" w:space="0" w:color="auto"/>
                                            <w:left w:val="none" w:sz="0" w:space="0" w:color="auto"/>
                                            <w:bottom w:val="none" w:sz="0" w:space="0" w:color="auto"/>
                                            <w:right w:val="none" w:sz="0" w:space="0" w:color="auto"/>
                                          </w:divBdr>
                                          <w:divsChild>
                                            <w:div w:id="264852963">
                                              <w:marLeft w:val="24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sChild>
                                                <w:div w:id="30346241">
                                                  <w:marLeft w:val="240"/>
                                                  <w:marRight w:val="240"/>
                                                  <w:marTop w:val="0"/>
                                                  <w:marBottom w:val="0"/>
                                                  <w:divBdr>
                                                    <w:top w:val="none" w:sz="0" w:space="0" w:color="auto"/>
                                                    <w:left w:val="none" w:sz="0" w:space="0" w:color="auto"/>
                                                    <w:bottom w:val="none" w:sz="0" w:space="0" w:color="auto"/>
                                                    <w:right w:val="none" w:sz="0" w:space="0" w:color="auto"/>
                                                  </w:divBdr>
                                                  <w:divsChild>
                                                    <w:div w:id="220869184">
                                                      <w:marLeft w:val="240"/>
                                                      <w:marRight w:val="0"/>
                                                      <w:marTop w:val="0"/>
                                                      <w:marBottom w:val="0"/>
                                                      <w:divBdr>
                                                        <w:top w:val="none" w:sz="0" w:space="0" w:color="auto"/>
                                                        <w:left w:val="none" w:sz="0" w:space="0" w:color="auto"/>
                                                        <w:bottom w:val="none" w:sz="0" w:space="0" w:color="auto"/>
                                                        <w:right w:val="none" w:sz="0" w:space="0" w:color="auto"/>
                                                      </w:divBdr>
                                                    </w:div>
                                                    <w:div w:id="822817398">
                                                      <w:marLeft w:val="0"/>
                                                      <w:marRight w:val="0"/>
                                                      <w:marTop w:val="0"/>
                                                      <w:marBottom w:val="0"/>
                                                      <w:divBdr>
                                                        <w:top w:val="none" w:sz="0" w:space="0" w:color="auto"/>
                                                        <w:left w:val="none" w:sz="0" w:space="0" w:color="auto"/>
                                                        <w:bottom w:val="none" w:sz="0" w:space="0" w:color="auto"/>
                                                        <w:right w:val="none" w:sz="0" w:space="0" w:color="auto"/>
                                                      </w:divBdr>
                                                      <w:divsChild>
                                                        <w:div w:id="1368483495">
                                                          <w:marLeft w:val="0"/>
                                                          <w:marRight w:val="0"/>
                                                          <w:marTop w:val="0"/>
                                                          <w:marBottom w:val="0"/>
                                                          <w:divBdr>
                                                            <w:top w:val="none" w:sz="0" w:space="0" w:color="auto"/>
                                                            <w:left w:val="none" w:sz="0" w:space="0" w:color="auto"/>
                                                            <w:bottom w:val="none" w:sz="0" w:space="0" w:color="auto"/>
                                                            <w:right w:val="none" w:sz="0" w:space="0" w:color="auto"/>
                                                          </w:divBdr>
                                                        </w:div>
                                                        <w:div w:id="1926301378">
                                                          <w:marLeft w:val="240"/>
                                                          <w:marRight w:val="240"/>
                                                          <w:marTop w:val="0"/>
                                                          <w:marBottom w:val="0"/>
                                                          <w:divBdr>
                                                            <w:top w:val="none" w:sz="0" w:space="0" w:color="auto"/>
                                                            <w:left w:val="none" w:sz="0" w:space="0" w:color="auto"/>
                                                            <w:bottom w:val="none" w:sz="0" w:space="0" w:color="auto"/>
                                                            <w:right w:val="none" w:sz="0" w:space="0" w:color="auto"/>
                                                          </w:divBdr>
                                                          <w:divsChild>
                                                            <w:div w:id="1066146357">
                                                              <w:marLeft w:val="0"/>
                                                              <w:marRight w:val="0"/>
                                                              <w:marTop w:val="0"/>
                                                              <w:marBottom w:val="0"/>
                                                              <w:divBdr>
                                                                <w:top w:val="none" w:sz="0" w:space="0" w:color="auto"/>
                                                                <w:left w:val="none" w:sz="0" w:space="0" w:color="auto"/>
                                                                <w:bottom w:val="none" w:sz="0" w:space="0" w:color="auto"/>
                                                                <w:right w:val="none" w:sz="0" w:space="0" w:color="auto"/>
                                                              </w:divBdr>
                                                              <w:divsChild>
                                                                <w:div w:id="983046845">
                                                                  <w:marLeft w:val="240"/>
                                                                  <w:marRight w:val="240"/>
                                                                  <w:marTop w:val="0"/>
                                                                  <w:marBottom w:val="0"/>
                                                                  <w:divBdr>
                                                                    <w:top w:val="none" w:sz="0" w:space="0" w:color="auto"/>
                                                                    <w:left w:val="none" w:sz="0" w:space="0" w:color="auto"/>
                                                                    <w:bottom w:val="none" w:sz="0" w:space="0" w:color="auto"/>
                                                                    <w:right w:val="none" w:sz="0" w:space="0" w:color="auto"/>
                                                                  </w:divBdr>
                                                                  <w:divsChild>
                                                                    <w:div w:id="1603147002">
                                                                      <w:marLeft w:val="240"/>
                                                                      <w:marRight w:val="0"/>
                                                                      <w:marTop w:val="0"/>
                                                                      <w:marBottom w:val="0"/>
                                                                      <w:divBdr>
                                                                        <w:top w:val="none" w:sz="0" w:space="0" w:color="auto"/>
                                                                        <w:left w:val="none" w:sz="0" w:space="0" w:color="auto"/>
                                                                        <w:bottom w:val="none" w:sz="0" w:space="0" w:color="auto"/>
                                                                        <w:right w:val="none" w:sz="0" w:space="0" w:color="auto"/>
                                                                      </w:divBdr>
                                                                    </w:div>
                                                                  </w:divsChild>
                                                                </w:div>
                                                                <w:div w:id="1146974448">
                                                                  <w:marLeft w:val="0"/>
                                                                  <w:marRight w:val="0"/>
                                                                  <w:marTop w:val="0"/>
                                                                  <w:marBottom w:val="0"/>
                                                                  <w:divBdr>
                                                                    <w:top w:val="none" w:sz="0" w:space="0" w:color="auto"/>
                                                                    <w:left w:val="none" w:sz="0" w:space="0" w:color="auto"/>
                                                                    <w:bottom w:val="none" w:sz="0" w:space="0" w:color="auto"/>
                                                                    <w:right w:val="none" w:sz="0" w:space="0" w:color="auto"/>
                                                                  </w:divBdr>
                                                                </w:div>
                                                                <w:div w:id="1369180946">
                                                                  <w:marLeft w:val="240"/>
                                                                  <w:marRight w:val="240"/>
                                                                  <w:marTop w:val="0"/>
                                                                  <w:marBottom w:val="0"/>
                                                                  <w:divBdr>
                                                                    <w:top w:val="none" w:sz="0" w:space="0" w:color="auto"/>
                                                                    <w:left w:val="none" w:sz="0" w:space="0" w:color="auto"/>
                                                                    <w:bottom w:val="none" w:sz="0" w:space="0" w:color="auto"/>
                                                                    <w:right w:val="none" w:sz="0" w:space="0" w:color="auto"/>
                                                                  </w:divBdr>
                                                                </w:div>
                                                              </w:divsChild>
                                                            </w:div>
                                                            <w:div w:id="121893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755">
                                          <w:marLeft w:val="0"/>
                                          <w:marRight w:val="0"/>
                                          <w:marTop w:val="0"/>
                                          <w:marBottom w:val="0"/>
                                          <w:divBdr>
                                            <w:top w:val="none" w:sz="0" w:space="0" w:color="auto"/>
                                            <w:left w:val="none" w:sz="0" w:space="0" w:color="auto"/>
                                            <w:bottom w:val="none" w:sz="0" w:space="0" w:color="auto"/>
                                            <w:right w:val="none" w:sz="0" w:space="0" w:color="auto"/>
                                          </w:divBdr>
                                        </w:div>
                                      </w:divsChild>
                                    </w:div>
                                    <w:div w:id="95639352">
                                      <w:marLeft w:val="240"/>
                                      <w:marRight w:val="0"/>
                                      <w:marTop w:val="0"/>
                                      <w:marBottom w:val="0"/>
                                      <w:divBdr>
                                        <w:top w:val="none" w:sz="0" w:space="0" w:color="auto"/>
                                        <w:left w:val="none" w:sz="0" w:space="0" w:color="auto"/>
                                        <w:bottom w:val="none" w:sz="0" w:space="0" w:color="auto"/>
                                        <w:right w:val="none" w:sz="0" w:space="0" w:color="auto"/>
                                      </w:divBdr>
                                    </w:div>
                                  </w:divsChild>
                                </w:div>
                                <w:div w:id="1772701267">
                                  <w:marLeft w:val="240"/>
                                  <w:marRight w:val="240"/>
                                  <w:marTop w:val="0"/>
                                  <w:marBottom w:val="0"/>
                                  <w:divBdr>
                                    <w:top w:val="none" w:sz="0" w:space="0" w:color="auto"/>
                                    <w:left w:val="none" w:sz="0" w:space="0" w:color="auto"/>
                                    <w:bottom w:val="none" w:sz="0" w:space="0" w:color="auto"/>
                                    <w:right w:val="none" w:sz="0" w:space="0" w:color="auto"/>
                                  </w:divBdr>
                                  <w:divsChild>
                                    <w:div w:id="1021471615">
                                      <w:marLeft w:val="240"/>
                                      <w:marRight w:val="0"/>
                                      <w:marTop w:val="0"/>
                                      <w:marBottom w:val="0"/>
                                      <w:divBdr>
                                        <w:top w:val="none" w:sz="0" w:space="0" w:color="auto"/>
                                        <w:left w:val="none" w:sz="0" w:space="0" w:color="auto"/>
                                        <w:bottom w:val="none" w:sz="0" w:space="0" w:color="auto"/>
                                        <w:right w:val="none" w:sz="0" w:space="0" w:color="auto"/>
                                      </w:divBdr>
                                    </w:div>
                                    <w:div w:id="2124692767">
                                      <w:marLeft w:val="0"/>
                                      <w:marRight w:val="0"/>
                                      <w:marTop w:val="0"/>
                                      <w:marBottom w:val="0"/>
                                      <w:divBdr>
                                        <w:top w:val="none" w:sz="0" w:space="0" w:color="auto"/>
                                        <w:left w:val="none" w:sz="0" w:space="0" w:color="auto"/>
                                        <w:bottom w:val="none" w:sz="0" w:space="0" w:color="auto"/>
                                        <w:right w:val="none" w:sz="0" w:space="0" w:color="auto"/>
                                      </w:divBdr>
                                      <w:divsChild>
                                        <w:div w:id="591547579">
                                          <w:marLeft w:val="240"/>
                                          <w:marRight w:val="240"/>
                                          <w:marTop w:val="0"/>
                                          <w:marBottom w:val="0"/>
                                          <w:divBdr>
                                            <w:top w:val="none" w:sz="0" w:space="0" w:color="auto"/>
                                            <w:left w:val="none" w:sz="0" w:space="0" w:color="auto"/>
                                            <w:bottom w:val="none" w:sz="0" w:space="0" w:color="auto"/>
                                            <w:right w:val="none" w:sz="0" w:space="0" w:color="auto"/>
                                          </w:divBdr>
                                          <w:divsChild>
                                            <w:div w:id="566917154">
                                              <w:marLeft w:val="240"/>
                                              <w:marRight w:val="0"/>
                                              <w:marTop w:val="0"/>
                                              <w:marBottom w:val="0"/>
                                              <w:divBdr>
                                                <w:top w:val="none" w:sz="0" w:space="0" w:color="auto"/>
                                                <w:left w:val="none" w:sz="0" w:space="0" w:color="auto"/>
                                                <w:bottom w:val="none" w:sz="0" w:space="0" w:color="auto"/>
                                                <w:right w:val="none" w:sz="0" w:space="0" w:color="auto"/>
                                              </w:divBdr>
                                            </w:div>
                                            <w:div w:id="1071584281">
                                              <w:marLeft w:val="0"/>
                                              <w:marRight w:val="0"/>
                                              <w:marTop w:val="0"/>
                                              <w:marBottom w:val="0"/>
                                              <w:divBdr>
                                                <w:top w:val="none" w:sz="0" w:space="0" w:color="auto"/>
                                                <w:left w:val="none" w:sz="0" w:space="0" w:color="auto"/>
                                                <w:bottom w:val="none" w:sz="0" w:space="0" w:color="auto"/>
                                                <w:right w:val="none" w:sz="0" w:space="0" w:color="auto"/>
                                              </w:divBdr>
                                              <w:divsChild>
                                                <w:div w:id="370615247">
                                                  <w:marLeft w:val="0"/>
                                                  <w:marRight w:val="0"/>
                                                  <w:marTop w:val="0"/>
                                                  <w:marBottom w:val="0"/>
                                                  <w:divBdr>
                                                    <w:top w:val="none" w:sz="0" w:space="0" w:color="auto"/>
                                                    <w:left w:val="none" w:sz="0" w:space="0" w:color="auto"/>
                                                    <w:bottom w:val="none" w:sz="0" w:space="0" w:color="auto"/>
                                                    <w:right w:val="none" w:sz="0" w:space="0" w:color="auto"/>
                                                  </w:divBdr>
                                                </w:div>
                                                <w:div w:id="1726220162">
                                                  <w:marLeft w:val="240"/>
                                                  <w:marRight w:val="240"/>
                                                  <w:marTop w:val="0"/>
                                                  <w:marBottom w:val="0"/>
                                                  <w:divBdr>
                                                    <w:top w:val="none" w:sz="0" w:space="0" w:color="auto"/>
                                                    <w:left w:val="none" w:sz="0" w:space="0" w:color="auto"/>
                                                    <w:bottom w:val="none" w:sz="0" w:space="0" w:color="auto"/>
                                                    <w:right w:val="none" w:sz="0" w:space="0" w:color="auto"/>
                                                  </w:divBdr>
                                                  <w:divsChild>
                                                    <w:div w:id="179662271">
                                                      <w:marLeft w:val="0"/>
                                                      <w:marRight w:val="0"/>
                                                      <w:marTop w:val="0"/>
                                                      <w:marBottom w:val="0"/>
                                                      <w:divBdr>
                                                        <w:top w:val="none" w:sz="0" w:space="0" w:color="auto"/>
                                                        <w:left w:val="none" w:sz="0" w:space="0" w:color="auto"/>
                                                        <w:bottom w:val="none" w:sz="0" w:space="0" w:color="auto"/>
                                                        <w:right w:val="none" w:sz="0" w:space="0" w:color="auto"/>
                                                      </w:divBdr>
                                                      <w:divsChild>
                                                        <w:div w:id="904415788">
                                                          <w:marLeft w:val="0"/>
                                                          <w:marRight w:val="0"/>
                                                          <w:marTop w:val="0"/>
                                                          <w:marBottom w:val="0"/>
                                                          <w:divBdr>
                                                            <w:top w:val="none" w:sz="0" w:space="0" w:color="auto"/>
                                                            <w:left w:val="none" w:sz="0" w:space="0" w:color="auto"/>
                                                            <w:bottom w:val="none" w:sz="0" w:space="0" w:color="auto"/>
                                                            <w:right w:val="none" w:sz="0" w:space="0" w:color="auto"/>
                                                          </w:divBdr>
                                                        </w:div>
                                                        <w:div w:id="1984196380">
                                                          <w:marLeft w:val="240"/>
                                                          <w:marRight w:val="240"/>
                                                          <w:marTop w:val="0"/>
                                                          <w:marBottom w:val="0"/>
                                                          <w:divBdr>
                                                            <w:top w:val="none" w:sz="0" w:space="0" w:color="auto"/>
                                                            <w:left w:val="none" w:sz="0" w:space="0" w:color="auto"/>
                                                            <w:bottom w:val="none" w:sz="0" w:space="0" w:color="auto"/>
                                                            <w:right w:val="none" w:sz="0" w:space="0" w:color="auto"/>
                                                          </w:divBdr>
                                                          <w:divsChild>
                                                            <w:div w:id="884215887">
                                                              <w:marLeft w:val="240"/>
                                                              <w:marRight w:val="0"/>
                                                              <w:marTop w:val="0"/>
                                                              <w:marBottom w:val="0"/>
                                                              <w:divBdr>
                                                                <w:top w:val="none" w:sz="0" w:space="0" w:color="auto"/>
                                                                <w:left w:val="none" w:sz="0" w:space="0" w:color="auto"/>
                                                                <w:bottom w:val="none" w:sz="0" w:space="0" w:color="auto"/>
                                                                <w:right w:val="none" w:sz="0" w:space="0" w:color="auto"/>
                                                              </w:divBdr>
                                                            </w:div>
                                                            <w:div w:id="1376543787">
                                                              <w:marLeft w:val="0"/>
                                                              <w:marRight w:val="0"/>
                                                              <w:marTop w:val="0"/>
                                                              <w:marBottom w:val="0"/>
                                                              <w:divBdr>
                                                                <w:top w:val="none" w:sz="0" w:space="0" w:color="auto"/>
                                                                <w:left w:val="none" w:sz="0" w:space="0" w:color="auto"/>
                                                                <w:bottom w:val="none" w:sz="0" w:space="0" w:color="auto"/>
                                                                <w:right w:val="none" w:sz="0" w:space="0" w:color="auto"/>
                                                              </w:divBdr>
                                                              <w:divsChild>
                                                                <w:div w:id="297809672">
                                                                  <w:marLeft w:val="0"/>
                                                                  <w:marRight w:val="0"/>
                                                                  <w:marTop w:val="0"/>
                                                                  <w:marBottom w:val="0"/>
                                                                  <w:divBdr>
                                                                    <w:top w:val="none" w:sz="0" w:space="0" w:color="auto"/>
                                                                    <w:left w:val="none" w:sz="0" w:space="0" w:color="auto"/>
                                                                    <w:bottom w:val="none" w:sz="0" w:space="0" w:color="auto"/>
                                                                    <w:right w:val="none" w:sz="0" w:space="0" w:color="auto"/>
                                                                  </w:divBdr>
                                                                </w:div>
                                                                <w:div w:id="1174342788">
                                                                  <w:marLeft w:val="240"/>
                                                                  <w:marRight w:val="240"/>
                                                                  <w:marTop w:val="0"/>
                                                                  <w:marBottom w:val="0"/>
                                                                  <w:divBdr>
                                                                    <w:top w:val="none" w:sz="0" w:space="0" w:color="auto"/>
                                                                    <w:left w:val="none" w:sz="0" w:space="0" w:color="auto"/>
                                                                    <w:bottom w:val="none" w:sz="0" w:space="0" w:color="auto"/>
                                                                    <w:right w:val="none" w:sz="0" w:space="0" w:color="auto"/>
                                                                  </w:divBdr>
                                                                </w:div>
                                                                <w:div w:id="1731229685">
                                                                  <w:marLeft w:val="240"/>
                                                                  <w:marRight w:val="240"/>
                                                                  <w:marTop w:val="0"/>
                                                                  <w:marBottom w:val="0"/>
                                                                  <w:divBdr>
                                                                    <w:top w:val="none" w:sz="0" w:space="0" w:color="auto"/>
                                                                    <w:left w:val="none" w:sz="0" w:space="0" w:color="auto"/>
                                                                    <w:bottom w:val="none" w:sz="0" w:space="0" w:color="auto"/>
                                                                    <w:right w:val="none" w:sz="0" w:space="0" w:color="auto"/>
                                                                  </w:divBdr>
                                                                  <w:divsChild>
                                                                    <w:div w:id="863396146">
                                                                      <w:marLeft w:val="240"/>
                                                                      <w:marRight w:val="0"/>
                                                                      <w:marTop w:val="0"/>
                                                                      <w:marBottom w:val="0"/>
                                                                      <w:divBdr>
                                                                        <w:top w:val="none" w:sz="0" w:space="0" w:color="auto"/>
                                                                        <w:left w:val="none" w:sz="0" w:space="0" w:color="auto"/>
                                                                        <w:bottom w:val="none" w:sz="0" w:space="0" w:color="auto"/>
                                                                        <w:right w:val="none" w:sz="0" w:space="0" w:color="auto"/>
                                                                      </w:divBdr>
                                                                    </w:div>
                                                                    <w:div w:id="1187136062">
                                                                      <w:marLeft w:val="0"/>
                                                                      <w:marRight w:val="0"/>
                                                                      <w:marTop w:val="0"/>
                                                                      <w:marBottom w:val="0"/>
                                                                      <w:divBdr>
                                                                        <w:top w:val="none" w:sz="0" w:space="0" w:color="auto"/>
                                                                        <w:left w:val="none" w:sz="0" w:space="0" w:color="auto"/>
                                                                        <w:bottom w:val="none" w:sz="0" w:space="0" w:color="auto"/>
                                                                        <w:right w:val="none" w:sz="0" w:space="0" w:color="auto"/>
                                                                      </w:divBdr>
                                                                      <w:divsChild>
                                                                        <w:div w:id="717361602">
                                                                          <w:marLeft w:val="240"/>
                                                                          <w:marRight w:val="240"/>
                                                                          <w:marTop w:val="0"/>
                                                                          <w:marBottom w:val="0"/>
                                                                          <w:divBdr>
                                                                            <w:top w:val="none" w:sz="0" w:space="0" w:color="auto"/>
                                                                            <w:left w:val="none" w:sz="0" w:space="0" w:color="auto"/>
                                                                            <w:bottom w:val="none" w:sz="0" w:space="0" w:color="auto"/>
                                                                            <w:right w:val="none" w:sz="0" w:space="0" w:color="auto"/>
                                                                          </w:divBdr>
                                                                          <w:divsChild>
                                                                            <w:div w:id="1427116081">
                                                                              <w:marLeft w:val="0"/>
                                                                              <w:marRight w:val="0"/>
                                                                              <w:marTop w:val="0"/>
                                                                              <w:marBottom w:val="0"/>
                                                                              <w:divBdr>
                                                                                <w:top w:val="none" w:sz="0" w:space="0" w:color="auto"/>
                                                                                <w:left w:val="none" w:sz="0" w:space="0" w:color="auto"/>
                                                                                <w:bottom w:val="none" w:sz="0" w:space="0" w:color="auto"/>
                                                                                <w:right w:val="none" w:sz="0" w:space="0" w:color="auto"/>
                                                                              </w:divBdr>
                                                                              <w:divsChild>
                                                                                <w:div w:id="117602764">
                                                                                  <w:marLeft w:val="240"/>
                                                                                  <w:marRight w:val="240"/>
                                                                                  <w:marTop w:val="0"/>
                                                                                  <w:marBottom w:val="0"/>
                                                                                  <w:divBdr>
                                                                                    <w:top w:val="none" w:sz="0" w:space="0" w:color="auto"/>
                                                                                    <w:left w:val="none" w:sz="0" w:space="0" w:color="auto"/>
                                                                                    <w:bottom w:val="none" w:sz="0" w:space="0" w:color="auto"/>
                                                                                    <w:right w:val="none" w:sz="0" w:space="0" w:color="auto"/>
                                                                                  </w:divBdr>
                                                                                  <w:divsChild>
                                                                                    <w:div w:id="548688071">
                                                                                      <w:marLeft w:val="240"/>
                                                                                      <w:marRight w:val="0"/>
                                                                                      <w:marTop w:val="0"/>
                                                                                      <w:marBottom w:val="0"/>
                                                                                      <w:divBdr>
                                                                                        <w:top w:val="none" w:sz="0" w:space="0" w:color="auto"/>
                                                                                        <w:left w:val="none" w:sz="0" w:space="0" w:color="auto"/>
                                                                                        <w:bottom w:val="none" w:sz="0" w:space="0" w:color="auto"/>
                                                                                        <w:right w:val="none" w:sz="0" w:space="0" w:color="auto"/>
                                                                                      </w:divBdr>
                                                                                    </w:div>
                                                                                  </w:divsChild>
                                                                                </w:div>
                                                                                <w:div w:id="974674077">
                                                                                  <w:marLeft w:val="240"/>
                                                                                  <w:marRight w:val="240"/>
                                                                                  <w:marTop w:val="0"/>
                                                                                  <w:marBottom w:val="0"/>
                                                                                  <w:divBdr>
                                                                                    <w:top w:val="none" w:sz="0" w:space="0" w:color="auto"/>
                                                                                    <w:left w:val="none" w:sz="0" w:space="0" w:color="auto"/>
                                                                                    <w:bottom w:val="none" w:sz="0" w:space="0" w:color="auto"/>
                                                                                    <w:right w:val="none" w:sz="0" w:space="0" w:color="auto"/>
                                                                                  </w:divBdr>
                                                                                  <w:divsChild>
                                                                                    <w:div w:id="2126386459">
                                                                                      <w:marLeft w:val="240"/>
                                                                                      <w:marRight w:val="0"/>
                                                                                      <w:marTop w:val="0"/>
                                                                                      <w:marBottom w:val="0"/>
                                                                                      <w:divBdr>
                                                                                        <w:top w:val="none" w:sz="0" w:space="0" w:color="auto"/>
                                                                                        <w:left w:val="none" w:sz="0" w:space="0" w:color="auto"/>
                                                                                        <w:bottom w:val="none" w:sz="0" w:space="0" w:color="auto"/>
                                                                                        <w:right w:val="none" w:sz="0" w:space="0" w:color="auto"/>
                                                                                      </w:divBdr>
                                                                                    </w:div>
                                                                                  </w:divsChild>
                                                                                </w:div>
                                                                                <w:div w:id="1013650455">
                                                                                  <w:marLeft w:val="0"/>
                                                                                  <w:marRight w:val="0"/>
                                                                                  <w:marTop w:val="0"/>
                                                                                  <w:marBottom w:val="0"/>
                                                                                  <w:divBdr>
                                                                                    <w:top w:val="none" w:sz="0" w:space="0" w:color="auto"/>
                                                                                    <w:left w:val="none" w:sz="0" w:space="0" w:color="auto"/>
                                                                                    <w:bottom w:val="none" w:sz="0" w:space="0" w:color="auto"/>
                                                                                    <w:right w:val="none" w:sz="0" w:space="0" w:color="auto"/>
                                                                                  </w:divBdr>
                                                                                </w:div>
                                                                              </w:divsChild>
                                                                            </w:div>
                                                                            <w:div w:id="1492525315">
                                                                              <w:marLeft w:val="240"/>
                                                                              <w:marRight w:val="0"/>
                                                                              <w:marTop w:val="0"/>
                                                                              <w:marBottom w:val="0"/>
                                                                              <w:divBdr>
                                                                                <w:top w:val="none" w:sz="0" w:space="0" w:color="auto"/>
                                                                                <w:left w:val="none" w:sz="0" w:space="0" w:color="auto"/>
                                                                                <w:bottom w:val="none" w:sz="0" w:space="0" w:color="auto"/>
                                                                                <w:right w:val="none" w:sz="0" w:space="0" w:color="auto"/>
                                                                              </w:divBdr>
                                                                            </w:div>
                                                                          </w:divsChild>
                                                                        </w:div>
                                                                        <w:div w:id="1606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676">
                                  <w:marLeft w:val="240"/>
                                  <w:marRight w:val="240"/>
                                  <w:marTop w:val="0"/>
                                  <w:marBottom w:val="0"/>
                                  <w:divBdr>
                                    <w:top w:val="none" w:sz="0" w:space="0" w:color="auto"/>
                                    <w:left w:val="none" w:sz="0" w:space="0" w:color="auto"/>
                                    <w:bottom w:val="none" w:sz="0" w:space="0" w:color="auto"/>
                                    <w:right w:val="none" w:sz="0" w:space="0" w:color="auto"/>
                                  </w:divBdr>
                                  <w:divsChild>
                                    <w:div w:id="1518735574">
                                      <w:marLeft w:val="240"/>
                                      <w:marRight w:val="0"/>
                                      <w:marTop w:val="0"/>
                                      <w:marBottom w:val="0"/>
                                      <w:divBdr>
                                        <w:top w:val="none" w:sz="0" w:space="0" w:color="auto"/>
                                        <w:left w:val="none" w:sz="0" w:space="0" w:color="auto"/>
                                        <w:bottom w:val="none" w:sz="0" w:space="0" w:color="auto"/>
                                        <w:right w:val="none" w:sz="0" w:space="0" w:color="auto"/>
                                      </w:divBdr>
                                    </w:div>
                                  </w:divsChild>
                                </w:div>
                                <w:div w:id="1810899413">
                                  <w:marLeft w:val="240"/>
                                  <w:marRight w:val="240"/>
                                  <w:marTop w:val="0"/>
                                  <w:marBottom w:val="0"/>
                                  <w:divBdr>
                                    <w:top w:val="none" w:sz="0" w:space="0" w:color="auto"/>
                                    <w:left w:val="none" w:sz="0" w:space="0" w:color="auto"/>
                                    <w:bottom w:val="none" w:sz="0" w:space="0" w:color="auto"/>
                                    <w:right w:val="none" w:sz="0" w:space="0" w:color="auto"/>
                                  </w:divBdr>
                                  <w:divsChild>
                                    <w:div w:id="1589148183">
                                      <w:marLeft w:val="0"/>
                                      <w:marRight w:val="0"/>
                                      <w:marTop w:val="0"/>
                                      <w:marBottom w:val="0"/>
                                      <w:divBdr>
                                        <w:top w:val="none" w:sz="0" w:space="0" w:color="auto"/>
                                        <w:left w:val="none" w:sz="0" w:space="0" w:color="auto"/>
                                        <w:bottom w:val="none" w:sz="0" w:space="0" w:color="auto"/>
                                        <w:right w:val="none" w:sz="0" w:space="0" w:color="auto"/>
                                      </w:divBdr>
                                      <w:divsChild>
                                        <w:div w:id="812522413">
                                          <w:marLeft w:val="0"/>
                                          <w:marRight w:val="0"/>
                                          <w:marTop w:val="0"/>
                                          <w:marBottom w:val="0"/>
                                          <w:divBdr>
                                            <w:top w:val="none" w:sz="0" w:space="0" w:color="auto"/>
                                            <w:left w:val="none" w:sz="0" w:space="0" w:color="auto"/>
                                            <w:bottom w:val="none" w:sz="0" w:space="0" w:color="auto"/>
                                            <w:right w:val="none" w:sz="0" w:space="0" w:color="auto"/>
                                          </w:divBdr>
                                        </w:div>
                                        <w:div w:id="1404176826">
                                          <w:marLeft w:val="240"/>
                                          <w:marRight w:val="240"/>
                                          <w:marTop w:val="0"/>
                                          <w:marBottom w:val="0"/>
                                          <w:divBdr>
                                            <w:top w:val="none" w:sz="0" w:space="0" w:color="auto"/>
                                            <w:left w:val="none" w:sz="0" w:space="0" w:color="auto"/>
                                            <w:bottom w:val="none" w:sz="0" w:space="0" w:color="auto"/>
                                            <w:right w:val="none" w:sz="0" w:space="0" w:color="auto"/>
                                          </w:divBdr>
                                          <w:divsChild>
                                            <w:div w:id="606236467">
                                              <w:marLeft w:val="240"/>
                                              <w:marRight w:val="0"/>
                                              <w:marTop w:val="0"/>
                                              <w:marBottom w:val="0"/>
                                              <w:divBdr>
                                                <w:top w:val="none" w:sz="0" w:space="0" w:color="auto"/>
                                                <w:left w:val="none" w:sz="0" w:space="0" w:color="auto"/>
                                                <w:bottom w:val="none" w:sz="0" w:space="0" w:color="auto"/>
                                                <w:right w:val="none" w:sz="0" w:space="0" w:color="auto"/>
                                              </w:divBdr>
                                            </w:div>
                                            <w:div w:id="1593850529">
                                              <w:marLeft w:val="0"/>
                                              <w:marRight w:val="0"/>
                                              <w:marTop w:val="0"/>
                                              <w:marBottom w:val="0"/>
                                              <w:divBdr>
                                                <w:top w:val="none" w:sz="0" w:space="0" w:color="auto"/>
                                                <w:left w:val="none" w:sz="0" w:space="0" w:color="auto"/>
                                                <w:bottom w:val="none" w:sz="0" w:space="0" w:color="auto"/>
                                                <w:right w:val="none" w:sz="0" w:space="0" w:color="auto"/>
                                              </w:divBdr>
                                              <w:divsChild>
                                                <w:div w:id="393117646">
                                                  <w:marLeft w:val="240"/>
                                                  <w:marRight w:val="240"/>
                                                  <w:marTop w:val="0"/>
                                                  <w:marBottom w:val="0"/>
                                                  <w:divBdr>
                                                    <w:top w:val="none" w:sz="0" w:space="0" w:color="auto"/>
                                                    <w:left w:val="none" w:sz="0" w:space="0" w:color="auto"/>
                                                    <w:bottom w:val="none" w:sz="0" w:space="0" w:color="auto"/>
                                                    <w:right w:val="none" w:sz="0" w:space="0" w:color="auto"/>
                                                  </w:divBdr>
                                                  <w:divsChild>
                                                    <w:div w:id="207886705">
                                                      <w:marLeft w:val="0"/>
                                                      <w:marRight w:val="0"/>
                                                      <w:marTop w:val="0"/>
                                                      <w:marBottom w:val="0"/>
                                                      <w:divBdr>
                                                        <w:top w:val="none" w:sz="0" w:space="0" w:color="auto"/>
                                                        <w:left w:val="none" w:sz="0" w:space="0" w:color="auto"/>
                                                        <w:bottom w:val="none" w:sz="0" w:space="0" w:color="auto"/>
                                                        <w:right w:val="none" w:sz="0" w:space="0" w:color="auto"/>
                                                      </w:divBdr>
                                                      <w:divsChild>
                                                        <w:div w:id="87386863">
                                                          <w:marLeft w:val="0"/>
                                                          <w:marRight w:val="0"/>
                                                          <w:marTop w:val="0"/>
                                                          <w:marBottom w:val="0"/>
                                                          <w:divBdr>
                                                            <w:top w:val="none" w:sz="0" w:space="0" w:color="auto"/>
                                                            <w:left w:val="none" w:sz="0" w:space="0" w:color="auto"/>
                                                            <w:bottom w:val="none" w:sz="0" w:space="0" w:color="auto"/>
                                                            <w:right w:val="none" w:sz="0" w:space="0" w:color="auto"/>
                                                          </w:divBdr>
                                                        </w:div>
                                                        <w:div w:id="507252637">
                                                          <w:marLeft w:val="240"/>
                                                          <w:marRight w:val="240"/>
                                                          <w:marTop w:val="0"/>
                                                          <w:marBottom w:val="0"/>
                                                          <w:divBdr>
                                                            <w:top w:val="none" w:sz="0" w:space="0" w:color="auto"/>
                                                            <w:left w:val="none" w:sz="0" w:space="0" w:color="auto"/>
                                                            <w:bottom w:val="none" w:sz="0" w:space="0" w:color="auto"/>
                                                            <w:right w:val="none" w:sz="0" w:space="0" w:color="auto"/>
                                                          </w:divBdr>
                                                        </w:div>
                                                        <w:div w:id="1077166852">
                                                          <w:marLeft w:val="240"/>
                                                          <w:marRight w:val="240"/>
                                                          <w:marTop w:val="0"/>
                                                          <w:marBottom w:val="0"/>
                                                          <w:divBdr>
                                                            <w:top w:val="none" w:sz="0" w:space="0" w:color="auto"/>
                                                            <w:left w:val="none" w:sz="0" w:space="0" w:color="auto"/>
                                                            <w:bottom w:val="none" w:sz="0" w:space="0" w:color="auto"/>
                                                            <w:right w:val="none" w:sz="0" w:space="0" w:color="auto"/>
                                                          </w:divBdr>
                                                          <w:divsChild>
                                                            <w:div w:id="1480726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480532">
                                                      <w:marLeft w:val="240"/>
                                                      <w:marRight w:val="0"/>
                                                      <w:marTop w:val="0"/>
                                                      <w:marBottom w:val="0"/>
                                                      <w:divBdr>
                                                        <w:top w:val="none" w:sz="0" w:space="0" w:color="auto"/>
                                                        <w:left w:val="none" w:sz="0" w:space="0" w:color="auto"/>
                                                        <w:bottom w:val="none" w:sz="0" w:space="0" w:color="auto"/>
                                                        <w:right w:val="none" w:sz="0" w:space="0" w:color="auto"/>
                                                      </w:divBdr>
                                                    </w:div>
                                                  </w:divsChild>
                                                </w:div>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22">
                  <w:marLeft w:val="240"/>
                  <w:marRight w:val="240"/>
                  <w:marTop w:val="0"/>
                  <w:marBottom w:val="0"/>
                  <w:divBdr>
                    <w:top w:val="none" w:sz="0" w:space="0" w:color="auto"/>
                    <w:left w:val="none" w:sz="0" w:space="0" w:color="auto"/>
                    <w:bottom w:val="none" w:sz="0" w:space="0" w:color="auto"/>
                    <w:right w:val="none" w:sz="0" w:space="0" w:color="auto"/>
                  </w:divBdr>
                  <w:divsChild>
                    <w:div w:id="45181339">
                      <w:marLeft w:val="240"/>
                      <w:marRight w:val="0"/>
                      <w:marTop w:val="0"/>
                      <w:marBottom w:val="0"/>
                      <w:divBdr>
                        <w:top w:val="none" w:sz="0" w:space="0" w:color="auto"/>
                        <w:left w:val="none" w:sz="0" w:space="0" w:color="auto"/>
                        <w:bottom w:val="none" w:sz="0" w:space="0" w:color="auto"/>
                        <w:right w:val="none" w:sz="0" w:space="0" w:color="auto"/>
                      </w:divBdr>
                    </w:div>
                    <w:div w:id="809596415">
                      <w:marLeft w:val="0"/>
                      <w:marRight w:val="0"/>
                      <w:marTop w:val="0"/>
                      <w:marBottom w:val="0"/>
                      <w:divBdr>
                        <w:top w:val="none" w:sz="0" w:space="0" w:color="auto"/>
                        <w:left w:val="none" w:sz="0" w:space="0" w:color="auto"/>
                        <w:bottom w:val="none" w:sz="0" w:space="0" w:color="auto"/>
                        <w:right w:val="none" w:sz="0" w:space="0" w:color="auto"/>
                      </w:divBdr>
                      <w:divsChild>
                        <w:div w:id="1262910487">
                          <w:marLeft w:val="0"/>
                          <w:marRight w:val="0"/>
                          <w:marTop w:val="0"/>
                          <w:marBottom w:val="0"/>
                          <w:divBdr>
                            <w:top w:val="none" w:sz="0" w:space="0" w:color="auto"/>
                            <w:left w:val="none" w:sz="0" w:space="0" w:color="auto"/>
                            <w:bottom w:val="none" w:sz="0" w:space="0" w:color="auto"/>
                            <w:right w:val="none" w:sz="0" w:space="0" w:color="auto"/>
                          </w:divBdr>
                        </w:div>
                        <w:div w:id="1907296866">
                          <w:marLeft w:val="240"/>
                          <w:marRight w:val="240"/>
                          <w:marTop w:val="0"/>
                          <w:marBottom w:val="0"/>
                          <w:divBdr>
                            <w:top w:val="none" w:sz="0" w:space="0" w:color="auto"/>
                            <w:left w:val="none" w:sz="0" w:space="0" w:color="auto"/>
                            <w:bottom w:val="none" w:sz="0" w:space="0" w:color="auto"/>
                            <w:right w:val="none" w:sz="0" w:space="0" w:color="auto"/>
                          </w:divBdr>
                          <w:divsChild>
                            <w:div w:id="1607732872">
                              <w:marLeft w:val="0"/>
                              <w:marRight w:val="0"/>
                              <w:marTop w:val="0"/>
                              <w:marBottom w:val="0"/>
                              <w:divBdr>
                                <w:top w:val="none" w:sz="0" w:space="0" w:color="auto"/>
                                <w:left w:val="none" w:sz="0" w:space="0" w:color="auto"/>
                                <w:bottom w:val="none" w:sz="0" w:space="0" w:color="auto"/>
                                <w:right w:val="none" w:sz="0" w:space="0" w:color="auto"/>
                              </w:divBdr>
                              <w:divsChild>
                                <w:div w:id="287514120">
                                  <w:marLeft w:val="240"/>
                                  <w:marRight w:val="240"/>
                                  <w:marTop w:val="0"/>
                                  <w:marBottom w:val="0"/>
                                  <w:divBdr>
                                    <w:top w:val="none" w:sz="0" w:space="0" w:color="auto"/>
                                    <w:left w:val="none" w:sz="0" w:space="0" w:color="auto"/>
                                    <w:bottom w:val="none" w:sz="0" w:space="0" w:color="auto"/>
                                    <w:right w:val="none" w:sz="0" w:space="0" w:color="auto"/>
                                  </w:divBdr>
                                  <w:divsChild>
                                    <w:div w:id="1119761200">
                                      <w:marLeft w:val="24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sChild>
                                        <w:div w:id="381485747">
                                          <w:marLeft w:val="240"/>
                                          <w:marRight w:val="240"/>
                                          <w:marTop w:val="0"/>
                                          <w:marBottom w:val="0"/>
                                          <w:divBdr>
                                            <w:top w:val="none" w:sz="0" w:space="0" w:color="auto"/>
                                            <w:left w:val="none" w:sz="0" w:space="0" w:color="auto"/>
                                            <w:bottom w:val="none" w:sz="0" w:space="0" w:color="auto"/>
                                            <w:right w:val="none" w:sz="0" w:space="0" w:color="auto"/>
                                          </w:divBdr>
                                          <w:divsChild>
                                            <w:div w:id="1543975468">
                                              <w:marLeft w:val="240"/>
                                              <w:marRight w:val="0"/>
                                              <w:marTop w:val="0"/>
                                              <w:marBottom w:val="0"/>
                                              <w:divBdr>
                                                <w:top w:val="none" w:sz="0" w:space="0" w:color="auto"/>
                                                <w:left w:val="none" w:sz="0" w:space="0" w:color="auto"/>
                                                <w:bottom w:val="none" w:sz="0" w:space="0" w:color="auto"/>
                                                <w:right w:val="none" w:sz="0" w:space="0" w:color="auto"/>
                                              </w:divBdr>
                                            </w:div>
                                            <w:div w:id="2040618271">
                                              <w:marLeft w:val="0"/>
                                              <w:marRight w:val="0"/>
                                              <w:marTop w:val="0"/>
                                              <w:marBottom w:val="0"/>
                                              <w:divBdr>
                                                <w:top w:val="none" w:sz="0" w:space="0" w:color="auto"/>
                                                <w:left w:val="none" w:sz="0" w:space="0" w:color="auto"/>
                                                <w:bottom w:val="none" w:sz="0" w:space="0" w:color="auto"/>
                                                <w:right w:val="none" w:sz="0" w:space="0" w:color="auto"/>
                                              </w:divBdr>
                                              <w:divsChild>
                                                <w:div w:id="788934092">
                                                  <w:marLeft w:val="0"/>
                                                  <w:marRight w:val="0"/>
                                                  <w:marTop w:val="0"/>
                                                  <w:marBottom w:val="0"/>
                                                  <w:divBdr>
                                                    <w:top w:val="none" w:sz="0" w:space="0" w:color="auto"/>
                                                    <w:left w:val="none" w:sz="0" w:space="0" w:color="auto"/>
                                                    <w:bottom w:val="none" w:sz="0" w:space="0" w:color="auto"/>
                                                    <w:right w:val="none" w:sz="0" w:space="0" w:color="auto"/>
                                                  </w:divBdr>
                                                </w:div>
                                                <w:div w:id="1908491820">
                                                  <w:marLeft w:val="240"/>
                                                  <w:marRight w:val="240"/>
                                                  <w:marTop w:val="0"/>
                                                  <w:marBottom w:val="0"/>
                                                  <w:divBdr>
                                                    <w:top w:val="none" w:sz="0" w:space="0" w:color="auto"/>
                                                    <w:left w:val="none" w:sz="0" w:space="0" w:color="auto"/>
                                                    <w:bottom w:val="none" w:sz="0" w:space="0" w:color="auto"/>
                                                    <w:right w:val="none" w:sz="0" w:space="0" w:color="auto"/>
                                                  </w:divBdr>
                                                  <w:divsChild>
                                                    <w:div w:id="1616404396">
                                                      <w:marLeft w:val="240"/>
                                                      <w:marRight w:val="0"/>
                                                      <w:marTop w:val="0"/>
                                                      <w:marBottom w:val="0"/>
                                                      <w:divBdr>
                                                        <w:top w:val="none" w:sz="0" w:space="0" w:color="auto"/>
                                                        <w:left w:val="none" w:sz="0" w:space="0" w:color="auto"/>
                                                        <w:bottom w:val="none" w:sz="0" w:space="0" w:color="auto"/>
                                                        <w:right w:val="none" w:sz="0" w:space="0" w:color="auto"/>
                                                      </w:divBdr>
                                                    </w:div>
                                                    <w:div w:id="1829250590">
                                                      <w:marLeft w:val="0"/>
                                                      <w:marRight w:val="0"/>
                                                      <w:marTop w:val="0"/>
                                                      <w:marBottom w:val="0"/>
                                                      <w:divBdr>
                                                        <w:top w:val="none" w:sz="0" w:space="0" w:color="auto"/>
                                                        <w:left w:val="none" w:sz="0" w:space="0" w:color="auto"/>
                                                        <w:bottom w:val="none" w:sz="0" w:space="0" w:color="auto"/>
                                                        <w:right w:val="none" w:sz="0" w:space="0" w:color="auto"/>
                                                      </w:divBdr>
                                                      <w:divsChild>
                                                        <w:div w:id="831876395">
                                                          <w:marLeft w:val="240"/>
                                                          <w:marRight w:val="240"/>
                                                          <w:marTop w:val="0"/>
                                                          <w:marBottom w:val="0"/>
                                                          <w:divBdr>
                                                            <w:top w:val="none" w:sz="0" w:space="0" w:color="auto"/>
                                                            <w:left w:val="none" w:sz="0" w:space="0" w:color="auto"/>
                                                            <w:bottom w:val="none" w:sz="0" w:space="0" w:color="auto"/>
                                                            <w:right w:val="none" w:sz="0" w:space="0" w:color="auto"/>
                                                          </w:divBdr>
                                                          <w:divsChild>
                                                            <w:div w:id="1655068862">
                                                              <w:marLeft w:val="240"/>
                                                              <w:marRight w:val="0"/>
                                                              <w:marTop w:val="0"/>
                                                              <w:marBottom w:val="0"/>
                                                              <w:divBdr>
                                                                <w:top w:val="none" w:sz="0" w:space="0" w:color="auto"/>
                                                                <w:left w:val="none" w:sz="0" w:space="0" w:color="auto"/>
                                                                <w:bottom w:val="none" w:sz="0" w:space="0" w:color="auto"/>
                                                                <w:right w:val="none" w:sz="0" w:space="0" w:color="auto"/>
                                                              </w:divBdr>
                                                            </w:div>
                                                            <w:div w:id="1709526363">
                                                              <w:marLeft w:val="0"/>
                                                              <w:marRight w:val="0"/>
                                                              <w:marTop w:val="0"/>
                                                              <w:marBottom w:val="0"/>
                                                              <w:divBdr>
                                                                <w:top w:val="none" w:sz="0" w:space="0" w:color="auto"/>
                                                                <w:left w:val="none" w:sz="0" w:space="0" w:color="auto"/>
                                                                <w:bottom w:val="none" w:sz="0" w:space="0" w:color="auto"/>
                                                                <w:right w:val="none" w:sz="0" w:space="0" w:color="auto"/>
                                                              </w:divBdr>
                                                              <w:divsChild>
                                                                <w:div w:id="562638483">
                                                                  <w:marLeft w:val="240"/>
                                                                  <w:marRight w:val="240"/>
                                                                  <w:marTop w:val="0"/>
                                                                  <w:marBottom w:val="0"/>
                                                                  <w:divBdr>
                                                                    <w:top w:val="none" w:sz="0" w:space="0" w:color="auto"/>
                                                                    <w:left w:val="none" w:sz="0" w:space="0" w:color="auto"/>
                                                                    <w:bottom w:val="none" w:sz="0" w:space="0" w:color="auto"/>
                                                                    <w:right w:val="none" w:sz="0" w:space="0" w:color="auto"/>
                                                                  </w:divBdr>
                                                                  <w:divsChild>
                                                                    <w:div w:id="596255530">
                                                                      <w:marLeft w:val="240"/>
                                                                      <w:marRight w:val="0"/>
                                                                      <w:marTop w:val="0"/>
                                                                      <w:marBottom w:val="0"/>
                                                                      <w:divBdr>
                                                                        <w:top w:val="none" w:sz="0" w:space="0" w:color="auto"/>
                                                                        <w:left w:val="none" w:sz="0" w:space="0" w:color="auto"/>
                                                                        <w:bottom w:val="none" w:sz="0" w:space="0" w:color="auto"/>
                                                                        <w:right w:val="none" w:sz="0" w:space="0" w:color="auto"/>
                                                                      </w:divBdr>
                                                                    </w:div>
                                                                  </w:divsChild>
                                                                </w:div>
                                                                <w:div w:id="1675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286">
                                  <w:marLeft w:val="0"/>
                                  <w:marRight w:val="0"/>
                                  <w:marTop w:val="0"/>
                                  <w:marBottom w:val="0"/>
                                  <w:divBdr>
                                    <w:top w:val="none" w:sz="0" w:space="0" w:color="auto"/>
                                    <w:left w:val="none" w:sz="0" w:space="0" w:color="auto"/>
                                    <w:bottom w:val="none" w:sz="0" w:space="0" w:color="auto"/>
                                    <w:right w:val="none" w:sz="0" w:space="0" w:color="auto"/>
                                  </w:divBdr>
                                </w:div>
                                <w:div w:id="539515808">
                                  <w:marLeft w:val="240"/>
                                  <w:marRight w:val="240"/>
                                  <w:marTop w:val="0"/>
                                  <w:marBottom w:val="0"/>
                                  <w:divBdr>
                                    <w:top w:val="none" w:sz="0" w:space="0" w:color="auto"/>
                                    <w:left w:val="none" w:sz="0" w:space="0" w:color="auto"/>
                                    <w:bottom w:val="none" w:sz="0" w:space="0" w:color="auto"/>
                                    <w:right w:val="none" w:sz="0" w:space="0" w:color="auto"/>
                                  </w:divBdr>
                                  <w:divsChild>
                                    <w:div w:id="628823800">
                                      <w:marLeft w:val="240"/>
                                      <w:marRight w:val="0"/>
                                      <w:marTop w:val="0"/>
                                      <w:marBottom w:val="0"/>
                                      <w:divBdr>
                                        <w:top w:val="none" w:sz="0" w:space="0" w:color="auto"/>
                                        <w:left w:val="none" w:sz="0" w:space="0" w:color="auto"/>
                                        <w:bottom w:val="none" w:sz="0" w:space="0" w:color="auto"/>
                                        <w:right w:val="none" w:sz="0" w:space="0" w:color="auto"/>
                                      </w:divBdr>
                                    </w:div>
                                    <w:div w:id="1929774034">
                                      <w:marLeft w:val="0"/>
                                      <w:marRight w:val="0"/>
                                      <w:marTop w:val="0"/>
                                      <w:marBottom w:val="0"/>
                                      <w:divBdr>
                                        <w:top w:val="none" w:sz="0" w:space="0" w:color="auto"/>
                                        <w:left w:val="none" w:sz="0" w:space="0" w:color="auto"/>
                                        <w:bottom w:val="none" w:sz="0" w:space="0" w:color="auto"/>
                                        <w:right w:val="none" w:sz="0" w:space="0" w:color="auto"/>
                                      </w:divBdr>
                                      <w:divsChild>
                                        <w:div w:id="554515069">
                                          <w:marLeft w:val="240"/>
                                          <w:marRight w:val="240"/>
                                          <w:marTop w:val="0"/>
                                          <w:marBottom w:val="0"/>
                                          <w:divBdr>
                                            <w:top w:val="none" w:sz="0" w:space="0" w:color="auto"/>
                                            <w:left w:val="none" w:sz="0" w:space="0" w:color="auto"/>
                                            <w:bottom w:val="none" w:sz="0" w:space="0" w:color="auto"/>
                                            <w:right w:val="none" w:sz="0" w:space="0" w:color="auto"/>
                                          </w:divBdr>
                                          <w:divsChild>
                                            <w:div w:id="1130442595">
                                              <w:marLeft w:val="240"/>
                                              <w:marRight w:val="0"/>
                                              <w:marTop w:val="0"/>
                                              <w:marBottom w:val="0"/>
                                              <w:divBdr>
                                                <w:top w:val="none" w:sz="0" w:space="0" w:color="auto"/>
                                                <w:left w:val="none" w:sz="0" w:space="0" w:color="auto"/>
                                                <w:bottom w:val="none" w:sz="0" w:space="0" w:color="auto"/>
                                                <w:right w:val="none" w:sz="0" w:space="0" w:color="auto"/>
                                              </w:divBdr>
                                            </w:div>
                                            <w:div w:id="1465389405">
                                              <w:marLeft w:val="0"/>
                                              <w:marRight w:val="0"/>
                                              <w:marTop w:val="0"/>
                                              <w:marBottom w:val="0"/>
                                              <w:divBdr>
                                                <w:top w:val="none" w:sz="0" w:space="0" w:color="auto"/>
                                                <w:left w:val="none" w:sz="0" w:space="0" w:color="auto"/>
                                                <w:bottom w:val="none" w:sz="0" w:space="0" w:color="auto"/>
                                                <w:right w:val="none" w:sz="0" w:space="0" w:color="auto"/>
                                              </w:divBdr>
                                              <w:divsChild>
                                                <w:div w:id="640572084">
                                                  <w:marLeft w:val="0"/>
                                                  <w:marRight w:val="0"/>
                                                  <w:marTop w:val="0"/>
                                                  <w:marBottom w:val="0"/>
                                                  <w:divBdr>
                                                    <w:top w:val="none" w:sz="0" w:space="0" w:color="auto"/>
                                                    <w:left w:val="none" w:sz="0" w:space="0" w:color="auto"/>
                                                    <w:bottom w:val="none" w:sz="0" w:space="0" w:color="auto"/>
                                                    <w:right w:val="none" w:sz="0" w:space="0" w:color="auto"/>
                                                  </w:divBdr>
                                                </w:div>
                                                <w:div w:id="1747142195">
                                                  <w:marLeft w:val="240"/>
                                                  <w:marRight w:val="240"/>
                                                  <w:marTop w:val="0"/>
                                                  <w:marBottom w:val="0"/>
                                                  <w:divBdr>
                                                    <w:top w:val="none" w:sz="0" w:space="0" w:color="auto"/>
                                                    <w:left w:val="none" w:sz="0" w:space="0" w:color="auto"/>
                                                    <w:bottom w:val="none" w:sz="0" w:space="0" w:color="auto"/>
                                                    <w:right w:val="none" w:sz="0" w:space="0" w:color="auto"/>
                                                  </w:divBdr>
                                                  <w:divsChild>
                                                    <w:div w:id="1439328703">
                                                      <w:marLeft w:val="0"/>
                                                      <w:marRight w:val="0"/>
                                                      <w:marTop w:val="0"/>
                                                      <w:marBottom w:val="0"/>
                                                      <w:divBdr>
                                                        <w:top w:val="none" w:sz="0" w:space="0" w:color="auto"/>
                                                        <w:left w:val="none" w:sz="0" w:space="0" w:color="auto"/>
                                                        <w:bottom w:val="none" w:sz="0" w:space="0" w:color="auto"/>
                                                        <w:right w:val="none" w:sz="0" w:space="0" w:color="auto"/>
                                                      </w:divBdr>
                                                      <w:divsChild>
                                                        <w:div w:id="85998275">
                                                          <w:marLeft w:val="0"/>
                                                          <w:marRight w:val="0"/>
                                                          <w:marTop w:val="0"/>
                                                          <w:marBottom w:val="0"/>
                                                          <w:divBdr>
                                                            <w:top w:val="none" w:sz="0" w:space="0" w:color="auto"/>
                                                            <w:left w:val="none" w:sz="0" w:space="0" w:color="auto"/>
                                                            <w:bottom w:val="none" w:sz="0" w:space="0" w:color="auto"/>
                                                            <w:right w:val="none" w:sz="0" w:space="0" w:color="auto"/>
                                                          </w:divBdr>
                                                        </w:div>
                                                        <w:div w:id="1059014568">
                                                          <w:marLeft w:val="240"/>
                                                          <w:marRight w:val="240"/>
                                                          <w:marTop w:val="0"/>
                                                          <w:marBottom w:val="0"/>
                                                          <w:divBdr>
                                                            <w:top w:val="none" w:sz="0" w:space="0" w:color="auto"/>
                                                            <w:left w:val="none" w:sz="0" w:space="0" w:color="auto"/>
                                                            <w:bottom w:val="none" w:sz="0" w:space="0" w:color="auto"/>
                                                            <w:right w:val="none" w:sz="0" w:space="0" w:color="auto"/>
                                                          </w:divBdr>
                                                          <w:divsChild>
                                                            <w:div w:id="413625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32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743">
                                  <w:marLeft w:val="240"/>
                                  <w:marRight w:val="240"/>
                                  <w:marTop w:val="0"/>
                                  <w:marBottom w:val="0"/>
                                  <w:divBdr>
                                    <w:top w:val="none" w:sz="0" w:space="0" w:color="auto"/>
                                    <w:left w:val="none" w:sz="0" w:space="0" w:color="auto"/>
                                    <w:bottom w:val="none" w:sz="0" w:space="0" w:color="auto"/>
                                    <w:right w:val="none" w:sz="0" w:space="0" w:color="auto"/>
                                  </w:divBdr>
                                  <w:divsChild>
                                    <w:div w:id="21129227">
                                      <w:marLeft w:val="240"/>
                                      <w:marRight w:val="0"/>
                                      <w:marTop w:val="0"/>
                                      <w:marBottom w:val="0"/>
                                      <w:divBdr>
                                        <w:top w:val="none" w:sz="0" w:space="0" w:color="auto"/>
                                        <w:left w:val="none" w:sz="0" w:space="0" w:color="auto"/>
                                        <w:bottom w:val="none" w:sz="0" w:space="0" w:color="auto"/>
                                        <w:right w:val="none" w:sz="0" w:space="0" w:color="auto"/>
                                      </w:divBdr>
                                    </w:div>
                                  </w:divsChild>
                                </w:div>
                                <w:div w:id="908346139">
                                  <w:marLeft w:val="240"/>
                                  <w:marRight w:val="240"/>
                                  <w:marTop w:val="0"/>
                                  <w:marBottom w:val="0"/>
                                  <w:divBdr>
                                    <w:top w:val="none" w:sz="0" w:space="0" w:color="auto"/>
                                    <w:left w:val="none" w:sz="0" w:space="0" w:color="auto"/>
                                    <w:bottom w:val="none" w:sz="0" w:space="0" w:color="auto"/>
                                    <w:right w:val="none" w:sz="0" w:space="0" w:color="auto"/>
                                  </w:divBdr>
                                  <w:divsChild>
                                    <w:div w:id="1888759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56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845">
                  <w:marLeft w:val="240"/>
                  <w:marRight w:val="240"/>
                  <w:marTop w:val="0"/>
                  <w:marBottom w:val="0"/>
                  <w:divBdr>
                    <w:top w:val="none" w:sz="0" w:space="0" w:color="auto"/>
                    <w:left w:val="none" w:sz="0" w:space="0" w:color="auto"/>
                    <w:bottom w:val="none" w:sz="0" w:space="0" w:color="auto"/>
                    <w:right w:val="none" w:sz="0" w:space="0" w:color="auto"/>
                  </w:divBdr>
                  <w:divsChild>
                    <w:div w:id="1213924477">
                      <w:marLeft w:val="240"/>
                      <w:marRight w:val="0"/>
                      <w:marTop w:val="0"/>
                      <w:marBottom w:val="0"/>
                      <w:divBdr>
                        <w:top w:val="none" w:sz="0" w:space="0" w:color="auto"/>
                        <w:left w:val="none" w:sz="0" w:space="0" w:color="auto"/>
                        <w:bottom w:val="none" w:sz="0" w:space="0" w:color="auto"/>
                        <w:right w:val="none" w:sz="0" w:space="0" w:color="auto"/>
                      </w:divBdr>
                    </w:div>
                    <w:div w:id="1251888502">
                      <w:marLeft w:val="0"/>
                      <w:marRight w:val="0"/>
                      <w:marTop w:val="0"/>
                      <w:marBottom w:val="0"/>
                      <w:divBdr>
                        <w:top w:val="none" w:sz="0" w:space="0" w:color="auto"/>
                        <w:left w:val="none" w:sz="0" w:space="0" w:color="auto"/>
                        <w:bottom w:val="none" w:sz="0" w:space="0" w:color="auto"/>
                        <w:right w:val="none" w:sz="0" w:space="0" w:color="auto"/>
                      </w:divBdr>
                      <w:divsChild>
                        <w:div w:id="322509808">
                          <w:marLeft w:val="0"/>
                          <w:marRight w:val="0"/>
                          <w:marTop w:val="0"/>
                          <w:marBottom w:val="0"/>
                          <w:divBdr>
                            <w:top w:val="none" w:sz="0" w:space="0" w:color="auto"/>
                            <w:left w:val="none" w:sz="0" w:space="0" w:color="auto"/>
                            <w:bottom w:val="none" w:sz="0" w:space="0" w:color="auto"/>
                            <w:right w:val="none" w:sz="0" w:space="0" w:color="auto"/>
                          </w:divBdr>
                        </w:div>
                        <w:div w:id="456683798">
                          <w:marLeft w:val="240"/>
                          <w:marRight w:val="240"/>
                          <w:marTop w:val="0"/>
                          <w:marBottom w:val="0"/>
                          <w:divBdr>
                            <w:top w:val="none" w:sz="0" w:space="0" w:color="auto"/>
                            <w:left w:val="none" w:sz="0" w:space="0" w:color="auto"/>
                            <w:bottom w:val="none" w:sz="0" w:space="0" w:color="auto"/>
                            <w:right w:val="none" w:sz="0" w:space="0" w:color="auto"/>
                          </w:divBdr>
                          <w:divsChild>
                            <w:div w:id="671251738">
                              <w:marLeft w:val="240"/>
                              <w:marRight w:val="0"/>
                              <w:marTop w:val="0"/>
                              <w:marBottom w:val="0"/>
                              <w:divBdr>
                                <w:top w:val="none" w:sz="0" w:space="0" w:color="auto"/>
                                <w:left w:val="none" w:sz="0" w:space="0" w:color="auto"/>
                                <w:bottom w:val="none" w:sz="0" w:space="0" w:color="auto"/>
                                <w:right w:val="none" w:sz="0" w:space="0" w:color="auto"/>
                              </w:divBdr>
                            </w:div>
                            <w:div w:id="968785109">
                              <w:marLeft w:val="0"/>
                              <w:marRight w:val="0"/>
                              <w:marTop w:val="0"/>
                              <w:marBottom w:val="0"/>
                              <w:divBdr>
                                <w:top w:val="none" w:sz="0" w:space="0" w:color="auto"/>
                                <w:left w:val="none" w:sz="0" w:space="0" w:color="auto"/>
                                <w:bottom w:val="none" w:sz="0" w:space="0" w:color="auto"/>
                                <w:right w:val="none" w:sz="0" w:space="0" w:color="auto"/>
                              </w:divBdr>
                              <w:divsChild>
                                <w:div w:id="66389012">
                                  <w:marLeft w:val="240"/>
                                  <w:marRight w:val="240"/>
                                  <w:marTop w:val="0"/>
                                  <w:marBottom w:val="0"/>
                                  <w:divBdr>
                                    <w:top w:val="none" w:sz="0" w:space="0" w:color="auto"/>
                                    <w:left w:val="none" w:sz="0" w:space="0" w:color="auto"/>
                                    <w:bottom w:val="none" w:sz="0" w:space="0" w:color="auto"/>
                                    <w:right w:val="none" w:sz="0" w:space="0" w:color="auto"/>
                                  </w:divBdr>
                                  <w:divsChild>
                                    <w:div w:id="1877422230">
                                      <w:marLeft w:val="240"/>
                                      <w:marRight w:val="0"/>
                                      <w:marTop w:val="0"/>
                                      <w:marBottom w:val="0"/>
                                      <w:divBdr>
                                        <w:top w:val="none" w:sz="0" w:space="0" w:color="auto"/>
                                        <w:left w:val="none" w:sz="0" w:space="0" w:color="auto"/>
                                        <w:bottom w:val="none" w:sz="0" w:space="0" w:color="auto"/>
                                        <w:right w:val="none" w:sz="0" w:space="0" w:color="auto"/>
                                      </w:divBdr>
                                    </w:div>
                                  </w:divsChild>
                                </w:div>
                                <w:div w:id="213004963">
                                  <w:marLeft w:val="0"/>
                                  <w:marRight w:val="0"/>
                                  <w:marTop w:val="0"/>
                                  <w:marBottom w:val="0"/>
                                  <w:divBdr>
                                    <w:top w:val="none" w:sz="0" w:space="0" w:color="auto"/>
                                    <w:left w:val="none" w:sz="0" w:space="0" w:color="auto"/>
                                    <w:bottom w:val="none" w:sz="0" w:space="0" w:color="auto"/>
                                    <w:right w:val="none" w:sz="0" w:space="0" w:color="auto"/>
                                  </w:divBdr>
                                </w:div>
                                <w:div w:id="834146696">
                                  <w:marLeft w:val="240"/>
                                  <w:marRight w:val="240"/>
                                  <w:marTop w:val="0"/>
                                  <w:marBottom w:val="0"/>
                                  <w:divBdr>
                                    <w:top w:val="none" w:sz="0" w:space="0" w:color="auto"/>
                                    <w:left w:val="none" w:sz="0" w:space="0" w:color="auto"/>
                                    <w:bottom w:val="none" w:sz="0" w:space="0" w:color="auto"/>
                                    <w:right w:val="none" w:sz="0" w:space="0" w:color="auto"/>
                                  </w:divBdr>
                                  <w:divsChild>
                                    <w:div w:id="1593313989">
                                      <w:marLeft w:val="240"/>
                                      <w:marRight w:val="0"/>
                                      <w:marTop w:val="0"/>
                                      <w:marBottom w:val="0"/>
                                      <w:divBdr>
                                        <w:top w:val="none" w:sz="0" w:space="0" w:color="auto"/>
                                        <w:left w:val="none" w:sz="0" w:space="0" w:color="auto"/>
                                        <w:bottom w:val="none" w:sz="0" w:space="0" w:color="auto"/>
                                        <w:right w:val="none" w:sz="0" w:space="0" w:color="auto"/>
                                      </w:divBdr>
                                    </w:div>
                                  </w:divsChild>
                                </w:div>
                                <w:div w:id="1506095640">
                                  <w:marLeft w:val="240"/>
                                  <w:marRight w:val="240"/>
                                  <w:marTop w:val="0"/>
                                  <w:marBottom w:val="0"/>
                                  <w:divBdr>
                                    <w:top w:val="none" w:sz="0" w:space="0" w:color="auto"/>
                                    <w:left w:val="none" w:sz="0" w:space="0" w:color="auto"/>
                                    <w:bottom w:val="none" w:sz="0" w:space="0" w:color="auto"/>
                                    <w:right w:val="none" w:sz="0" w:space="0" w:color="auto"/>
                                  </w:divBdr>
                                  <w:divsChild>
                                    <w:div w:id="1841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1112">
                  <w:marLeft w:val="240"/>
                  <w:marRight w:val="240"/>
                  <w:marTop w:val="0"/>
                  <w:marBottom w:val="0"/>
                  <w:divBdr>
                    <w:top w:val="none" w:sz="0" w:space="0" w:color="auto"/>
                    <w:left w:val="none" w:sz="0" w:space="0" w:color="auto"/>
                    <w:bottom w:val="none" w:sz="0" w:space="0" w:color="auto"/>
                    <w:right w:val="none" w:sz="0" w:space="0" w:color="auto"/>
                  </w:divBdr>
                </w:div>
                <w:div w:id="1445616665">
                  <w:marLeft w:val="240"/>
                  <w:marRight w:val="240"/>
                  <w:marTop w:val="0"/>
                  <w:marBottom w:val="0"/>
                  <w:divBdr>
                    <w:top w:val="none" w:sz="0" w:space="0" w:color="auto"/>
                    <w:left w:val="none" w:sz="0" w:space="0" w:color="auto"/>
                    <w:bottom w:val="none" w:sz="0" w:space="0" w:color="auto"/>
                    <w:right w:val="none" w:sz="0" w:space="0" w:color="auto"/>
                  </w:divBdr>
                  <w:divsChild>
                    <w:div w:id="98720496">
                      <w:marLeft w:val="0"/>
                      <w:marRight w:val="0"/>
                      <w:marTop w:val="0"/>
                      <w:marBottom w:val="0"/>
                      <w:divBdr>
                        <w:top w:val="none" w:sz="0" w:space="0" w:color="auto"/>
                        <w:left w:val="none" w:sz="0" w:space="0" w:color="auto"/>
                        <w:bottom w:val="none" w:sz="0" w:space="0" w:color="auto"/>
                        <w:right w:val="none" w:sz="0" w:space="0" w:color="auto"/>
                      </w:divBdr>
                      <w:divsChild>
                        <w:div w:id="465852656">
                          <w:marLeft w:val="0"/>
                          <w:marRight w:val="0"/>
                          <w:marTop w:val="0"/>
                          <w:marBottom w:val="0"/>
                          <w:divBdr>
                            <w:top w:val="none" w:sz="0" w:space="0" w:color="auto"/>
                            <w:left w:val="none" w:sz="0" w:space="0" w:color="auto"/>
                            <w:bottom w:val="none" w:sz="0" w:space="0" w:color="auto"/>
                            <w:right w:val="none" w:sz="0" w:space="0" w:color="auto"/>
                          </w:divBdr>
                        </w:div>
                        <w:div w:id="1137260395">
                          <w:marLeft w:val="240"/>
                          <w:marRight w:val="240"/>
                          <w:marTop w:val="0"/>
                          <w:marBottom w:val="0"/>
                          <w:divBdr>
                            <w:top w:val="none" w:sz="0" w:space="0" w:color="auto"/>
                            <w:left w:val="none" w:sz="0" w:space="0" w:color="auto"/>
                            <w:bottom w:val="none" w:sz="0" w:space="0" w:color="auto"/>
                            <w:right w:val="none" w:sz="0" w:space="0" w:color="auto"/>
                          </w:divBdr>
                          <w:divsChild>
                            <w:div w:id="1525629254">
                              <w:marLeft w:val="0"/>
                              <w:marRight w:val="0"/>
                              <w:marTop w:val="0"/>
                              <w:marBottom w:val="0"/>
                              <w:divBdr>
                                <w:top w:val="none" w:sz="0" w:space="0" w:color="auto"/>
                                <w:left w:val="none" w:sz="0" w:space="0" w:color="auto"/>
                                <w:bottom w:val="none" w:sz="0" w:space="0" w:color="auto"/>
                                <w:right w:val="none" w:sz="0" w:space="0" w:color="auto"/>
                              </w:divBdr>
                              <w:divsChild>
                                <w:div w:id="39280752">
                                  <w:marLeft w:val="240"/>
                                  <w:marRight w:val="240"/>
                                  <w:marTop w:val="0"/>
                                  <w:marBottom w:val="0"/>
                                  <w:divBdr>
                                    <w:top w:val="none" w:sz="0" w:space="0" w:color="auto"/>
                                    <w:left w:val="none" w:sz="0" w:space="0" w:color="auto"/>
                                    <w:bottom w:val="none" w:sz="0" w:space="0" w:color="auto"/>
                                    <w:right w:val="none" w:sz="0" w:space="0" w:color="auto"/>
                                  </w:divBdr>
                                  <w:divsChild>
                                    <w:div w:id="1641302274">
                                      <w:marLeft w:val="240"/>
                                      <w:marRight w:val="0"/>
                                      <w:marTop w:val="0"/>
                                      <w:marBottom w:val="0"/>
                                      <w:divBdr>
                                        <w:top w:val="none" w:sz="0" w:space="0" w:color="auto"/>
                                        <w:left w:val="none" w:sz="0" w:space="0" w:color="auto"/>
                                        <w:bottom w:val="none" w:sz="0" w:space="0" w:color="auto"/>
                                        <w:right w:val="none" w:sz="0" w:space="0" w:color="auto"/>
                                      </w:divBdr>
                                    </w:div>
                                  </w:divsChild>
                                </w:div>
                                <w:div w:id="1322152907">
                                  <w:marLeft w:val="0"/>
                                  <w:marRight w:val="0"/>
                                  <w:marTop w:val="0"/>
                                  <w:marBottom w:val="0"/>
                                  <w:divBdr>
                                    <w:top w:val="none" w:sz="0" w:space="0" w:color="auto"/>
                                    <w:left w:val="none" w:sz="0" w:space="0" w:color="auto"/>
                                    <w:bottom w:val="none" w:sz="0" w:space="0" w:color="auto"/>
                                    <w:right w:val="none" w:sz="0" w:space="0" w:color="auto"/>
                                  </w:divBdr>
                                </w:div>
                                <w:div w:id="1896039221">
                                  <w:marLeft w:val="240"/>
                                  <w:marRight w:val="240"/>
                                  <w:marTop w:val="0"/>
                                  <w:marBottom w:val="0"/>
                                  <w:divBdr>
                                    <w:top w:val="none" w:sz="0" w:space="0" w:color="auto"/>
                                    <w:left w:val="none" w:sz="0" w:space="0" w:color="auto"/>
                                    <w:bottom w:val="none" w:sz="0" w:space="0" w:color="auto"/>
                                    <w:right w:val="none" w:sz="0" w:space="0" w:color="auto"/>
                                  </w:divBdr>
                                  <w:divsChild>
                                    <w:div w:id="1041399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85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669604">
                      <w:marLeft w:val="240"/>
                      <w:marRight w:val="0"/>
                      <w:marTop w:val="0"/>
                      <w:marBottom w:val="0"/>
                      <w:divBdr>
                        <w:top w:val="none" w:sz="0" w:space="0" w:color="auto"/>
                        <w:left w:val="none" w:sz="0" w:space="0" w:color="auto"/>
                        <w:bottom w:val="none" w:sz="0" w:space="0" w:color="auto"/>
                        <w:right w:val="none" w:sz="0" w:space="0" w:color="auto"/>
                      </w:divBdr>
                    </w:div>
                  </w:divsChild>
                </w:div>
                <w:div w:id="1472822724">
                  <w:marLeft w:val="240"/>
                  <w:marRight w:val="240"/>
                  <w:marTop w:val="0"/>
                  <w:marBottom w:val="0"/>
                  <w:divBdr>
                    <w:top w:val="none" w:sz="0" w:space="0" w:color="auto"/>
                    <w:left w:val="none" w:sz="0" w:space="0" w:color="auto"/>
                    <w:bottom w:val="none" w:sz="0" w:space="0" w:color="auto"/>
                    <w:right w:val="none" w:sz="0" w:space="0" w:color="auto"/>
                  </w:divBdr>
                </w:div>
                <w:div w:id="1492481195">
                  <w:marLeft w:val="240"/>
                  <w:marRight w:val="240"/>
                  <w:marTop w:val="0"/>
                  <w:marBottom w:val="0"/>
                  <w:divBdr>
                    <w:top w:val="none" w:sz="0" w:space="0" w:color="auto"/>
                    <w:left w:val="none" w:sz="0" w:space="0" w:color="auto"/>
                    <w:bottom w:val="none" w:sz="0" w:space="0" w:color="auto"/>
                    <w:right w:val="none" w:sz="0" w:space="0" w:color="auto"/>
                  </w:divBdr>
                </w:div>
                <w:div w:id="1535268116">
                  <w:marLeft w:val="240"/>
                  <w:marRight w:val="240"/>
                  <w:marTop w:val="0"/>
                  <w:marBottom w:val="0"/>
                  <w:divBdr>
                    <w:top w:val="none" w:sz="0" w:space="0" w:color="auto"/>
                    <w:left w:val="none" w:sz="0" w:space="0" w:color="auto"/>
                    <w:bottom w:val="none" w:sz="0" w:space="0" w:color="auto"/>
                    <w:right w:val="none" w:sz="0" w:space="0" w:color="auto"/>
                  </w:divBdr>
                  <w:divsChild>
                    <w:div w:id="1863742368">
                      <w:marLeft w:val="240"/>
                      <w:marRight w:val="0"/>
                      <w:marTop w:val="0"/>
                      <w:marBottom w:val="0"/>
                      <w:divBdr>
                        <w:top w:val="none" w:sz="0" w:space="0" w:color="auto"/>
                        <w:left w:val="none" w:sz="0" w:space="0" w:color="auto"/>
                        <w:bottom w:val="none" w:sz="0" w:space="0" w:color="auto"/>
                        <w:right w:val="none" w:sz="0" w:space="0" w:color="auto"/>
                      </w:divBdr>
                    </w:div>
                  </w:divsChild>
                </w:div>
                <w:div w:id="1605527422">
                  <w:marLeft w:val="240"/>
                  <w:marRight w:val="240"/>
                  <w:marTop w:val="0"/>
                  <w:marBottom w:val="0"/>
                  <w:divBdr>
                    <w:top w:val="none" w:sz="0" w:space="0" w:color="auto"/>
                    <w:left w:val="none" w:sz="0" w:space="0" w:color="auto"/>
                    <w:bottom w:val="none" w:sz="0" w:space="0" w:color="auto"/>
                    <w:right w:val="none" w:sz="0" w:space="0" w:color="auto"/>
                  </w:divBdr>
                </w:div>
                <w:div w:id="1682967193">
                  <w:marLeft w:val="240"/>
                  <w:marRight w:val="240"/>
                  <w:marTop w:val="0"/>
                  <w:marBottom w:val="0"/>
                  <w:divBdr>
                    <w:top w:val="none" w:sz="0" w:space="0" w:color="auto"/>
                    <w:left w:val="none" w:sz="0" w:space="0" w:color="auto"/>
                    <w:bottom w:val="none" w:sz="0" w:space="0" w:color="auto"/>
                    <w:right w:val="none" w:sz="0" w:space="0" w:color="auto"/>
                  </w:divBdr>
                  <w:divsChild>
                    <w:div w:id="379549026">
                      <w:marLeft w:val="240"/>
                      <w:marRight w:val="0"/>
                      <w:marTop w:val="0"/>
                      <w:marBottom w:val="0"/>
                      <w:divBdr>
                        <w:top w:val="none" w:sz="0" w:space="0" w:color="auto"/>
                        <w:left w:val="none" w:sz="0" w:space="0" w:color="auto"/>
                        <w:bottom w:val="none" w:sz="0" w:space="0" w:color="auto"/>
                        <w:right w:val="none" w:sz="0" w:space="0" w:color="auto"/>
                      </w:divBdr>
                    </w:div>
                  </w:divsChild>
                </w:div>
                <w:div w:id="1718696866">
                  <w:marLeft w:val="240"/>
                  <w:marRight w:val="240"/>
                  <w:marTop w:val="0"/>
                  <w:marBottom w:val="0"/>
                  <w:divBdr>
                    <w:top w:val="none" w:sz="0" w:space="0" w:color="auto"/>
                    <w:left w:val="none" w:sz="0" w:space="0" w:color="auto"/>
                    <w:bottom w:val="none" w:sz="0" w:space="0" w:color="auto"/>
                    <w:right w:val="none" w:sz="0" w:space="0" w:color="auto"/>
                  </w:divBdr>
                </w:div>
                <w:div w:id="1852143643">
                  <w:marLeft w:val="240"/>
                  <w:marRight w:val="240"/>
                  <w:marTop w:val="0"/>
                  <w:marBottom w:val="0"/>
                  <w:divBdr>
                    <w:top w:val="none" w:sz="0" w:space="0" w:color="auto"/>
                    <w:left w:val="none" w:sz="0" w:space="0" w:color="auto"/>
                    <w:bottom w:val="none" w:sz="0" w:space="0" w:color="auto"/>
                    <w:right w:val="none" w:sz="0" w:space="0" w:color="auto"/>
                  </w:divBdr>
                </w:div>
                <w:div w:id="1913544282">
                  <w:marLeft w:val="240"/>
                  <w:marRight w:val="240"/>
                  <w:marTop w:val="0"/>
                  <w:marBottom w:val="0"/>
                  <w:divBdr>
                    <w:top w:val="none" w:sz="0" w:space="0" w:color="auto"/>
                    <w:left w:val="none" w:sz="0" w:space="0" w:color="auto"/>
                    <w:bottom w:val="none" w:sz="0" w:space="0" w:color="auto"/>
                    <w:right w:val="none" w:sz="0" w:space="0" w:color="auto"/>
                  </w:divBdr>
                  <w:divsChild>
                    <w:div w:id="1381978534">
                      <w:marLeft w:val="0"/>
                      <w:marRight w:val="0"/>
                      <w:marTop w:val="0"/>
                      <w:marBottom w:val="0"/>
                      <w:divBdr>
                        <w:top w:val="none" w:sz="0" w:space="0" w:color="auto"/>
                        <w:left w:val="none" w:sz="0" w:space="0" w:color="auto"/>
                        <w:bottom w:val="none" w:sz="0" w:space="0" w:color="auto"/>
                        <w:right w:val="none" w:sz="0" w:space="0" w:color="auto"/>
                      </w:divBdr>
                      <w:divsChild>
                        <w:div w:id="1141730657">
                          <w:marLeft w:val="0"/>
                          <w:marRight w:val="0"/>
                          <w:marTop w:val="0"/>
                          <w:marBottom w:val="0"/>
                          <w:divBdr>
                            <w:top w:val="none" w:sz="0" w:space="0" w:color="auto"/>
                            <w:left w:val="none" w:sz="0" w:space="0" w:color="auto"/>
                            <w:bottom w:val="none" w:sz="0" w:space="0" w:color="auto"/>
                            <w:right w:val="none" w:sz="0" w:space="0" w:color="auto"/>
                          </w:divBdr>
                        </w:div>
                        <w:div w:id="1438670149">
                          <w:marLeft w:val="240"/>
                          <w:marRight w:val="240"/>
                          <w:marTop w:val="0"/>
                          <w:marBottom w:val="0"/>
                          <w:divBdr>
                            <w:top w:val="none" w:sz="0" w:space="0" w:color="auto"/>
                            <w:left w:val="none" w:sz="0" w:space="0" w:color="auto"/>
                            <w:bottom w:val="none" w:sz="0" w:space="0" w:color="auto"/>
                            <w:right w:val="none" w:sz="0" w:space="0" w:color="auto"/>
                          </w:divBdr>
                          <w:divsChild>
                            <w:div w:id="98960353">
                              <w:marLeft w:val="0"/>
                              <w:marRight w:val="0"/>
                              <w:marTop w:val="0"/>
                              <w:marBottom w:val="0"/>
                              <w:divBdr>
                                <w:top w:val="none" w:sz="0" w:space="0" w:color="auto"/>
                                <w:left w:val="none" w:sz="0" w:space="0" w:color="auto"/>
                                <w:bottom w:val="none" w:sz="0" w:space="0" w:color="auto"/>
                                <w:right w:val="none" w:sz="0" w:space="0" w:color="auto"/>
                              </w:divBdr>
                              <w:divsChild>
                                <w:div w:id="248932182">
                                  <w:marLeft w:val="240"/>
                                  <w:marRight w:val="240"/>
                                  <w:marTop w:val="0"/>
                                  <w:marBottom w:val="0"/>
                                  <w:divBdr>
                                    <w:top w:val="none" w:sz="0" w:space="0" w:color="auto"/>
                                    <w:left w:val="none" w:sz="0" w:space="0" w:color="auto"/>
                                    <w:bottom w:val="none" w:sz="0" w:space="0" w:color="auto"/>
                                    <w:right w:val="none" w:sz="0" w:space="0" w:color="auto"/>
                                  </w:divBdr>
                                  <w:divsChild>
                                    <w:div w:id="1510020148">
                                      <w:marLeft w:val="240"/>
                                      <w:marRight w:val="0"/>
                                      <w:marTop w:val="0"/>
                                      <w:marBottom w:val="0"/>
                                      <w:divBdr>
                                        <w:top w:val="none" w:sz="0" w:space="0" w:color="auto"/>
                                        <w:left w:val="none" w:sz="0" w:space="0" w:color="auto"/>
                                        <w:bottom w:val="none" w:sz="0" w:space="0" w:color="auto"/>
                                        <w:right w:val="none" w:sz="0" w:space="0" w:color="auto"/>
                                      </w:divBdr>
                                    </w:div>
                                  </w:divsChild>
                                </w:div>
                                <w:div w:id="432552309">
                                  <w:marLeft w:val="240"/>
                                  <w:marRight w:val="240"/>
                                  <w:marTop w:val="0"/>
                                  <w:marBottom w:val="0"/>
                                  <w:divBdr>
                                    <w:top w:val="none" w:sz="0" w:space="0" w:color="auto"/>
                                    <w:left w:val="none" w:sz="0" w:space="0" w:color="auto"/>
                                    <w:bottom w:val="none" w:sz="0" w:space="0" w:color="auto"/>
                                    <w:right w:val="none" w:sz="0" w:space="0" w:color="auto"/>
                                  </w:divBdr>
                                  <w:divsChild>
                                    <w:div w:id="1124346076">
                                      <w:marLeft w:val="240"/>
                                      <w:marRight w:val="0"/>
                                      <w:marTop w:val="0"/>
                                      <w:marBottom w:val="0"/>
                                      <w:divBdr>
                                        <w:top w:val="none" w:sz="0" w:space="0" w:color="auto"/>
                                        <w:left w:val="none" w:sz="0" w:space="0" w:color="auto"/>
                                        <w:bottom w:val="none" w:sz="0" w:space="0" w:color="auto"/>
                                        <w:right w:val="none" w:sz="0" w:space="0" w:color="auto"/>
                                      </w:divBdr>
                                    </w:div>
                                  </w:divsChild>
                                </w:div>
                                <w:div w:id="546453937">
                                  <w:marLeft w:val="240"/>
                                  <w:marRight w:val="240"/>
                                  <w:marTop w:val="0"/>
                                  <w:marBottom w:val="0"/>
                                  <w:divBdr>
                                    <w:top w:val="none" w:sz="0" w:space="0" w:color="auto"/>
                                    <w:left w:val="none" w:sz="0" w:space="0" w:color="auto"/>
                                    <w:bottom w:val="none" w:sz="0" w:space="0" w:color="auto"/>
                                    <w:right w:val="none" w:sz="0" w:space="0" w:color="auto"/>
                                  </w:divBdr>
                                  <w:divsChild>
                                    <w:div w:id="344672806">
                                      <w:marLeft w:val="240"/>
                                      <w:marRight w:val="0"/>
                                      <w:marTop w:val="0"/>
                                      <w:marBottom w:val="0"/>
                                      <w:divBdr>
                                        <w:top w:val="none" w:sz="0" w:space="0" w:color="auto"/>
                                        <w:left w:val="none" w:sz="0" w:space="0" w:color="auto"/>
                                        <w:bottom w:val="none" w:sz="0" w:space="0" w:color="auto"/>
                                        <w:right w:val="none" w:sz="0" w:space="0" w:color="auto"/>
                                      </w:divBdr>
                                    </w:div>
                                  </w:divsChild>
                                </w:div>
                                <w:div w:id="1702315683">
                                  <w:marLeft w:val="0"/>
                                  <w:marRight w:val="0"/>
                                  <w:marTop w:val="0"/>
                                  <w:marBottom w:val="0"/>
                                  <w:divBdr>
                                    <w:top w:val="none" w:sz="0" w:space="0" w:color="auto"/>
                                    <w:left w:val="none" w:sz="0" w:space="0" w:color="auto"/>
                                    <w:bottom w:val="none" w:sz="0" w:space="0" w:color="auto"/>
                                    <w:right w:val="none" w:sz="0" w:space="0" w:color="auto"/>
                                  </w:divBdr>
                                </w:div>
                              </w:divsChild>
                            </w:div>
                            <w:div w:id="2019503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16303">
                      <w:marLeft w:val="240"/>
                      <w:marRight w:val="0"/>
                      <w:marTop w:val="0"/>
                      <w:marBottom w:val="0"/>
                      <w:divBdr>
                        <w:top w:val="none" w:sz="0" w:space="0" w:color="auto"/>
                        <w:left w:val="none" w:sz="0" w:space="0" w:color="auto"/>
                        <w:bottom w:val="none" w:sz="0" w:space="0" w:color="auto"/>
                        <w:right w:val="none" w:sz="0" w:space="0" w:color="auto"/>
                      </w:divBdr>
                    </w:div>
                  </w:divsChild>
                </w:div>
                <w:div w:id="2085057799">
                  <w:marLeft w:val="240"/>
                  <w:marRight w:val="240"/>
                  <w:marTop w:val="0"/>
                  <w:marBottom w:val="0"/>
                  <w:divBdr>
                    <w:top w:val="none" w:sz="0" w:space="0" w:color="auto"/>
                    <w:left w:val="none" w:sz="0" w:space="0" w:color="auto"/>
                    <w:bottom w:val="none" w:sz="0" w:space="0" w:color="auto"/>
                    <w:right w:val="none" w:sz="0" w:space="0" w:color="auto"/>
                  </w:divBdr>
                  <w:divsChild>
                    <w:div w:id="270208451">
                      <w:marLeft w:val="0"/>
                      <w:marRight w:val="0"/>
                      <w:marTop w:val="0"/>
                      <w:marBottom w:val="0"/>
                      <w:divBdr>
                        <w:top w:val="none" w:sz="0" w:space="0" w:color="auto"/>
                        <w:left w:val="none" w:sz="0" w:space="0" w:color="auto"/>
                        <w:bottom w:val="none" w:sz="0" w:space="0" w:color="auto"/>
                        <w:right w:val="none" w:sz="0" w:space="0" w:color="auto"/>
                      </w:divBdr>
                      <w:divsChild>
                        <w:div w:id="402677720">
                          <w:marLeft w:val="0"/>
                          <w:marRight w:val="0"/>
                          <w:marTop w:val="0"/>
                          <w:marBottom w:val="0"/>
                          <w:divBdr>
                            <w:top w:val="none" w:sz="0" w:space="0" w:color="auto"/>
                            <w:left w:val="none" w:sz="0" w:space="0" w:color="auto"/>
                            <w:bottom w:val="none" w:sz="0" w:space="0" w:color="auto"/>
                            <w:right w:val="none" w:sz="0" w:space="0" w:color="auto"/>
                          </w:divBdr>
                        </w:div>
                        <w:div w:id="822240967">
                          <w:marLeft w:val="240"/>
                          <w:marRight w:val="240"/>
                          <w:marTop w:val="0"/>
                          <w:marBottom w:val="0"/>
                          <w:divBdr>
                            <w:top w:val="none" w:sz="0" w:space="0" w:color="auto"/>
                            <w:left w:val="none" w:sz="0" w:space="0" w:color="auto"/>
                            <w:bottom w:val="none" w:sz="0" w:space="0" w:color="auto"/>
                            <w:right w:val="none" w:sz="0" w:space="0" w:color="auto"/>
                          </w:divBdr>
                          <w:divsChild>
                            <w:div w:id="1419255251">
                              <w:marLeft w:val="0"/>
                              <w:marRight w:val="0"/>
                              <w:marTop w:val="0"/>
                              <w:marBottom w:val="0"/>
                              <w:divBdr>
                                <w:top w:val="none" w:sz="0" w:space="0" w:color="auto"/>
                                <w:left w:val="none" w:sz="0" w:space="0" w:color="auto"/>
                                <w:bottom w:val="none" w:sz="0" w:space="0" w:color="auto"/>
                                <w:right w:val="none" w:sz="0" w:space="0" w:color="auto"/>
                              </w:divBdr>
                              <w:divsChild>
                                <w:div w:id="965156822">
                                  <w:marLeft w:val="240"/>
                                  <w:marRight w:val="240"/>
                                  <w:marTop w:val="0"/>
                                  <w:marBottom w:val="0"/>
                                  <w:divBdr>
                                    <w:top w:val="none" w:sz="0" w:space="0" w:color="auto"/>
                                    <w:left w:val="none" w:sz="0" w:space="0" w:color="auto"/>
                                    <w:bottom w:val="none" w:sz="0" w:space="0" w:color="auto"/>
                                    <w:right w:val="none" w:sz="0" w:space="0" w:color="auto"/>
                                  </w:divBdr>
                                  <w:divsChild>
                                    <w:div w:id="1123420255">
                                      <w:marLeft w:val="0"/>
                                      <w:marRight w:val="0"/>
                                      <w:marTop w:val="0"/>
                                      <w:marBottom w:val="0"/>
                                      <w:divBdr>
                                        <w:top w:val="none" w:sz="0" w:space="0" w:color="auto"/>
                                        <w:left w:val="none" w:sz="0" w:space="0" w:color="auto"/>
                                        <w:bottom w:val="none" w:sz="0" w:space="0" w:color="auto"/>
                                        <w:right w:val="none" w:sz="0" w:space="0" w:color="auto"/>
                                      </w:divBdr>
                                      <w:divsChild>
                                        <w:div w:id="154880416">
                                          <w:marLeft w:val="240"/>
                                          <w:marRight w:val="240"/>
                                          <w:marTop w:val="0"/>
                                          <w:marBottom w:val="0"/>
                                          <w:divBdr>
                                            <w:top w:val="none" w:sz="0" w:space="0" w:color="auto"/>
                                            <w:left w:val="none" w:sz="0" w:space="0" w:color="auto"/>
                                            <w:bottom w:val="none" w:sz="0" w:space="0" w:color="auto"/>
                                            <w:right w:val="none" w:sz="0" w:space="0" w:color="auto"/>
                                          </w:divBdr>
                                          <w:divsChild>
                                            <w:div w:id="1536458374">
                                              <w:marLeft w:val="240"/>
                                              <w:marRight w:val="0"/>
                                              <w:marTop w:val="0"/>
                                              <w:marBottom w:val="0"/>
                                              <w:divBdr>
                                                <w:top w:val="none" w:sz="0" w:space="0" w:color="auto"/>
                                                <w:left w:val="none" w:sz="0" w:space="0" w:color="auto"/>
                                                <w:bottom w:val="none" w:sz="0" w:space="0" w:color="auto"/>
                                                <w:right w:val="none" w:sz="0" w:space="0" w:color="auto"/>
                                              </w:divBdr>
                                            </w:div>
                                          </w:divsChild>
                                        </w:div>
                                        <w:div w:id="682630494">
                                          <w:marLeft w:val="0"/>
                                          <w:marRight w:val="0"/>
                                          <w:marTop w:val="0"/>
                                          <w:marBottom w:val="0"/>
                                          <w:divBdr>
                                            <w:top w:val="none" w:sz="0" w:space="0" w:color="auto"/>
                                            <w:left w:val="none" w:sz="0" w:space="0" w:color="auto"/>
                                            <w:bottom w:val="none" w:sz="0" w:space="0" w:color="auto"/>
                                            <w:right w:val="none" w:sz="0" w:space="0" w:color="auto"/>
                                          </w:divBdr>
                                        </w:div>
                                      </w:divsChild>
                                    </w:div>
                                    <w:div w:id="2115634222">
                                      <w:marLeft w:val="240"/>
                                      <w:marRight w:val="0"/>
                                      <w:marTop w:val="0"/>
                                      <w:marBottom w:val="0"/>
                                      <w:divBdr>
                                        <w:top w:val="none" w:sz="0" w:space="0" w:color="auto"/>
                                        <w:left w:val="none" w:sz="0" w:space="0" w:color="auto"/>
                                        <w:bottom w:val="none" w:sz="0" w:space="0" w:color="auto"/>
                                        <w:right w:val="none" w:sz="0" w:space="0" w:color="auto"/>
                                      </w:divBdr>
                                    </w:div>
                                  </w:divsChild>
                                </w:div>
                                <w:div w:id="1693652322">
                                  <w:marLeft w:val="0"/>
                                  <w:marRight w:val="0"/>
                                  <w:marTop w:val="0"/>
                                  <w:marBottom w:val="0"/>
                                  <w:divBdr>
                                    <w:top w:val="none" w:sz="0" w:space="0" w:color="auto"/>
                                    <w:left w:val="none" w:sz="0" w:space="0" w:color="auto"/>
                                    <w:bottom w:val="none" w:sz="0" w:space="0" w:color="auto"/>
                                    <w:right w:val="none" w:sz="0" w:space="0" w:color="auto"/>
                                  </w:divBdr>
                                </w:div>
                              </w:divsChild>
                            </w:div>
                            <w:div w:id="153862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253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9155372">
              <w:marLeft w:val="240"/>
              <w:marRight w:val="0"/>
              <w:marTop w:val="0"/>
              <w:marBottom w:val="0"/>
              <w:divBdr>
                <w:top w:val="none" w:sz="0" w:space="0" w:color="auto"/>
                <w:left w:val="none" w:sz="0" w:space="0" w:color="auto"/>
                <w:bottom w:val="none" w:sz="0" w:space="0" w:color="auto"/>
                <w:right w:val="none" w:sz="0" w:space="0" w:color="auto"/>
              </w:divBdr>
            </w:div>
          </w:divsChild>
        </w:div>
        <w:div w:id="1767848493">
          <w:marLeft w:val="240"/>
          <w:marRight w:val="240"/>
          <w:marTop w:val="0"/>
          <w:marBottom w:val="0"/>
          <w:divBdr>
            <w:top w:val="none" w:sz="0" w:space="0" w:color="auto"/>
            <w:left w:val="none" w:sz="0" w:space="0" w:color="auto"/>
            <w:bottom w:val="none" w:sz="0" w:space="0" w:color="auto"/>
            <w:right w:val="none" w:sz="0" w:space="0" w:color="auto"/>
          </w:divBdr>
        </w:div>
        <w:div w:id="1871139815">
          <w:marLeft w:val="240"/>
          <w:marRight w:val="240"/>
          <w:marTop w:val="0"/>
          <w:marBottom w:val="0"/>
          <w:divBdr>
            <w:top w:val="none" w:sz="0" w:space="0" w:color="auto"/>
            <w:left w:val="none" w:sz="0" w:space="0" w:color="auto"/>
            <w:bottom w:val="none" w:sz="0" w:space="0" w:color="auto"/>
            <w:right w:val="none" w:sz="0" w:space="0" w:color="auto"/>
          </w:divBdr>
        </w:div>
      </w:divsChild>
    </w:div>
    <w:div w:id="1890074108">
      <w:bodyDiv w:val="1"/>
      <w:marLeft w:val="0"/>
      <w:marRight w:val="0"/>
      <w:marTop w:val="0"/>
      <w:marBottom w:val="0"/>
      <w:divBdr>
        <w:top w:val="none" w:sz="0" w:space="0" w:color="auto"/>
        <w:left w:val="none" w:sz="0" w:space="0" w:color="auto"/>
        <w:bottom w:val="none" w:sz="0" w:space="0" w:color="auto"/>
        <w:right w:val="none" w:sz="0" w:space="0" w:color="auto"/>
      </w:divBdr>
    </w:div>
    <w:div w:id="1893226706">
      <w:bodyDiv w:val="1"/>
      <w:marLeft w:val="0"/>
      <w:marRight w:val="0"/>
      <w:marTop w:val="0"/>
      <w:marBottom w:val="0"/>
      <w:divBdr>
        <w:top w:val="none" w:sz="0" w:space="0" w:color="auto"/>
        <w:left w:val="none" w:sz="0" w:space="0" w:color="auto"/>
        <w:bottom w:val="none" w:sz="0" w:space="0" w:color="auto"/>
        <w:right w:val="none" w:sz="0" w:space="0" w:color="auto"/>
      </w:divBdr>
    </w:div>
    <w:div w:id="1902059114">
      <w:bodyDiv w:val="1"/>
      <w:marLeft w:val="0"/>
      <w:marRight w:val="0"/>
      <w:marTop w:val="0"/>
      <w:marBottom w:val="0"/>
      <w:divBdr>
        <w:top w:val="none" w:sz="0" w:space="0" w:color="auto"/>
        <w:left w:val="none" w:sz="0" w:space="0" w:color="auto"/>
        <w:bottom w:val="none" w:sz="0" w:space="0" w:color="auto"/>
        <w:right w:val="none" w:sz="0" w:space="0" w:color="auto"/>
      </w:divBdr>
    </w:div>
    <w:div w:id="1914243307">
      <w:bodyDiv w:val="1"/>
      <w:marLeft w:val="0"/>
      <w:marRight w:val="0"/>
      <w:marTop w:val="0"/>
      <w:marBottom w:val="0"/>
      <w:divBdr>
        <w:top w:val="none" w:sz="0" w:space="0" w:color="auto"/>
        <w:left w:val="none" w:sz="0" w:space="0" w:color="auto"/>
        <w:bottom w:val="none" w:sz="0" w:space="0" w:color="auto"/>
        <w:right w:val="none" w:sz="0" w:space="0" w:color="auto"/>
      </w:divBdr>
    </w:div>
    <w:div w:id="1940794165">
      <w:bodyDiv w:val="1"/>
      <w:marLeft w:val="0"/>
      <w:marRight w:val="0"/>
      <w:marTop w:val="0"/>
      <w:marBottom w:val="0"/>
      <w:divBdr>
        <w:top w:val="none" w:sz="0" w:space="0" w:color="auto"/>
        <w:left w:val="none" w:sz="0" w:space="0" w:color="auto"/>
        <w:bottom w:val="none" w:sz="0" w:space="0" w:color="auto"/>
        <w:right w:val="none" w:sz="0" w:space="0" w:color="auto"/>
      </w:divBdr>
    </w:div>
    <w:div w:id="1947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6855747">
          <w:marLeft w:val="0"/>
          <w:marRight w:val="0"/>
          <w:marTop w:val="0"/>
          <w:marBottom w:val="0"/>
          <w:divBdr>
            <w:top w:val="none" w:sz="0" w:space="0" w:color="auto"/>
            <w:left w:val="none" w:sz="0" w:space="0" w:color="auto"/>
            <w:bottom w:val="none" w:sz="0" w:space="0" w:color="auto"/>
            <w:right w:val="none" w:sz="0" w:space="0" w:color="auto"/>
          </w:divBdr>
        </w:div>
      </w:divsChild>
    </w:div>
    <w:div w:id="2049522881">
      <w:bodyDiv w:val="1"/>
      <w:marLeft w:val="0"/>
      <w:marRight w:val="0"/>
      <w:marTop w:val="0"/>
      <w:marBottom w:val="0"/>
      <w:divBdr>
        <w:top w:val="none" w:sz="0" w:space="0" w:color="auto"/>
        <w:left w:val="none" w:sz="0" w:space="0" w:color="auto"/>
        <w:bottom w:val="none" w:sz="0" w:space="0" w:color="auto"/>
        <w:right w:val="none" w:sz="0" w:space="0" w:color="auto"/>
      </w:divBdr>
    </w:div>
    <w:div w:id="2052072706">
      <w:bodyDiv w:val="1"/>
      <w:marLeft w:val="0"/>
      <w:marRight w:val="0"/>
      <w:marTop w:val="0"/>
      <w:marBottom w:val="0"/>
      <w:divBdr>
        <w:top w:val="none" w:sz="0" w:space="0" w:color="auto"/>
        <w:left w:val="none" w:sz="0" w:space="0" w:color="auto"/>
        <w:bottom w:val="none" w:sz="0" w:space="0" w:color="auto"/>
        <w:right w:val="none" w:sz="0" w:space="0" w:color="auto"/>
      </w:divBdr>
    </w:div>
    <w:div w:id="2070834573">
      <w:bodyDiv w:val="1"/>
      <w:marLeft w:val="0"/>
      <w:marRight w:val="0"/>
      <w:marTop w:val="0"/>
      <w:marBottom w:val="0"/>
      <w:divBdr>
        <w:top w:val="none" w:sz="0" w:space="0" w:color="auto"/>
        <w:left w:val="none" w:sz="0" w:space="0" w:color="auto"/>
        <w:bottom w:val="none" w:sz="0" w:space="0" w:color="auto"/>
        <w:right w:val="none" w:sz="0" w:space="0" w:color="auto"/>
      </w:divBdr>
      <w:divsChild>
        <w:div w:id="1661034244">
          <w:marLeft w:val="446"/>
          <w:marRight w:val="0"/>
          <w:marTop w:val="0"/>
          <w:marBottom w:val="0"/>
          <w:divBdr>
            <w:top w:val="none" w:sz="0" w:space="0" w:color="auto"/>
            <w:left w:val="none" w:sz="0" w:space="0" w:color="auto"/>
            <w:bottom w:val="none" w:sz="0" w:space="0" w:color="auto"/>
            <w:right w:val="none" w:sz="0" w:space="0" w:color="auto"/>
          </w:divBdr>
        </w:div>
        <w:div w:id="707880116">
          <w:marLeft w:val="446"/>
          <w:marRight w:val="0"/>
          <w:marTop w:val="0"/>
          <w:marBottom w:val="0"/>
          <w:divBdr>
            <w:top w:val="none" w:sz="0" w:space="0" w:color="auto"/>
            <w:left w:val="none" w:sz="0" w:space="0" w:color="auto"/>
            <w:bottom w:val="none" w:sz="0" w:space="0" w:color="auto"/>
            <w:right w:val="none" w:sz="0" w:space="0" w:color="auto"/>
          </w:divBdr>
        </w:div>
      </w:divsChild>
    </w:div>
    <w:div w:id="2071995105">
      <w:bodyDiv w:val="1"/>
      <w:marLeft w:val="0"/>
      <w:marRight w:val="0"/>
      <w:marTop w:val="0"/>
      <w:marBottom w:val="0"/>
      <w:divBdr>
        <w:top w:val="none" w:sz="0" w:space="0" w:color="auto"/>
        <w:left w:val="none" w:sz="0" w:space="0" w:color="auto"/>
        <w:bottom w:val="none" w:sz="0" w:space="0" w:color="auto"/>
        <w:right w:val="none" w:sz="0" w:space="0" w:color="auto"/>
      </w:divBdr>
      <w:divsChild>
        <w:div w:id="565261672">
          <w:marLeft w:val="547"/>
          <w:marRight w:val="0"/>
          <w:marTop w:val="130"/>
          <w:marBottom w:val="0"/>
          <w:divBdr>
            <w:top w:val="none" w:sz="0" w:space="0" w:color="auto"/>
            <w:left w:val="none" w:sz="0" w:space="0" w:color="auto"/>
            <w:bottom w:val="none" w:sz="0" w:space="0" w:color="auto"/>
            <w:right w:val="none" w:sz="0" w:space="0" w:color="auto"/>
          </w:divBdr>
        </w:div>
      </w:divsChild>
    </w:div>
    <w:div w:id="2072849726">
      <w:bodyDiv w:val="1"/>
      <w:marLeft w:val="0"/>
      <w:marRight w:val="0"/>
      <w:marTop w:val="0"/>
      <w:marBottom w:val="0"/>
      <w:divBdr>
        <w:top w:val="none" w:sz="0" w:space="0" w:color="auto"/>
        <w:left w:val="none" w:sz="0" w:space="0" w:color="auto"/>
        <w:bottom w:val="none" w:sz="0" w:space="0" w:color="auto"/>
        <w:right w:val="none" w:sz="0" w:space="0" w:color="auto"/>
      </w:divBdr>
    </w:div>
    <w:div w:id="2111506213">
      <w:bodyDiv w:val="1"/>
      <w:marLeft w:val="0"/>
      <w:marRight w:val="0"/>
      <w:marTop w:val="0"/>
      <w:marBottom w:val="0"/>
      <w:divBdr>
        <w:top w:val="none" w:sz="0" w:space="0" w:color="auto"/>
        <w:left w:val="none" w:sz="0" w:space="0" w:color="auto"/>
        <w:bottom w:val="none" w:sz="0" w:space="0" w:color="auto"/>
        <w:right w:val="none" w:sz="0" w:space="0" w:color="auto"/>
      </w:divBdr>
    </w:div>
    <w:div w:id="2114275062">
      <w:bodyDiv w:val="1"/>
      <w:marLeft w:val="0"/>
      <w:marRight w:val="0"/>
      <w:marTop w:val="0"/>
      <w:marBottom w:val="0"/>
      <w:divBdr>
        <w:top w:val="none" w:sz="0" w:space="0" w:color="auto"/>
        <w:left w:val="none" w:sz="0" w:space="0" w:color="auto"/>
        <w:bottom w:val="none" w:sz="0" w:space="0" w:color="auto"/>
        <w:right w:val="none" w:sz="0" w:space="0" w:color="auto"/>
      </w:divBdr>
    </w:div>
    <w:div w:id="2125421156">
      <w:bodyDiv w:val="1"/>
      <w:marLeft w:val="0"/>
      <w:marRight w:val="0"/>
      <w:marTop w:val="0"/>
      <w:marBottom w:val="0"/>
      <w:divBdr>
        <w:top w:val="none" w:sz="0" w:space="0" w:color="auto"/>
        <w:left w:val="none" w:sz="0" w:space="0" w:color="auto"/>
        <w:bottom w:val="none" w:sz="0" w:space="0" w:color="auto"/>
        <w:right w:val="none" w:sz="0" w:space="0" w:color="auto"/>
      </w:divBdr>
      <w:divsChild>
        <w:div w:id="541213607">
          <w:marLeft w:val="547"/>
          <w:marRight w:val="0"/>
          <w:marTop w:val="96"/>
          <w:marBottom w:val="0"/>
          <w:divBdr>
            <w:top w:val="none" w:sz="0" w:space="0" w:color="auto"/>
            <w:left w:val="none" w:sz="0" w:space="0" w:color="auto"/>
            <w:bottom w:val="none" w:sz="0" w:space="0" w:color="auto"/>
            <w:right w:val="none" w:sz="0" w:space="0" w:color="auto"/>
          </w:divBdr>
        </w:div>
      </w:divsChild>
    </w:div>
    <w:div w:id="213039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690C-9C4B-4F0A-A71D-B026771E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3917</Words>
  <Characters>26844</Characters>
  <Application>Microsoft Office Word</Application>
  <DocSecurity>0</DocSecurity>
  <Lines>223</Lines>
  <Paragraphs>61</Paragraphs>
  <ScaleCrop>false</ScaleCrop>
  <HeadingPairs>
    <vt:vector size="2" baseType="variant">
      <vt:variant>
        <vt:lpstr>Title</vt:lpstr>
      </vt:variant>
      <vt:variant>
        <vt:i4>1</vt:i4>
      </vt:variant>
    </vt:vector>
  </HeadingPairs>
  <TitlesOfParts>
    <vt:vector size="1" baseType="lpstr">
      <vt:lpstr>IMF Composition Playlist</vt:lpstr>
    </vt:vector>
  </TitlesOfParts>
  <Company>Sandflow Consulting LLC</Company>
  <LinksUpToDate>false</LinksUpToDate>
  <CharactersWithSpaces>30700</CharactersWithSpaces>
  <SharedDoc>false</SharedDoc>
  <HLinks>
    <vt:vector size="48" baseType="variant">
      <vt:variant>
        <vt:i4>1900603</vt:i4>
      </vt:variant>
      <vt:variant>
        <vt:i4>50</vt:i4>
      </vt:variant>
      <vt:variant>
        <vt:i4>0</vt:i4>
      </vt:variant>
      <vt:variant>
        <vt:i4>5</vt:i4>
      </vt:variant>
      <vt:variant>
        <vt:lpwstr/>
      </vt:variant>
      <vt:variant>
        <vt:lpwstr>_Toc409179128</vt:lpwstr>
      </vt:variant>
      <vt:variant>
        <vt:i4>1900603</vt:i4>
      </vt:variant>
      <vt:variant>
        <vt:i4>44</vt:i4>
      </vt:variant>
      <vt:variant>
        <vt:i4>0</vt:i4>
      </vt:variant>
      <vt:variant>
        <vt:i4>5</vt:i4>
      </vt:variant>
      <vt:variant>
        <vt:lpwstr/>
      </vt:variant>
      <vt:variant>
        <vt:lpwstr>_Toc409179127</vt:lpwstr>
      </vt:variant>
      <vt:variant>
        <vt:i4>1900603</vt:i4>
      </vt:variant>
      <vt:variant>
        <vt:i4>38</vt:i4>
      </vt:variant>
      <vt:variant>
        <vt:i4>0</vt:i4>
      </vt:variant>
      <vt:variant>
        <vt:i4>5</vt:i4>
      </vt:variant>
      <vt:variant>
        <vt:lpwstr/>
      </vt:variant>
      <vt:variant>
        <vt:lpwstr>_Toc409179126</vt:lpwstr>
      </vt:variant>
      <vt:variant>
        <vt:i4>1900603</vt:i4>
      </vt:variant>
      <vt:variant>
        <vt:i4>32</vt:i4>
      </vt:variant>
      <vt:variant>
        <vt:i4>0</vt:i4>
      </vt:variant>
      <vt:variant>
        <vt:i4>5</vt:i4>
      </vt:variant>
      <vt:variant>
        <vt:lpwstr/>
      </vt:variant>
      <vt:variant>
        <vt:lpwstr>_Toc409179125</vt:lpwstr>
      </vt:variant>
      <vt:variant>
        <vt:i4>1900603</vt:i4>
      </vt:variant>
      <vt:variant>
        <vt:i4>26</vt:i4>
      </vt:variant>
      <vt:variant>
        <vt:i4>0</vt:i4>
      </vt:variant>
      <vt:variant>
        <vt:i4>5</vt:i4>
      </vt:variant>
      <vt:variant>
        <vt:lpwstr/>
      </vt:variant>
      <vt:variant>
        <vt:lpwstr>_Toc409179124</vt:lpwstr>
      </vt:variant>
      <vt:variant>
        <vt:i4>1900603</vt:i4>
      </vt:variant>
      <vt:variant>
        <vt:i4>20</vt:i4>
      </vt:variant>
      <vt:variant>
        <vt:i4>0</vt:i4>
      </vt:variant>
      <vt:variant>
        <vt:i4>5</vt:i4>
      </vt:variant>
      <vt:variant>
        <vt:lpwstr/>
      </vt:variant>
      <vt:variant>
        <vt:lpwstr>_Toc409179123</vt:lpwstr>
      </vt:variant>
      <vt:variant>
        <vt:i4>1900603</vt:i4>
      </vt:variant>
      <vt:variant>
        <vt:i4>14</vt:i4>
      </vt:variant>
      <vt:variant>
        <vt:i4>0</vt:i4>
      </vt:variant>
      <vt:variant>
        <vt:i4>5</vt:i4>
      </vt:variant>
      <vt:variant>
        <vt:lpwstr/>
      </vt:variant>
      <vt:variant>
        <vt:lpwstr>_Toc409179122</vt:lpwstr>
      </vt:variant>
      <vt:variant>
        <vt:i4>1900603</vt:i4>
      </vt:variant>
      <vt:variant>
        <vt:i4>8</vt:i4>
      </vt:variant>
      <vt:variant>
        <vt:i4>0</vt:i4>
      </vt:variant>
      <vt:variant>
        <vt:i4>5</vt:i4>
      </vt:variant>
      <vt:variant>
        <vt:lpwstr/>
      </vt:variant>
      <vt:variant>
        <vt:lpwstr>_Toc409179121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dc:creator>
  <cp:lastModifiedBy>Pierre-Anthony Lemieux</cp:lastModifiedBy>
  <cp:revision>3</cp:revision>
  <cp:lastPrinted>2013-08-19T19:51:00Z</cp:lastPrinted>
  <dcterms:created xsi:type="dcterms:W3CDTF">2021-06-04T19:39:00Z</dcterms:created>
  <dcterms:modified xsi:type="dcterms:W3CDTF">2021-06-08T15:56:00Z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