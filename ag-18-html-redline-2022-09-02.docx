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2A26" w14:textId="77777777" w:rsidR="00B87F14" w:rsidRDefault="00000000">
      <w:pPr>
        <w:spacing w:after="322" w:line="259" w:lineRule="auto"/>
        <w:ind w:right="-28"/>
        <w:rPr>
          <w:del w:id="0" w:author="db" w:date="2022-09-02T14:54:00Z"/>
        </w:rPr>
      </w:pPr>
      <w:del w:id="1" w:author="db" w:date="2022-09-02T14:54:00Z">
        <w:r>
          <w:rPr>
            <w:rFonts w:ascii="Calibri" w:eastAsia="Calibri" w:hAnsi="Calibri" w:cs="Calibri"/>
            <w:noProof/>
            <w:sz w:val="22"/>
          </w:rPr>
          <mc:AlternateContent>
            <mc:Choice Requires="wpg">
              <w:drawing>
                <wp:inline distT="0" distB="0" distL="0" distR="0" wp14:anchorId="39BE07E9" wp14:editId="4A42484A">
                  <wp:extent cx="6212841" cy="6350"/>
                  <wp:effectExtent l="0" t="0" r="0" b="0"/>
                  <wp:docPr id="23434" name="Group 23434"/>
                  <wp:cNvGraphicFramePr/>
                  <a:graphic xmlns:a="http://schemas.openxmlformats.org/drawingml/2006/main">
                    <a:graphicData uri="http://schemas.microsoft.com/office/word/2010/wordprocessingGroup">
                      <wpg:wgp>
                        <wpg:cNvGrpSpPr/>
                        <wpg:grpSpPr>
                          <a:xfrm>
                            <a:off x="0" y="0"/>
                            <a:ext cx="6212841" cy="6350"/>
                            <a:chOff x="0" y="0"/>
                            <a:chExt cx="6212841" cy="6350"/>
                          </a:xfrm>
                        </wpg:grpSpPr>
                        <wps:wsp>
                          <wps:cNvPr id="28283" name="Shape 28283"/>
                          <wps:cNvSpPr/>
                          <wps:spPr>
                            <a:xfrm>
                              <a:off x="0" y="0"/>
                              <a:ext cx="6212841" cy="9144"/>
                            </a:xfrm>
                            <a:custGeom>
                              <a:avLst/>
                              <a:gdLst/>
                              <a:ahLst/>
                              <a:cxnLst/>
                              <a:rect l="0" t="0" r="0" b="0"/>
                              <a:pathLst>
                                <a:path w="6212841" h="9144">
                                  <a:moveTo>
                                    <a:pt x="0" y="0"/>
                                  </a:moveTo>
                                  <a:lnTo>
                                    <a:pt x="6212841" y="0"/>
                                  </a:lnTo>
                                  <a:lnTo>
                                    <a:pt x="62128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434" style="width:489.2pt;height:0.5pt;mso-position-horizontal-relative:char;mso-position-vertical-relative:line" coordsize="62128,63">
                  <v:shape id="Shape 28284" style="position:absolute;width:62128;height:91;left:0;top:0;" coordsize="6212841,9144" path="m0,0l6212841,0l6212841,9144l0,9144l0,0">
                    <v:stroke weight="0pt" endcap="flat" joinstyle="miter" miterlimit="10" on="false" color="#000000" opacity="0"/>
                    <v:fill on="true" color="#000000"/>
                  </v:shape>
                </v:group>
              </w:pict>
            </mc:Fallback>
          </mc:AlternateContent>
        </w:r>
      </w:del>
    </w:p>
    <w:p w14:paraId="718FDF53" w14:textId="77777777" w:rsidR="00B87F14" w:rsidRDefault="00000000">
      <w:pPr>
        <w:spacing w:after="469" w:line="259" w:lineRule="auto"/>
        <w:ind w:right="-76"/>
        <w:rPr>
          <w:del w:id="2" w:author="db" w:date="2022-09-02T14:54:00Z"/>
        </w:rPr>
      </w:pPr>
      <w:del w:id="3" w:author="db" w:date="2022-09-02T14:54:00Z">
        <w:r>
          <w:rPr>
            <w:rFonts w:ascii="Calibri" w:eastAsia="Calibri" w:hAnsi="Calibri" w:cs="Calibri"/>
            <w:noProof/>
            <w:sz w:val="22"/>
          </w:rPr>
          <mc:AlternateContent>
            <mc:Choice Requires="wpg">
              <w:drawing>
                <wp:inline distT="0" distB="0" distL="0" distR="0" wp14:anchorId="6BDC2622" wp14:editId="77AFCBBA">
                  <wp:extent cx="6243252" cy="1630680"/>
                  <wp:effectExtent l="0" t="0" r="0" b="0"/>
                  <wp:docPr id="23436" name="Group 23436" descr="SMPTE Logo w R"/>
                  <wp:cNvGraphicFramePr/>
                  <a:graphic xmlns:a="http://schemas.openxmlformats.org/drawingml/2006/main">
                    <a:graphicData uri="http://schemas.microsoft.com/office/word/2010/wordprocessingGroup">
                      <wpg:wgp>
                        <wpg:cNvGrpSpPr/>
                        <wpg:grpSpPr>
                          <a:xfrm>
                            <a:off x="0" y="0"/>
                            <a:ext cx="6243252" cy="1630680"/>
                            <a:chOff x="0" y="0"/>
                            <a:chExt cx="6243252" cy="1630680"/>
                          </a:xfrm>
                        </wpg:grpSpPr>
                        <wps:wsp>
                          <wps:cNvPr id="1715" name="Rectangle 1715"/>
                          <wps:cNvSpPr/>
                          <wps:spPr>
                            <a:xfrm>
                              <a:off x="4551617" y="0"/>
                              <a:ext cx="816072" cy="263668"/>
                            </a:xfrm>
                            <a:prstGeom prst="rect">
                              <a:avLst/>
                            </a:prstGeom>
                            <a:ln>
                              <a:noFill/>
                            </a:ln>
                          </wps:spPr>
                          <wps:txbx>
                            <w:txbxContent>
                              <w:p w14:paraId="7A0A2857" w14:textId="77777777" w:rsidR="00B87F14" w:rsidRDefault="00000000">
                                <w:pPr>
                                  <w:spacing w:after="160" w:line="259" w:lineRule="auto"/>
                                  <w:rPr>
                                    <w:del w:id="4" w:author="db" w:date="2022-09-02T14:54:00Z"/>
                                  </w:rPr>
                                </w:pPr>
                                <w:del w:id="5" w:author="db" w:date="2022-09-02T14:54:00Z">
                                  <w:r>
                                    <w:rPr>
                                      <w:rFonts w:ascii="Arial" w:eastAsia="Arial" w:hAnsi="Arial" w:cs="Arial"/>
                                      <w:b/>
                                      <w:sz w:val="28"/>
                                    </w:rPr>
                                    <w:delText>SMPTE</w:delText>
                                  </w:r>
                                </w:del>
                              </w:p>
                            </w:txbxContent>
                          </wps:txbx>
                          <wps:bodyPr horzOverflow="overflow" vert="horz" lIns="0" tIns="0" rIns="0" bIns="0" rtlCol="0">
                            <a:noAutofit/>
                          </wps:bodyPr>
                        </wps:wsp>
                        <wps:wsp>
                          <wps:cNvPr id="1716" name="Rectangle 1716"/>
                          <wps:cNvSpPr/>
                          <wps:spPr>
                            <a:xfrm>
                              <a:off x="5164392" y="0"/>
                              <a:ext cx="65700" cy="263668"/>
                            </a:xfrm>
                            <a:prstGeom prst="rect">
                              <a:avLst/>
                            </a:prstGeom>
                            <a:ln>
                              <a:noFill/>
                            </a:ln>
                          </wps:spPr>
                          <wps:txbx>
                            <w:txbxContent>
                              <w:p w14:paraId="7A4A8603" w14:textId="77777777" w:rsidR="00B87F14" w:rsidRDefault="00000000">
                                <w:pPr>
                                  <w:spacing w:after="160" w:line="259" w:lineRule="auto"/>
                                  <w:rPr>
                                    <w:del w:id="6" w:author="db" w:date="2022-09-02T14:54:00Z"/>
                                  </w:rPr>
                                </w:pPr>
                                <w:del w:id="7" w:author="db" w:date="2022-09-02T14:54:00Z">
                                  <w:r>
                                    <w:rPr>
                                      <w:rFonts w:ascii="Arial" w:eastAsia="Arial" w:hAnsi="Arial" w:cs="Arial"/>
                                      <w:b/>
                                      <w:sz w:val="28"/>
                                    </w:rPr>
                                    <w:delText xml:space="preserve"> </w:delText>
                                  </w:r>
                                </w:del>
                              </w:p>
                            </w:txbxContent>
                          </wps:txbx>
                          <wps:bodyPr horzOverflow="overflow" vert="horz" lIns="0" tIns="0" rIns="0" bIns="0" rtlCol="0">
                            <a:noAutofit/>
                          </wps:bodyPr>
                        </wps:wsp>
                        <wps:wsp>
                          <wps:cNvPr id="1717" name="Rectangle 1717"/>
                          <wps:cNvSpPr/>
                          <wps:spPr>
                            <a:xfrm>
                              <a:off x="5215573" y="0"/>
                              <a:ext cx="352847" cy="263668"/>
                            </a:xfrm>
                            <a:prstGeom prst="rect">
                              <a:avLst/>
                            </a:prstGeom>
                            <a:ln>
                              <a:noFill/>
                            </a:ln>
                          </wps:spPr>
                          <wps:txbx>
                            <w:txbxContent>
                              <w:p w14:paraId="70DD133C" w14:textId="77777777" w:rsidR="00B87F14" w:rsidRDefault="00000000">
                                <w:pPr>
                                  <w:spacing w:after="160" w:line="259" w:lineRule="auto"/>
                                  <w:rPr>
                                    <w:del w:id="8" w:author="db" w:date="2022-09-02T14:54:00Z"/>
                                  </w:rPr>
                                </w:pPr>
                                <w:del w:id="9" w:author="db" w:date="2022-09-02T14:54:00Z">
                                  <w:r>
                                    <w:rPr>
                                      <w:rFonts w:ascii="Arial" w:eastAsia="Arial" w:hAnsi="Arial" w:cs="Arial"/>
                                      <w:b/>
                                      <w:sz w:val="28"/>
                                    </w:rPr>
                                    <w:delText>AG</w:delText>
                                  </w:r>
                                </w:del>
                              </w:p>
                            </w:txbxContent>
                          </wps:txbx>
                          <wps:bodyPr horzOverflow="overflow" vert="horz" lIns="0" tIns="0" rIns="0" bIns="0" rtlCol="0">
                            <a:noAutofit/>
                          </wps:bodyPr>
                        </wps:wsp>
                        <wps:wsp>
                          <wps:cNvPr id="1718" name="Rectangle 1718"/>
                          <wps:cNvSpPr/>
                          <wps:spPr>
                            <a:xfrm>
                              <a:off x="5482273" y="0"/>
                              <a:ext cx="78748" cy="263668"/>
                            </a:xfrm>
                            <a:prstGeom prst="rect">
                              <a:avLst/>
                            </a:prstGeom>
                            <a:ln>
                              <a:noFill/>
                            </a:ln>
                          </wps:spPr>
                          <wps:txbx>
                            <w:txbxContent>
                              <w:p w14:paraId="32AA58C0" w14:textId="77777777" w:rsidR="00B87F14" w:rsidRDefault="00000000">
                                <w:pPr>
                                  <w:spacing w:after="160" w:line="259" w:lineRule="auto"/>
                                  <w:rPr>
                                    <w:del w:id="10" w:author="db" w:date="2022-09-02T14:54:00Z"/>
                                  </w:rPr>
                                </w:pPr>
                                <w:del w:id="11" w:author="db" w:date="2022-09-02T14:54:00Z">
                                  <w:r>
                                    <w:rPr>
                                      <w:rFonts w:ascii="Arial" w:eastAsia="Arial" w:hAnsi="Arial" w:cs="Arial"/>
                                      <w:b/>
                                      <w:sz w:val="28"/>
                                    </w:rPr>
                                    <w:delText>-</w:delText>
                                  </w:r>
                                </w:del>
                              </w:p>
                            </w:txbxContent>
                          </wps:txbx>
                          <wps:bodyPr horzOverflow="overflow" vert="horz" lIns="0" tIns="0" rIns="0" bIns="0" rtlCol="0">
                            <a:noAutofit/>
                          </wps:bodyPr>
                        </wps:wsp>
                        <wps:wsp>
                          <wps:cNvPr id="1719" name="Rectangle 1719"/>
                          <wps:cNvSpPr/>
                          <wps:spPr>
                            <a:xfrm>
                              <a:off x="5542598" y="0"/>
                              <a:ext cx="262421" cy="263668"/>
                            </a:xfrm>
                            <a:prstGeom prst="rect">
                              <a:avLst/>
                            </a:prstGeom>
                            <a:ln>
                              <a:noFill/>
                            </a:ln>
                          </wps:spPr>
                          <wps:txbx>
                            <w:txbxContent>
                              <w:p w14:paraId="5A6DC3B2" w14:textId="77777777" w:rsidR="00B87F14" w:rsidRDefault="00000000">
                                <w:pPr>
                                  <w:spacing w:after="160" w:line="259" w:lineRule="auto"/>
                                  <w:rPr>
                                    <w:del w:id="12" w:author="db" w:date="2022-09-02T14:54:00Z"/>
                                  </w:rPr>
                                </w:pPr>
                                <w:del w:id="13" w:author="db" w:date="2022-09-02T14:54:00Z">
                                  <w:r>
                                    <w:rPr>
                                      <w:rFonts w:ascii="Arial" w:eastAsia="Arial" w:hAnsi="Arial" w:cs="Arial"/>
                                      <w:b/>
                                      <w:sz w:val="28"/>
                                    </w:rPr>
                                    <w:delText>18</w:delText>
                                  </w:r>
                                </w:del>
                              </w:p>
                            </w:txbxContent>
                          </wps:txbx>
                          <wps:bodyPr horzOverflow="overflow" vert="horz" lIns="0" tIns="0" rIns="0" bIns="0" rtlCol="0">
                            <a:noAutofit/>
                          </wps:bodyPr>
                        </wps:wsp>
                        <wps:wsp>
                          <wps:cNvPr id="1720" name="Rectangle 1720"/>
                          <wps:cNvSpPr/>
                          <wps:spPr>
                            <a:xfrm>
                              <a:off x="5739448" y="0"/>
                              <a:ext cx="78748" cy="263668"/>
                            </a:xfrm>
                            <a:prstGeom prst="rect">
                              <a:avLst/>
                            </a:prstGeom>
                            <a:ln>
                              <a:noFill/>
                            </a:ln>
                          </wps:spPr>
                          <wps:txbx>
                            <w:txbxContent>
                              <w:p w14:paraId="6141F8F5" w14:textId="77777777" w:rsidR="00B87F14" w:rsidRDefault="00000000">
                                <w:pPr>
                                  <w:spacing w:after="160" w:line="259" w:lineRule="auto"/>
                                  <w:rPr>
                                    <w:del w:id="14" w:author="db" w:date="2022-09-02T14:54:00Z"/>
                                  </w:rPr>
                                </w:pPr>
                                <w:del w:id="15" w:author="db" w:date="2022-09-02T14:54:00Z">
                                  <w:r>
                                    <w:rPr>
                                      <w:rFonts w:ascii="Arial" w:eastAsia="Arial" w:hAnsi="Arial" w:cs="Arial"/>
                                      <w:b/>
                                      <w:sz w:val="28"/>
                                    </w:rPr>
                                    <w:delText>:</w:delText>
                                  </w:r>
                                </w:del>
                              </w:p>
                            </w:txbxContent>
                          </wps:txbx>
                          <wps:bodyPr horzOverflow="overflow" vert="horz" lIns="0" tIns="0" rIns="0" bIns="0" rtlCol="0">
                            <a:noAutofit/>
                          </wps:bodyPr>
                        </wps:wsp>
                        <wps:wsp>
                          <wps:cNvPr id="1721" name="Rectangle 1721"/>
                          <wps:cNvSpPr/>
                          <wps:spPr>
                            <a:xfrm>
                              <a:off x="5799773" y="0"/>
                              <a:ext cx="393326" cy="263668"/>
                            </a:xfrm>
                            <a:prstGeom prst="rect">
                              <a:avLst/>
                            </a:prstGeom>
                            <a:ln>
                              <a:noFill/>
                            </a:ln>
                          </wps:spPr>
                          <wps:txbx>
                            <w:txbxContent>
                              <w:p w14:paraId="74380CAF" w14:textId="77777777" w:rsidR="00B87F14" w:rsidRDefault="00000000">
                                <w:pPr>
                                  <w:spacing w:after="160" w:line="259" w:lineRule="auto"/>
                                  <w:rPr>
                                    <w:del w:id="16" w:author="db" w:date="2022-09-02T14:54:00Z"/>
                                  </w:rPr>
                                </w:pPr>
                                <w:del w:id="17" w:author="db" w:date="2022-09-02T14:54:00Z">
                                  <w:r>
                                    <w:rPr>
                                      <w:rFonts w:ascii="Arial" w:eastAsia="Arial" w:hAnsi="Arial" w:cs="Arial"/>
                                      <w:b/>
                                      <w:sz w:val="28"/>
                                    </w:rPr>
                                    <w:delText>201</w:delText>
                                  </w:r>
                                </w:del>
                              </w:p>
                            </w:txbxContent>
                          </wps:txbx>
                          <wps:bodyPr horzOverflow="overflow" vert="horz" lIns="0" tIns="0" rIns="0" bIns="0" rtlCol="0">
                            <a:noAutofit/>
                          </wps:bodyPr>
                        </wps:wsp>
                        <wps:wsp>
                          <wps:cNvPr id="1722" name="Rectangle 1722"/>
                          <wps:cNvSpPr/>
                          <wps:spPr>
                            <a:xfrm>
                              <a:off x="6095301" y="0"/>
                              <a:ext cx="131516" cy="263668"/>
                            </a:xfrm>
                            <a:prstGeom prst="rect">
                              <a:avLst/>
                            </a:prstGeom>
                            <a:ln>
                              <a:noFill/>
                            </a:ln>
                          </wps:spPr>
                          <wps:txbx>
                            <w:txbxContent>
                              <w:p w14:paraId="5F228C06" w14:textId="77777777" w:rsidR="00B87F14" w:rsidRDefault="00000000">
                                <w:pPr>
                                  <w:spacing w:after="160" w:line="259" w:lineRule="auto"/>
                                  <w:rPr>
                                    <w:del w:id="18" w:author="db" w:date="2022-09-02T14:54:00Z"/>
                                  </w:rPr>
                                </w:pPr>
                                <w:del w:id="19" w:author="db" w:date="2022-09-02T14:54:00Z">
                                  <w:r>
                                    <w:rPr>
                                      <w:rFonts w:ascii="Arial" w:eastAsia="Arial" w:hAnsi="Arial" w:cs="Arial"/>
                                      <w:b/>
                                      <w:sz w:val="28"/>
                                    </w:rPr>
                                    <w:delText>7</w:delText>
                                  </w:r>
                                </w:del>
                              </w:p>
                            </w:txbxContent>
                          </wps:txbx>
                          <wps:bodyPr horzOverflow="overflow" vert="horz" lIns="0" tIns="0" rIns="0" bIns="0" rtlCol="0">
                            <a:noAutofit/>
                          </wps:bodyPr>
                        </wps:wsp>
                        <wps:wsp>
                          <wps:cNvPr id="1723" name="Rectangle 1723"/>
                          <wps:cNvSpPr/>
                          <wps:spPr>
                            <a:xfrm>
                              <a:off x="6193854" y="0"/>
                              <a:ext cx="65700" cy="263668"/>
                            </a:xfrm>
                            <a:prstGeom prst="rect">
                              <a:avLst/>
                            </a:prstGeom>
                            <a:ln>
                              <a:noFill/>
                            </a:ln>
                          </wps:spPr>
                          <wps:txbx>
                            <w:txbxContent>
                              <w:p w14:paraId="20DD1F6E" w14:textId="77777777" w:rsidR="00B87F14" w:rsidRDefault="00000000">
                                <w:pPr>
                                  <w:spacing w:after="160" w:line="259" w:lineRule="auto"/>
                                  <w:rPr>
                                    <w:del w:id="20" w:author="db" w:date="2022-09-02T14:54:00Z"/>
                                  </w:rPr>
                                </w:pPr>
                                <w:del w:id="21" w:author="db" w:date="2022-09-02T14:54:00Z">
                                  <w:r>
                                    <w:rPr>
                                      <w:rFonts w:ascii="Arial" w:eastAsia="Arial" w:hAnsi="Arial" w:cs="Arial"/>
                                      <w:b/>
                                      <w:sz w:val="28"/>
                                    </w:rPr>
                                    <w:delText xml:space="preserve"> </w:delText>
                                  </w:r>
                                </w:del>
                              </w:p>
                            </w:txbxContent>
                          </wps:txbx>
                          <wps:bodyPr horzOverflow="overflow" vert="horz" lIns="0" tIns="0" rIns="0" bIns="0" rtlCol="0">
                            <a:noAutofit/>
                          </wps:bodyPr>
                        </wps:wsp>
                        <wps:wsp>
                          <wps:cNvPr id="1725" name="Rectangle 1725"/>
                          <wps:cNvSpPr/>
                          <wps:spPr>
                            <a:xfrm>
                              <a:off x="19050" y="363093"/>
                              <a:ext cx="3978220" cy="376669"/>
                            </a:xfrm>
                            <a:prstGeom prst="rect">
                              <a:avLst/>
                            </a:prstGeom>
                            <a:ln>
                              <a:noFill/>
                            </a:ln>
                          </wps:spPr>
                          <wps:txbx>
                            <w:txbxContent>
                              <w:p w14:paraId="7BA47CA7" w14:textId="77777777" w:rsidR="00B87F14" w:rsidRDefault="00000000">
                                <w:pPr>
                                  <w:spacing w:after="160" w:line="259" w:lineRule="auto"/>
                                  <w:rPr>
                                    <w:del w:id="22" w:author="db" w:date="2022-09-02T14:54:00Z"/>
                                  </w:rPr>
                                </w:pPr>
                                <w:del w:id="23" w:author="db" w:date="2022-09-02T14:54:00Z">
                                  <w:r>
                                    <w:rPr>
                                      <w:rFonts w:ascii="Arial" w:eastAsia="Arial" w:hAnsi="Arial" w:cs="Arial"/>
                                      <w:b/>
                                      <w:sz w:val="40"/>
                                    </w:rPr>
                                    <w:delText>Administrative Guideline</w:delText>
                                  </w:r>
                                </w:del>
                              </w:p>
                            </w:txbxContent>
                          </wps:txbx>
                          <wps:bodyPr horzOverflow="overflow" vert="horz" lIns="0" tIns="0" rIns="0" bIns="0" rtlCol="0">
                            <a:noAutofit/>
                          </wps:bodyPr>
                        </wps:wsp>
                        <wps:wsp>
                          <wps:cNvPr id="1726" name="Rectangle 1726"/>
                          <wps:cNvSpPr/>
                          <wps:spPr>
                            <a:xfrm>
                              <a:off x="3011234" y="363093"/>
                              <a:ext cx="93857" cy="376669"/>
                            </a:xfrm>
                            <a:prstGeom prst="rect">
                              <a:avLst/>
                            </a:prstGeom>
                            <a:ln>
                              <a:noFill/>
                            </a:ln>
                          </wps:spPr>
                          <wps:txbx>
                            <w:txbxContent>
                              <w:p w14:paraId="24A2260A" w14:textId="77777777" w:rsidR="00B87F14" w:rsidRDefault="00000000">
                                <w:pPr>
                                  <w:spacing w:after="160" w:line="259" w:lineRule="auto"/>
                                  <w:rPr>
                                    <w:del w:id="24" w:author="db" w:date="2022-09-02T14:54:00Z"/>
                                  </w:rPr>
                                </w:pPr>
                                <w:del w:id="25" w:author="db" w:date="2022-09-02T14:54:00Z">
                                  <w:r>
                                    <w:rPr>
                                      <w:rFonts w:ascii="Arial" w:eastAsia="Arial" w:hAnsi="Arial" w:cs="Arial"/>
                                      <w:b/>
                                      <w:sz w:val="40"/>
                                    </w:rPr>
                                    <w:delText xml:space="preserve"> </w:delText>
                                  </w:r>
                                </w:del>
                              </w:p>
                            </w:txbxContent>
                          </wps:txbx>
                          <wps:bodyPr horzOverflow="overflow" vert="horz" lIns="0" tIns="0" rIns="0" bIns="0" rtlCol="0">
                            <a:noAutofit/>
                          </wps:bodyPr>
                        </wps:wsp>
                        <wps:wsp>
                          <wps:cNvPr id="1727" name="Rectangle 1727"/>
                          <wps:cNvSpPr/>
                          <wps:spPr>
                            <a:xfrm>
                              <a:off x="19050" y="954143"/>
                              <a:ext cx="4855825" cy="317531"/>
                            </a:xfrm>
                            <a:prstGeom prst="rect">
                              <a:avLst/>
                            </a:prstGeom>
                            <a:ln>
                              <a:noFill/>
                            </a:ln>
                          </wps:spPr>
                          <wps:txbx>
                            <w:txbxContent>
                              <w:p w14:paraId="60C442D7" w14:textId="77777777" w:rsidR="00B87F14" w:rsidRDefault="00000000">
                                <w:pPr>
                                  <w:spacing w:after="160" w:line="259" w:lineRule="auto"/>
                                  <w:rPr>
                                    <w:del w:id="26" w:author="db" w:date="2022-09-02T14:54:00Z"/>
                                  </w:rPr>
                                </w:pPr>
                                <w:del w:id="27" w:author="db" w:date="2022-09-02T14:54:00Z">
                                  <w:r>
                                    <w:rPr>
                                      <w:sz w:val="40"/>
                                    </w:rPr>
                                    <w:delText>Metadata Registers Procedures</w:delText>
                                  </w:r>
                                </w:del>
                              </w:p>
                            </w:txbxContent>
                          </wps:txbx>
                          <wps:bodyPr horzOverflow="overflow" vert="horz" lIns="0" tIns="0" rIns="0" bIns="0" rtlCol="0">
                            <a:noAutofit/>
                          </wps:bodyPr>
                        </wps:wsp>
                        <wps:wsp>
                          <wps:cNvPr id="1728" name="Rectangle 1728"/>
                          <wps:cNvSpPr/>
                          <wps:spPr>
                            <a:xfrm>
                              <a:off x="3684588" y="909193"/>
                              <a:ext cx="93857" cy="376669"/>
                            </a:xfrm>
                            <a:prstGeom prst="rect">
                              <a:avLst/>
                            </a:prstGeom>
                            <a:ln>
                              <a:noFill/>
                            </a:ln>
                          </wps:spPr>
                          <wps:txbx>
                            <w:txbxContent>
                              <w:p w14:paraId="484F8FEE" w14:textId="77777777" w:rsidR="00B87F14" w:rsidRDefault="00000000">
                                <w:pPr>
                                  <w:spacing w:after="160" w:line="259" w:lineRule="auto"/>
                                  <w:rPr>
                                    <w:del w:id="28" w:author="db" w:date="2022-09-02T14:54:00Z"/>
                                  </w:rPr>
                                </w:pPr>
                                <w:del w:id="29" w:author="db" w:date="2022-09-02T14:54:00Z">
                                  <w:r>
                                    <w:rPr>
                                      <w:sz w:val="40"/>
                                    </w:rPr>
                                    <w:delText xml:space="preserve"> </w:delText>
                                  </w:r>
                                </w:del>
                              </w:p>
                            </w:txbxContent>
                          </wps:txbx>
                          <wps:bodyPr horzOverflow="overflow" vert="horz" lIns="0" tIns="0" rIns="0" bIns="0" rtlCol="0">
                            <a:noAutofit/>
                          </wps:bodyPr>
                        </wps:wsp>
                        <wps:wsp>
                          <wps:cNvPr id="1729" name="Rectangle 1729"/>
                          <wps:cNvSpPr/>
                          <wps:spPr>
                            <a:xfrm>
                              <a:off x="5279073" y="1517396"/>
                              <a:ext cx="640642" cy="150667"/>
                            </a:xfrm>
                            <a:prstGeom prst="rect">
                              <a:avLst/>
                            </a:prstGeom>
                            <a:ln>
                              <a:noFill/>
                            </a:ln>
                          </wps:spPr>
                          <wps:txbx>
                            <w:txbxContent>
                              <w:p w14:paraId="640CCEA0" w14:textId="77777777" w:rsidR="00B87F14" w:rsidRDefault="00000000">
                                <w:pPr>
                                  <w:spacing w:after="160" w:line="259" w:lineRule="auto"/>
                                  <w:rPr>
                                    <w:del w:id="30" w:author="db" w:date="2022-09-02T14:54:00Z"/>
                                  </w:rPr>
                                </w:pPr>
                                <w:del w:id="31" w:author="db" w:date="2022-09-02T14:54:00Z">
                                  <w:r>
                                    <w:rPr>
                                      <w:rFonts w:ascii="Arial" w:eastAsia="Arial" w:hAnsi="Arial" w:cs="Arial"/>
                                      <w:b/>
                                      <w:sz w:val="16"/>
                                    </w:rPr>
                                    <w:delText xml:space="preserve">Page 1 of </w:delText>
                                  </w:r>
                                </w:del>
                              </w:p>
                            </w:txbxContent>
                          </wps:txbx>
                          <wps:bodyPr horzOverflow="overflow" vert="horz" lIns="0" tIns="0" rIns="0" bIns="0" rtlCol="0">
                            <a:noAutofit/>
                          </wps:bodyPr>
                        </wps:wsp>
                        <wps:wsp>
                          <wps:cNvPr id="1730" name="Rectangle 1730"/>
                          <wps:cNvSpPr/>
                          <wps:spPr>
                            <a:xfrm>
                              <a:off x="5761673" y="1517396"/>
                              <a:ext cx="151161" cy="150667"/>
                            </a:xfrm>
                            <a:prstGeom prst="rect">
                              <a:avLst/>
                            </a:prstGeom>
                            <a:ln>
                              <a:noFill/>
                            </a:ln>
                          </wps:spPr>
                          <wps:txbx>
                            <w:txbxContent>
                              <w:p w14:paraId="24EB24AD" w14:textId="77777777" w:rsidR="00B87F14" w:rsidRDefault="00000000">
                                <w:pPr>
                                  <w:spacing w:after="160" w:line="259" w:lineRule="auto"/>
                                  <w:rPr>
                                    <w:del w:id="32" w:author="db" w:date="2022-09-02T14:54:00Z"/>
                                  </w:rPr>
                                </w:pPr>
                                <w:del w:id="33" w:author="db" w:date="2022-09-02T14:54:00Z">
                                  <w:r>
                                    <w:rPr>
                                      <w:rFonts w:ascii="Arial" w:eastAsia="Arial" w:hAnsi="Arial" w:cs="Arial"/>
                                      <w:b/>
                                      <w:sz w:val="16"/>
                                    </w:rPr>
                                    <w:delText>21</w:delText>
                                  </w:r>
                                </w:del>
                              </w:p>
                            </w:txbxContent>
                          </wps:txbx>
                          <wps:bodyPr horzOverflow="overflow" vert="horz" lIns="0" tIns="0" rIns="0" bIns="0" rtlCol="0">
                            <a:noAutofit/>
                          </wps:bodyPr>
                        </wps:wsp>
                        <wps:wsp>
                          <wps:cNvPr id="1731" name="Rectangle 1731"/>
                          <wps:cNvSpPr/>
                          <wps:spPr>
                            <a:xfrm>
                              <a:off x="5875973" y="1517396"/>
                              <a:ext cx="37543" cy="150667"/>
                            </a:xfrm>
                            <a:prstGeom prst="rect">
                              <a:avLst/>
                            </a:prstGeom>
                            <a:ln>
                              <a:noFill/>
                            </a:ln>
                          </wps:spPr>
                          <wps:txbx>
                            <w:txbxContent>
                              <w:p w14:paraId="2B7E277E" w14:textId="77777777" w:rsidR="00B87F14" w:rsidRDefault="00000000">
                                <w:pPr>
                                  <w:spacing w:after="160" w:line="259" w:lineRule="auto"/>
                                  <w:rPr>
                                    <w:del w:id="34" w:author="db" w:date="2022-09-02T14:54:00Z"/>
                                  </w:rPr>
                                </w:pPr>
                                <w:del w:id="35" w:author="db" w:date="2022-09-02T14:54:00Z">
                                  <w:r>
                                    <w:rPr>
                                      <w:rFonts w:ascii="Arial" w:eastAsia="Arial" w:hAnsi="Arial" w:cs="Arial"/>
                                      <w:b/>
                                      <w:sz w:val="16"/>
                                    </w:rPr>
                                    <w:delText xml:space="preserve"> </w:delText>
                                  </w:r>
                                </w:del>
                              </w:p>
                            </w:txbxContent>
                          </wps:txbx>
                          <wps:bodyPr horzOverflow="overflow" vert="horz" lIns="0" tIns="0" rIns="0" bIns="0" rtlCol="0">
                            <a:noAutofit/>
                          </wps:bodyPr>
                        </wps:wsp>
                        <wps:wsp>
                          <wps:cNvPr id="1732" name="Rectangle 1732"/>
                          <wps:cNvSpPr/>
                          <wps:spPr>
                            <a:xfrm>
                              <a:off x="5901373" y="1517396"/>
                              <a:ext cx="391601" cy="150667"/>
                            </a:xfrm>
                            <a:prstGeom prst="rect">
                              <a:avLst/>
                            </a:prstGeom>
                            <a:ln>
                              <a:noFill/>
                            </a:ln>
                          </wps:spPr>
                          <wps:txbx>
                            <w:txbxContent>
                              <w:p w14:paraId="08BB9AF5" w14:textId="77777777" w:rsidR="00B87F14" w:rsidRDefault="00000000">
                                <w:pPr>
                                  <w:spacing w:after="160" w:line="259" w:lineRule="auto"/>
                                  <w:rPr>
                                    <w:del w:id="36" w:author="db" w:date="2022-09-02T14:54:00Z"/>
                                  </w:rPr>
                                </w:pPr>
                                <w:del w:id="37" w:author="db" w:date="2022-09-02T14:54:00Z">
                                  <w:r>
                                    <w:rPr>
                                      <w:rFonts w:ascii="Arial" w:eastAsia="Arial" w:hAnsi="Arial" w:cs="Arial"/>
                                      <w:b/>
                                      <w:sz w:val="16"/>
                                    </w:rPr>
                                    <w:delText>pages</w:delText>
                                  </w:r>
                                </w:del>
                              </w:p>
                            </w:txbxContent>
                          </wps:txbx>
                          <wps:bodyPr horzOverflow="overflow" vert="horz" lIns="0" tIns="0" rIns="0" bIns="0" rtlCol="0">
                            <a:noAutofit/>
                          </wps:bodyPr>
                        </wps:wsp>
                        <wps:wsp>
                          <wps:cNvPr id="1733" name="Rectangle 1733"/>
                          <wps:cNvSpPr/>
                          <wps:spPr>
                            <a:xfrm>
                              <a:off x="6193854" y="1517396"/>
                              <a:ext cx="37543" cy="150667"/>
                            </a:xfrm>
                            <a:prstGeom prst="rect">
                              <a:avLst/>
                            </a:prstGeom>
                            <a:ln>
                              <a:noFill/>
                            </a:ln>
                          </wps:spPr>
                          <wps:txbx>
                            <w:txbxContent>
                              <w:p w14:paraId="1605D2C0" w14:textId="77777777" w:rsidR="00B87F14" w:rsidRDefault="00000000">
                                <w:pPr>
                                  <w:spacing w:after="160" w:line="259" w:lineRule="auto"/>
                                  <w:rPr>
                                    <w:del w:id="38" w:author="db" w:date="2022-09-02T14:54:00Z"/>
                                  </w:rPr>
                                </w:pPr>
                                <w:del w:id="39" w:author="db" w:date="2022-09-02T14:54:00Z">
                                  <w:r>
                                    <w:rPr>
                                      <w:rFonts w:ascii="Arial" w:eastAsia="Arial" w:hAnsi="Arial" w:cs="Arial"/>
                                      <w:b/>
                                      <w:sz w:val="16"/>
                                    </w:rPr>
                                    <w:delText xml:space="preserve"> </w:delText>
                                  </w:r>
                                </w:del>
                              </w:p>
                            </w:txbxContent>
                          </wps:txbx>
                          <wps:bodyPr horzOverflow="overflow" vert="horz" lIns="0" tIns="0" rIns="0" bIns="0" rtlCol="0">
                            <a:noAutofit/>
                          </wps:bodyPr>
                        </wps:wsp>
                        <wps:wsp>
                          <wps:cNvPr id="28285" name="Shape 28285"/>
                          <wps:cNvSpPr/>
                          <wps:spPr>
                            <a:xfrm>
                              <a:off x="0" y="1383919"/>
                              <a:ext cx="6212841" cy="28575"/>
                            </a:xfrm>
                            <a:custGeom>
                              <a:avLst/>
                              <a:gdLst/>
                              <a:ahLst/>
                              <a:cxnLst/>
                              <a:rect l="0" t="0" r="0" b="0"/>
                              <a:pathLst>
                                <a:path w="6212841" h="28575">
                                  <a:moveTo>
                                    <a:pt x="0" y="0"/>
                                  </a:moveTo>
                                  <a:lnTo>
                                    <a:pt x="6212841" y="0"/>
                                  </a:lnTo>
                                  <a:lnTo>
                                    <a:pt x="621284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30" name="Picture 1930"/>
                            <pic:cNvPicPr/>
                          </pic:nvPicPr>
                          <pic:blipFill>
                            <a:blip r:embed="rId5"/>
                            <a:stretch>
                              <a:fillRect/>
                            </a:stretch>
                          </pic:blipFill>
                          <pic:spPr>
                            <a:xfrm>
                              <a:off x="5038408" y="341502"/>
                              <a:ext cx="1141730" cy="736600"/>
                            </a:xfrm>
                            <a:prstGeom prst="rect">
                              <a:avLst/>
                            </a:prstGeom>
                          </pic:spPr>
                        </pic:pic>
                      </wpg:wgp>
                    </a:graphicData>
                  </a:graphic>
                </wp:inline>
              </w:drawing>
            </mc:Choice>
            <mc:Fallback>
              <w:pict>
                <v:group w14:anchorId="6BDC2622" id="Group 23436" o:spid="_x0000_s1026" alt="SMPTE Logo w R" style="width:491.6pt;height:128.4pt;mso-position-horizontal-relative:char;mso-position-vertical-relative:line" coordsize="62432,1630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">
                  <v:rect id="Rectangle 1715" o:spid="_x0000_s1027" style="position:absolute;left:45516;width:8160;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" filled="f" stroked="f">
                    <v:textbox inset="0,0,0,0">
                      <w:txbxContent>
                        <w:p w14:paraId="7A0A2857" w14:textId="77777777" w:rsidR="00B87F14" w:rsidRDefault="00000000">
                          <w:pPr>
                            <w:spacing w:after="160" w:line="259" w:lineRule="auto"/>
                            <w:rPr>
                              <w:del w:id="40" w:author="db" w:date="2022-09-02T14:54:00Z"/>
                            </w:rPr>
                          </w:pPr>
                          <w:del w:id="41" w:author="db" w:date="2022-09-02T14:54:00Z">
                            <w:r>
                              <w:rPr>
                                <w:rFonts w:ascii="Arial" w:eastAsia="Arial" w:hAnsi="Arial" w:cs="Arial"/>
                                <w:b/>
                                <w:sz w:val="28"/>
                              </w:rPr>
                              <w:delText>SMPTE</w:delText>
                            </w:r>
                          </w:del>
                        </w:p>
                      </w:txbxContent>
                    </v:textbox>
                  </v:rect>
                  <v:rect id="Rectangle 1716" o:spid="_x0000_s1028" style="position:absolute;left:51643;width:657;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" filled="f" stroked="f">
                    <v:textbox inset="0,0,0,0">
                      <w:txbxContent>
                        <w:p w14:paraId="7A4A8603" w14:textId="77777777" w:rsidR="00B87F14" w:rsidRDefault="00000000">
                          <w:pPr>
                            <w:spacing w:after="160" w:line="259" w:lineRule="auto"/>
                            <w:rPr>
                              <w:del w:id="42" w:author="db" w:date="2022-09-02T14:54:00Z"/>
                            </w:rPr>
                          </w:pPr>
                          <w:del w:id="43" w:author="db" w:date="2022-09-02T14:54:00Z">
                            <w:r>
                              <w:rPr>
                                <w:rFonts w:ascii="Arial" w:eastAsia="Arial" w:hAnsi="Arial" w:cs="Arial"/>
                                <w:b/>
                                <w:sz w:val="28"/>
                              </w:rPr>
                              <w:delText xml:space="preserve"> </w:delText>
                            </w:r>
                          </w:del>
                        </w:p>
                      </w:txbxContent>
                    </v:textbox>
                  </v:rect>
                  <v:rect id="Rectangle 1717" o:spid="_x0000_s1029" style="position:absolute;left:52155;width:3529;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" filled="f" stroked="f">
                    <v:textbox inset="0,0,0,0">
                      <w:txbxContent>
                        <w:p w14:paraId="70DD133C" w14:textId="77777777" w:rsidR="00B87F14" w:rsidRDefault="00000000">
                          <w:pPr>
                            <w:spacing w:after="160" w:line="259" w:lineRule="auto"/>
                            <w:rPr>
                              <w:del w:id="44" w:author="db" w:date="2022-09-02T14:54:00Z"/>
                            </w:rPr>
                          </w:pPr>
                          <w:del w:id="45" w:author="db" w:date="2022-09-02T14:54:00Z">
                            <w:r>
                              <w:rPr>
                                <w:rFonts w:ascii="Arial" w:eastAsia="Arial" w:hAnsi="Arial" w:cs="Arial"/>
                                <w:b/>
                                <w:sz w:val="28"/>
                              </w:rPr>
                              <w:delText>AG</w:delText>
                            </w:r>
                          </w:del>
                        </w:p>
                      </w:txbxContent>
                    </v:textbox>
                  </v:rect>
                  <v:rect id="Rectangle 1718" o:spid="_x0000_s1030" style="position:absolute;left:54822;width:788;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" filled="f" stroked="f">
                    <v:textbox inset="0,0,0,0">
                      <w:txbxContent>
                        <w:p w14:paraId="32AA58C0" w14:textId="77777777" w:rsidR="00B87F14" w:rsidRDefault="00000000">
                          <w:pPr>
                            <w:spacing w:after="160" w:line="259" w:lineRule="auto"/>
                            <w:rPr>
                              <w:del w:id="46" w:author="db" w:date="2022-09-02T14:54:00Z"/>
                            </w:rPr>
                          </w:pPr>
                          <w:del w:id="47" w:author="db" w:date="2022-09-02T14:54:00Z">
                            <w:r>
                              <w:rPr>
                                <w:rFonts w:ascii="Arial" w:eastAsia="Arial" w:hAnsi="Arial" w:cs="Arial"/>
                                <w:b/>
                                <w:sz w:val="28"/>
                              </w:rPr>
                              <w:delText>-</w:delText>
                            </w:r>
                          </w:del>
                        </w:p>
                      </w:txbxContent>
                    </v:textbox>
                  </v:rect>
                  <v:rect id="Rectangle 1719" o:spid="_x0000_s1031" style="position:absolute;left:55425;width:2625;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" filled="f" stroked="f">
                    <v:textbox inset="0,0,0,0">
                      <w:txbxContent>
                        <w:p w14:paraId="5A6DC3B2" w14:textId="77777777" w:rsidR="00B87F14" w:rsidRDefault="00000000">
                          <w:pPr>
                            <w:spacing w:after="160" w:line="259" w:lineRule="auto"/>
                            <w:rPr>
                              <w:del w:id="48" w:author="db" w:date="2022-09-02T14:54:00Z"/>
                            </w:rPr>
                          </w:pPr>
                          <w:del w:id="49" w:author="db" w:date="2022-09-02T14:54:00Z">
                            <w:r>
                              <w:rPr>
                                <w:rFonts w:ascii="Arial" w:eastAsia="Arial" w:hAnsi="Arial" w:cs="Arial"/>
                                <w:b/>
                                <w:sz w:val="28"/>
                              </w:rPr>
                              <w:delText>18</w:delText>
                            </w:r>
                          </w:del>
                        </w:p>
                      </w:txbxContent>
                    </v:textbox>
                  </v:rect>
                  <v:rect id="Rectangle 1720" o:spid="_x0000_s1032" style="position:absolute;left:57394;width:787;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" filled="f" stroked="f">
                    <v:textbox inset="0,0,0,0">
                      <w:txbxContent>
                        <w:p w14:paraId="6141F8F5" w14:textId="77777777" w:rsidR="00B87F14" w:rsidRDefault="00000000">
                          <w:pPr>
                            <w:spacing w:after="160" w:line="259" w:lineRule="auto"/>
                            <w:rPr>
                              <w:del w:id="50" w:author="db" w:date="2022-09-02T14:54:00Z"/>
                            </w:rPr>
                          </w:pPr>
                          <w:del w:id="51" w:author="db" w:date="2022-09-02T14:54:00Z">
                            <w:r>
                              <w:rPr>
                                <w:rFonts w:ascii="Arial" w:eastAsia="Arial" w:hAnsi="Arial" w:cs="Arial"/>
                                <w:b/>
                                <w:sz w:val="28"/>
                              </w:rPr>
                              <w:delText>:</w:delText>
                            </w:r>
                          </w:del>
                        </w:p>
                      </w:txbxContent>
                    </v:textbox>
                  </v:rect>
                  <v:rect id="Rectangle 1721" o:spid="_x0000_s1033" style="position:absolute;left:57997;width:3933;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BCb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" filled="f" stroked="f">
                    <v:textbox inset="0,0,0,0">
                      <w:txbxContent>
                        <w:p w14:paraId="74380CAF" w14:textId="77777777" w:rsidR="00B87F14" w:rsidRDefault="00000000">
                          <w:pPr>
                            <w:spacing w:after="160" w:line="259" w:lineRule="auto"/>
                            <w:rPr>
                              <w:del w:id="52" w:author="db" w:date="2022-09-02T14:54:00Z"/>
                            </w:rPr>
                          </w:pPr>
                          <w:del w:id="53" w:author="db" w:date="2022-09-02T14:54:00Z">
                            <w:r>
                              <w:rPr>
                                <w:rFonts w:ascii="Arial" w:eastAsia="Arial" w:hAnsi="Arial" w:cs="Arial"/>
                                <w:b/>
                                <w:sz w:val="28"/>
                              </w:rPr>
                              <w:delText>201</w:delText>
                            </w:r>
                          </w:del>
                        </w:p>
                      </w:txbxContent>
                    </v:textbox>
                  </v:rect>
                  <v:rect id="Rectangle 1722" o:spid="_x0000_s1034" style="position:absolute;left:60953;width:1315;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" filled="f" stroked="f">
                    <v:textbox inset="0,0,0,0">
                      <w:txbxContent>
                        <w:p w14:paraId="5F228C06" w14:textId="77777777" w:rsidR="00B87F14" w:rsidRDefault="00000000">
                          <w:pPr>
                            <w:spacing w:after="160" w:line="259" w:lineRule="auto"/>
                            <w:rPr>
                              <w:del w:id="54" w:author="db" w:date="2022-09-02T14:54:00Z"/>
                            </w:rPr>
                          </w:pPr>
                          <w:del w:id="55" w:author="db" w:date="2022-09-02T14:54:00Z">
                            <w:r>
                              <w:rPr>
                                <w:rFonts w:ascii="Arial" w:eastAsia="Arial" w:hAnsi="Arial" w:cs="Arial"/>
                                <w:b/>
                                <w:sz w:val="28"/>
                              </w:rPr>
                              <w:delText>7</w:delText>
                            </w:r>
                          </w:del>
                        </w:p>
                      </w:txbxContent>
                    </v:textbox>
                  </v:rect>
                  <v:rect id="Rectangle 1723" o:spid="_x0000_s1035" style="position:absolute;left:61938;width:657;height:2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" filled="f" stroked="f">
                    <v:textbox inset="0,0,0,0">
                      <w:txbxContent>
                        <w:p w14:paraId="20DD1F6E" w14:textId="77777777" w:rsidR="00B87F14" w:rsidRDefault="00000000">
                          <w:pPr>
                            <w:spacing w:after="160" w:line="259" w:lineRule="auto"/>
                            <w:rPr>
                              <w:del w:id="56" w:author="db" w:date="2022-09-02T14:54:00Z"/>
                            </w:rPr>
                          </w:pPr>
                          <w:del w:id="57" w:author="db" w:date="2022-09-02T14:54:00Z">
                            <w:r>
                              <w:rPr>
                                <w:rFonts w:ascii="Arial" w:eastAsia="Arial" w:hAnsi="Arial" w:cs="Arial"/>
                                <w:b/>
                                <w:sz w:val="28"/>
                              </w:rPr>
                              <w:delText xml:space="preserve"> </w:delText>
                            </w:r>
                          </w:del>
                        </w:p>
                      </w:txbxContent>
                    </v:textbox>
                  </v:rect>
                  <v:rect id="Rectangle 1725" o:spid="_x0000_s1036" style="position:absolute;left:190;top:3630;width:39782;height:3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" filled="f" stroked="f">
                    <v:textbox inset="0,0,0,0">
                      <w:txbxContent>
                        <w:p w14:paraId="7BA47CA7" w14:textId="77777777" w:rsidR="00B87F14" w:rsidRDefault="00000000">
                          <w:pPr>
                            <w:spacing w:after="160" w:line="259" w:lineRule="auto"/>
                            <w:rPr>
                              <w:del w:id="58" w:author="db" w:date="2022-09-02T14:54:00Z"/>
                            </w:rPr>
                          </w:pPr>
                          <w:del w:id="59" w:author="db" w:date="2022-09-02T14:54:00Z">
                            <w:r>
                              <w:rPr>
                                <w:rFonts w:ascii="Arial" w:eastAsia="Arial" w:hAnsi="Arial" w:cs="Arial"/>
                                <w:b/>
                                <w:sz w:val="40"/>
                              </w:rPr>
                              <w:delText>Administrative Guideline</w:delText>
                            </w:r>
                          </w:del>
                        </w:p>
                      </w:txbxContent>
                    </v:textbox>
                  </v:rect>
                  <v:rect id="Rectangle 1726" o:spid="_x0000_s1037" style="position:absolute;left:30112;top:3630;width:938;height:3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" filled="f" stroked="f">
                    <v:textbox inset="0,0,0,0">
                      <w:txbxContent>
                        <w:p w14:paraId="24A2260A" w14:textId="77777777" w:rsidR="00B87F14" w:rsidRDefault="00000000">
                          <w:pPr>
                            <w:spacing w:after="160" w:line="259" w:lineRule="auto"/>
                            <w:rPr>
                              <w:del w:id="60" w:author="db" w:date="2022-09-02T14:54:00Z"/>
                            </w:rPr>
                          </w:pPr>
                          <w:del w:id="61" w:author="db" w:date="2022-09-02T14:54:00Z">
                            <w:r>
                              <w:rPr>
                                <w:rFonts w:ascii="Arial" w:eastAsia="Arial" w:hAnsi="Arial" w:cs="Arial"/>
                                <w:b/>
                                <w:sz w:val="40"/>
                              </w:rPr>
                              <w:delText xml:space="preserve"> </w:delText>
                            </w:r>
                          </w:del>
                        </w:p>
                      </w:txbxContent>
                    </v:textbox>
                  </v:rect>
                  <v:rect id="Rectangle 1727" o:spid="_x0000_s1038" style="position:absolute;left:190;top:9541;width:48558;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" filled="f" stroked="f">
                    <v:textbox inset="0,0,0,0">
                      <w:txbxContent>
                        <w:p w14:paraId="60C442D7" w14:textId="77777777" w:rsidR="00B87F14" w:rsidRDefault="00000000">
                          <w:pPr>
                            <w:spacing w:after="160" w:line="259" w:lineRule="auto"/>
                            <w:rPr>
                              <w:del w:id="62" w:author="db" w:date="2022-09-02T14:54:00Z"/>
                            </w:rPr>
                          </w:pPr>
                          <w:del w:id="63" w:author="db" w:date="2022-09-02T14:54:00Z">
                            <w:r>
                              <w:rPr>
                                <w:sz w:val="40"/>
                              </w:rPr>
                              <w:delText>Metadata Registers Procedures</w:delText>
                            </w:r>
                          </w:del>
                        </w:p>
                      </w:txbxContent>
                    </v:textbox>
                  </v:rect>
                  <v:rect id="Rectangle 1728" o:spid="_x0000_s1039" style="position:absolute;left:36845;top:9091;width:939;height:3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" filled="f" stroked="f">
                    <v:textbox inset="0,0,0,0">
                      <w:txbxContent>
                        <w:p w14:paraId="484F8FEE" w14:textId="77777777" w:rsidR="00B87F14" w:rsidRDefault="00000000">
                          <w:pPr>
                            <w:spacing w:after="160" w:line="259" w:lineRule="auto"/>
                            <w:rPr>
                              <w:del w:id="64" w:author="db" w:date="2022-09-02T14:54:00Z"/>
                            </w:rPr>
                          </w:pPr>
                          <w:del w:id="65" w:author="db" w:date="2022-09-02T14:54:00Z">
                            <w:r>
                              <w:rPr>
                                <w:sz w:val="40"/>
                              </w:rPr>
                              <w:delText xml:space="preserve"> </w:delText>
                            </w:r>
                          </w:del>
                        </w:p>
                      </w:txbxContent>
                    </v:textbox>
                  </v:rect>
                  <v:rect id="Rectangle 1729" o:spid="_x0000_s1040" style="position:absolute;left:52790;top:15173;width:6407;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" filled="f" stroked="f">
                    <v:textbox inset="0,0,0,0">
                      <w:txbxContent>
                        <w:p w14:paraId="640CCEA0" w14:textId="77777777" w:rsidR="00B87F14" w:rsidRDefault="00000000">
                          <w:pPr>
                            <w:spacing w:after="160" w:line="259" w:lineRule="auto"/>
                            <w:rPr>
                              <w:del w:id="66" w:author="db" w:date="2022-09-02T14:54:00Z"/>
                            </w:rPr>
                          </w:pPr>
                          <w:del w:id="67" w:author="db" w:date="2022-09-02T14:54:00Z">
                            <w:r>
                              <w:rPr>
                                <w:rFonts w:ascii="Arial" w:eastAsia="Arial" w:hAnsi="Arial" w:cs="Arial"/>
                                <w:b/>
                                <w:sz w:val="16"/>
                              </w:rPr>
                              <w:delText xml:space="preserve">Page 1 of </w:delText>
                            </w:r>
                          </w:del>
                        </w:p>
                      </w:txbxContent>
                    </v:textbox>
                  </v:rect>
                  <v:rect id="Rectangle 1730" o:spid="_x0000_s1041" style="position:absolute;left:57616;top:15173;width:1512;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" filled="f" stroked="f">
                    <v:textbox inset="0,0,0,0">
                      <w:txbxContent>
                        <w:p w14:paraId="24EB24AD" w14:textId="77777777" w:rsidR="00B87F14" w:rsidRDefault="00000000">
                          <w:pPr>
                            <w:spacing w:after="160" w:line="259" w:lineRule="auto"/>
                            <w:rPr>
                              <w:del w:id="68" w:author="db" w:date="2022-09-02T14:54:00Z"/>
                            </w:rPr>
                          </w:pPr>
                          <w:del w:id="69" w:author="db" w:date="2022-09-02T14:54:00Z">
                            <w:r>
                              <w:rPr>
                                <w:rFonts w:ascii="Arial" w:eastAsia="Arial" w:hAnsi="Arial" w:cs="Arial"/>
                                <w:b/>
                                <w:sz w:val="16"/>
                              </w:rPr>
                              <w:delText>21</w:delText>
                            </w:r>
                          </w:del>
                        </w:p>
                      </w:txbxContent>
                    </v:textbox>
                  </v:rect>
                  <v:rect id="Rectangle 1731" o:spid="_x0000_s1042" style="position:absolute;left:58759;top:15173;width:376;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" filled="f" stroked="f">
                    <v:textbox inset="0,0,0,0">
                      <w:txbxContent>
                        <w:p w14:paraId="2B7E277E" w14:textId="77777777" w:rsidR="00B87F14" w:rsidRDefault="00000000">
                          <w:pPr>
                            <w:spacing w:after="160" w:line="259" w:lineRule="auto"/>
                            <w:rPr>
                              <w:del w:id="70" w:author="db" w:date="2022-09-02T14:54:00Z"/>
                            </w:rPr>
                          </w:pPr>
                          <w:del w:id="71" w:author="db" w:date="2022-09-02T14:54:00Z">
                            <w:r>
                              <w:rPr>
                                <w:rFonts w:ascii="Arial" w:eastAsia="Arial" w:hAnsi="Arial" w:cs="Arial"/>
                                <w:b/>
                                <w:sz w:val="16"/>
                              </w:rPr>
                              <w:delText xml:space="preserve"> </w:delText>
                            </w:r>
                          </w:del>
                        </w:p>
                      </w:txbxContent>
                    </v:textbox>
                  </v:rect>
                  <v:rect id="Rectangle 1732" o:spid="_x0000_s1043" style="position:absolute;left:59013;top:15173;width:3916;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" filled="f" stroked="f">
                    <v:textbox inset="0,0,0,0">
                      <w:txbxContent>
                        <w:p w14:paraId="08BB9AF5" w14:textId="77777777" w:rsidR="00B87F14" w:rsidRDefault="00000000">
                          <w:pPr>
                            <w:spacing w:after="160" w:line="259" w:lineRule="auto"/>
                            <w:rPr>
                              <w:del w:id="72" w:author="db" w:date="2022-09-02T14:54:00Z"/>
                            </w:rPr>
                          </w:pPr>
                          <w:del w:id="73" w:author="db" w:date="2022-09-02T14:54:00Z">
                            <w:r>
                              <w:rPr>
                                <w:rFonts w:ascii="Arial" w:eastAsia="Arial" w:hAnsi="Arial" w:cs="Arial"/>
                                <w:b/>
                                <w:sz w:val="16"/>
                              </w:rPr>
                              <w:delText>pages</w:delText>
                            </w:r>
                          </w:del>
                        </w:p>
                      </w:txbxContent>
                    </v:textbox>
                  </v:rect>
                  <v:rect id="Rectangle 1733" o:spid="_x0000_s1044" style="position:absolute;left:61938;top:15173;width:375;height:15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" filled="f" stroked="f">
                    <v:textbox inset="0,0,0,0">
                      <w:txbxContent>
                        <w:p w14:paraId="1605D2C0" w14:textId="77777777" w:rsidR="00B87F14" w:rsidRDefault="00000000">
                          <w:pPr>
                            <w:spacing w:after="160" w:line="259" w:lineRule="auto"/>
                            <w:rPr>
                              <w:del w:id="74" w:author="db" w:date="2022-09-02T14:54:00Z"/>
                            </w:rPr>
                          </w:pPr>
                          <w:del w:id="75" w:author="db" w:date="2022-09-02T14:54:00Z">
                            <w:r>
                              <w:rPr>
                                <w:rFonts w:ascii="Arial" w:eastAsia="Arial" w:hAnsi="Arial" w:cs="Arial"/>
                                <w:b/>
                                <w:sz w:val="16"/>
                              </w:rPr>
                              <w:delText xml:space="preserve"> </w:delText>
                            </w:r>
                          </w:del>
                        </w:p>
                      </w:txbxContent>
                    </v:textbox>
                  </v:rect>
                  <v:shape id="Shape 28285" o:spid="_x0000_s1045" style="position:absolute;top:13839;width:62128;height:285;visibility:visible;mso-wrap-style:square;v-text-anchor:top" coordsize="6212841,28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" path="m,l6212841,r,28575l,28575,,e" fillcolor="black" stroked="f" strokeweight="0">
                    <v:stroke miterlimit="83231f" joinstyle="miter"/>
                    <v:path arrowok="t" textboxrect="0,0,6212841,285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30" o:spid="_x0000_s1046" type="#_x0000_t75" style="position:absolute;left:50384;top:3415;width:11417;height:73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">
                    <v:imagedata r:id="rId6" o:title=""/>
                  </v:shape>
                  <w10:anchorlock/>
                </v:group>
              </w:pict>
            </mc:Fallback>
          </mc:AlternateContent>
        </w:r>
      </w:del>
    </w:p>
    <w:p w14:paraId="37776618" w14:textId="77777777" w:rsidR="00B87F14" w:rsidRDefault="00000000">
      <w:pPr>
        <w:pStyle w:val="Heading4"/>
        <w:spacing w:after="193"/>
        <w:ind w:left="25"/>
        <w:rPr>
          <w:del w:id="76" w:author="db" w:date="2022-09-02T14:54:00Z"/>
        </w:rPr>
      </w:pPr>
      <w:del w:id="77" w:author="db" w:date="2022-09-02T14:54:00Z">
        <w:r>
          <w:delText xml:space="preserve">Table of Contents </w:delText>
        </w:r>
      </w:del>
    </w:p>
    <w:p w14:paraId="7A9472C5" w14:textId="77777777" w:rsidR="00B87F14" w:rsidRDefault="00000000">
      <w:pPr>
        <w:pStyle w:val="Heading5"/>
        <w:spacing w:after="4"/>
        <w:rPr>
          <w:del w:id="78" w:author="db" w:date="2022-09-02T14:54:00Z"/>
        </w:rPr>
      </w:pPr>
      <w:del w:id="79" w:author="db" w:date="2022-09-02T14:54:00Z">
        <w:r>
          <w:delText>1</w:delText>
        </w:r>
        <w:r>
          <w:rPr>
            <w:rFonts w:ascii="Calibri" w:eastAsia="Calibri" w:hAnsi="Calibri" w:cs="Calibri"/>
            <w:sz w:val="24"/>
          </w:rPr>
          <w:delText xml:space="preserve"> </w:delText>
        </w:r>
        <w:r>
          <w:rPr>
            <w:rFonts w:ascii="Calibri" w:eastAsia="Calibri" w:hAnsi="Calibri" w:cs="Calibri"/>
            <w:sz w:val="24"/>
          </w:rPr>
          <w:tab/>
        </w:r>
        <w:r>
          <w:delText xml:space="preserve">Scope </w:delText>
        </w:r>
        <w:r>
          <w:tab/>
          <w:delText>3</w:delText>
        </w:r>
        <w:r>
          <w:rPr>
            <w:rFonts w:ascii="Calibri" w:eastAsia="Calibri" w:hAnsi="Calibri" w:cs="Calibri"/>
            <w:sz w:val="24"/>
          </w:rPr>
          <w:delText xml:space="preserve"> </w:delText>
        </w:r>
        <w:r>
          <w:delText>2</w:delText>
        </w:r>
        <w:r>
          <w:rPr>
            <w:rFonts w:ascii="Calibri" w:eastAsia="Calibri" w:hAnsi="Calibri" w:cs="Calibri"/>
            <w:sz w:val="24"/>
          </w:rPr>
          <w:delText xml:space="preserve"> </w:delText>
        </w:r>
        <w:r>
          <w:rPr>
            <w:rFonts w:ascii="Calibri" w:eastAsia="Calibri" w:hAnsi="Calibri" w:cs="Calibri"/>
            <w:sz w:val="24"/>
          </w:rPr>
          <w:tab/>
        </w:r>
        <w:r>
          <w:delText xml:space="preserve">Conformance Notation </w:delText>
        </w:r>
        <w:r>
          <w:tab/>
          <w:delText>3</w:delText>
        </w:r>
        <w:r>
          <w:rPr>
            <w:rFonts w:ascii="Calibri" w:eastAsia="Calibri" w:hAnsi="Calibri" w:cs="Calibri"/>
            <w:sz w:val="24"/>
          </w:rPr>
          <w:delText xml:space="preserve"> </w:delText>
        </w:r>
        <w:r>
          <w:delText>3</w:delText>
        </w:r>
        <w:r>
          <w:rPr>
            <w:rFonts w:ascii="Calibri" w:eastAsia="Calibri" w:hAnsi="Calibri" w:cs="Calibri"/>
            <w:sz w:val="24"/>
          </w:rPr>
          <w:delText xml:space="preserve"> </w:delText>
        </w:r>
        <w:r>
          <w:rPr>
            <w:rFonts w:ascii="Calibri" w:eastAsia="Calibri" w:hAnsi="Calibri" w:cs="Calibri"/>
            <w:sz w:val="24"/>
          </w:rPr>
          <w:tab/>
        </w:r>
        <w:r>
          <w:delText xml:space="preserve">Normative References </w:delText>
        </w:r>
        <w:r>
          <w:tab/>
          <w:delText>4</w:delText>
        </w:r>
        <w:r>
          <w:rPr>
            <w:rFonts w:ascii="Calibri" w:eastAsia="Calibri" w:hAnsi="Calibri" w:cs="Calibri"/>
            <w:sz w:val="24"/>
          </w:rPr>
          <w:delText xml:space="preserve"> </w:delText>
        </w:r>
        <w:r>
          <w:delText>4</w:delText>
        </w:r>
        <w:r>
          <w:rPr>
            <w:rFonts w:ascii="Calibri" w:eastAsia="Calibri" w:hAnsi="Calibri" w:cs="Calibri"/>
            <w:sz w:val="24"/>
          </w:rPr>
          <w:delText xml:space="preserve"> </w:delText>
        </w:r>
        <w:r>
          <w:rPr>
            <w:rFonts w:ascii="Calibri" w:eastAsia="Calibri" w:hAnsi="Calibri" w:cs="Calibri"/>
            <w:sz w:val="24"/>
          </w:rPr>
          <w:tab/>
        </w:r>
        <w:r>
          <w:delText xml:space="preserve">Definitions </w:delText>
        </w:r>
        <w:r>
          <w:tab/>
          <w:delText>4</w:delText>
        </w:r>
        <w:r>
          <w:rPr>
            <w:rFonts w:ascii="Calibri" w:eastAsia="Calibri" w:hAnsi="Calibri" w:cs="Calibri"/>
            <w:sz w:val="24"/>
          </w:rPr>
          <w:delText xml:space="preserve"> </w:delText>
        </w:r>
      </w:del>
    </w:p>
    <w:p w14:paraId="2C03D76B" w14:textId="77777777" w:rsidR="00B87F14" w:rsidRDefault="00000000">
      <w:pPr>
        <w:tabs>
          <w:tab w:val="center" w:pos="528"/>
          <w:tab w:val="center" w:pos="2541"/>
          <w:tab w:val="center" w:pos="9339"/>
        </w:tabs>
        <w:spacing w:after="9"/>
        <w:rPr>
          <w:del w:id="80" w:author="db" w:date="2022-09-02T14:54:00Z"/>
        </w:rPr>
      </w:pPr>
      <w:del w:id="81" w:author="db" w:date="2022-09-02T14:54:00Z">
        <w:r>
          <w:rPr>
            <w:rFonts w:ascii="Calibri" w:eastAsia="Calibri" w:hAnsi="Calibri" w:cs="Calibri"/>
            <w:sz w:val="22"/>
          </w:rPr>
          <w:tab/>
        </w:r>
        <w:r>
          <w:delText>4.1</w:delText>
        </w:r>
        <w:r>
          <w:rPr>
            <w:rFonts w:ascii="Calibri" w:eastAsia="Calibri" w:hAnsi="Calibri" w:cs="Calibri"/>
          </w:rPr>
          <w:delText xml:space="preserve"> </w:delText>
        </w:r>
        <w:r>
          <w:rPr>
            <w:rFonts w:ascii="Calibri" w:eastAsia="Calibri" w:hAnsi="Calibri" w:cs="Calibri"/>
          </w:rPr>
          <w:tab/>
        </w:r>
        <w:r>
          <w:delText xml:space="preserve">Controlling Organization </w:delText>
        </w:r>
        <w:r>
          <w:tab/>
          <w:delText>4</w:delText>
        </w:r>
        <w:r>
          <w:rPr>
            <w:rFonts w:ascii="Calibri" w:eastAsia="Calibri" w:hAnsi="Calibri" w:cs="Calibri"/>
          </w:rPr>
          <w:delText xml:space="preserve"> </w:delText>
        </w:r>
      </w:del>
    </w:p>
    <w:p w14:paraId="2A6BF46C" w14:textId="77777777" w:rsidR="00B87F14" w:rsidRDefault="00000000">
      <w:pPr>
        <w:tabs>
          <w:tab w:val="center" w:pos="528"/>
          <w:tab w:val="center" w:pos="1709"/>
          <w:tab w:val="center" w:pos="9339"/>
        </w:tabs>
        <w:spacing w:after="8"/>
        <w:rPr>
          <w:del w:id="82" w:author="db" w:date="2022-09-02T14:54:00Z"/>
        </w:rPr>
      </w:pPr>
      <w:del w:id="83" w:author="db" w:date="2022-09-02T14:54:00Z">
        <w:r>
          <w:rPr>
            <w:rFonts w:ascii="Calibri" w:eastAsia="Calibri" w:hAnsi="Calibri" w:cs="Calibri"/>
            <w:sz w:val="22"/>
          </w:rPr>
          <w:tab/>
        </w:r>
        <w:r>
          <w:delText>4.2</w:delText>
        </w:r>
        <w:r>
          <w:rPr>
            <w:rFonts w:ascii="Calibri" w:eastAsia="Calibri" w:hAnsi="Calibri" w:cs="Calibri"/>
          </w:rPr>
          <w:delText xml:space="preserve"> </w:delText>
        </w:r>
        <w:r>
          <w:rPr>
            <w:rFonts w:ascii="Calibri" w:eastAsia="Calibri" w:hAnsi="Calibri" w:cs="Calibri"/>
          </w:rPr>
          <w:tab/>
        </w:r>
        <w:r>
          <w:delText xml:space="preserve">Node </w:delText>
        </w:r>
        <w:r>
          <w:tab/>
          <w:delText>4</w:delText>
        </w:r>
        <w:r>
          <w:rPr>
            <w:rFonts w:ascii="Calibri" w:eastAsia="Calibri" w:hAnsi="Calibri" w:cs="Calibri"/>
          </w:rPr>
          <w:delText xml:space="preserve"> </w:delText>
        </w:r>
      </w:del>
    </w:p>
    <w:p w14:paraId="0A8C90D4" w14:textId="77777777" w:rsidR="00B87F14" w:rsidRDefault="00000000">
      <w:pPr>
        <w:tabs>
          <w:tab w:val="center" w:pos="528"/>
          <w:tab w:val="center" w:pos="1703"/>
          <w:tab w:val="center" w:pos="9339"/>
        </w:tabs>
        <w:spacing w:after="7"/>
        <w:rPr>
          <w:del w:id="84" w:author="db" w:date="2022-09-02T14:54:00Z"/>
        </w:rPr>
      </w:pPr>
      <w:del w:id="85" w:author="db" w:date="2022-09-02T14:54:00Z">
        <w:r>
          <w:rPr>
            <w:rFonts w:ascii="Calibri" w:eastAsia="Calibri" w:hAnsi="Calibri" w:cs="Calibri"/>
            <w:sz w:val="22"/>
          </w:rPr>
          <w:tab/>
        </w:r>
        <w:r>
          <w:delText>4.3</w:delText>
        </w:r>
        <w:r>
          <w:rPr>
            <w:rFonts w:ascii="Calibri" w:eastAsia="Calibri" w:hAnsi="Calibri" w:cs="Calibri"/>
          </w:rPr>
          <w:delText xml:space="preserve"> </w:delText>
        </w:r>
        <w:r>
          <w:rPr>
            <w:rFonts w:ascii="Calibri" w:eastAsia="Calibri" w:hAnsi="Calibri" w:cs="Calibri"/>
          </w:rPr>
          <w:tab/>
        </w:r>
        <w:r>
          <w:delText xml:space="preserve">Entry </w:delText>
        </w:r>
        <w:r>
          <w:tab/>
          <w:delText>4</w:delText>
        </w:r>
        <w:r>
          <w:rPr>
            <w:rFonts w:ascii="Calibri" w:eastAsia="Calibri" w:hAnsi="Calibri" w:cs="Calibri"/>
          </w:rPr>
          <w:delText xml:space="preserve"> </w:delText>
        </w:r>
      </w:del>
    </w:p>
    <w:p w14:paraId="4D9CD454" w14:textId="77777777" w:rsidR="00B87F14" w:rsidRDefault="00000000">
      <w:pPr>
        <w:spacing w:after="3" w:line="263" w:lineRule="auto"/>
        <w:ind w:left="262" w:right="170"/>
        <w:jc w:val="center"/>
        <w:rPr>
          <w:del w:id="86" w:author="db" w:date="2022-09-02T14:54:00Z"/>
        </w:rPr>
      </w:pPr>
      <w:del w:id="87" w:author="db" w:date="2022-09-02T14:54:00Z">
        <w:r>
          <w:delText>4.4</w:delText>
        </w:r>
        <w:r>
          <w:rPr>
            <w:rFonts w:ascii="Calibri" w:eastAsia="Calibri" w:hAnsi="Calibri" w:cs="Calibri"/>
          </w:rPr>
          <w:delText xml:space="preserve"> </w:delText>
        </w:r>
        <w:r>
          <w:rPr>
            <w:rFonts w:ascii="Calibri" w:eastAsia="Calibri" w:hAnsi="Calibri" w:cs="Calibri"/>
          </w:rPr>
          <w:tab/>
        </w:r>
        <w:r>
          <w:delText xml:space="preserve">Defining Document </w:delText>
        </w:r>
        <w:r>
          <w:tab/>
          <w:delText>5</w:delText>
        </w:r>
        <w:r>
          <w:rPr>
            <w:rFonts w:ascii="Calibri" w:eastAsia="Calibri" w:hAnsi="Calibri" w:cs="Calibri"/>
          </w:rPr>
          <w:delText xml:space="preserve"> </w:delText>
        </w:r>
        <w:r>
          <w:delText>4.5</w:delText>
        </w:r>
        <w:r>
          <w:rPr>
            <w:rFonts w:ascii="Calibri" w:eastAsia="Calibri" w:hAnsi="Calibri" w:cs="Calibri"/>
          </w:rPr>
          <w:delText xml:space="preserve"> </w:delText>
        </w:r>
        <w:r>
          <w:rPr>
            <w:rFonts w:ascii="Calibri" w:eastAsia="Calibri" w:hAnsi="Calibri" w:cs="Calibri"/>
          </w:rPr>
          <w:tab/>
        </w:r>
        <w:r>
          <w:delText xml:space="preserve">Metadata Register </w:delText>
        </w:r>
        <w:r>
          <w:tab/>
          <w:delText>5</w:delText>
        </w:r>
        <w:r>
          <w:rPr>
            <w:rFonts w:ascii="Calibri" w:eastAsia="Calibri" w:hAnsi="Calibri" w:cs="Calibri"/>
          </w:rPr>
          <w:delText xml:space="preserve"> </w:delText>
        </w:r>
      </w:del>
    </w:p>
    <w:p w14:paraId="148A8704" w14:textId="77777777" w:rsidR="00B87F14" w:rsidRDefault="00000000">
      <w:pPr>
        <w:tabs>
          <w:tab w:val="center" w:pos="528"/>
          <w:tab w:val="center" w:pos="3203"/>
          <w:tab w:val="center" w:pos="9339"/>
        </w:tabs>
        <w:spacing w:after="9"/>
        <w:rPr>
          <w:del w:id="88" w:author="db" w:date="2022-09-02T14:54:00Z"/>
        </w:rPr>
      </w:pPr>
      <w:del w:id="89" w:author="db" w:date="2022-09-02T14:54:00Z">
        <w:r>
          <w:rPr>
            <w:rFonts w:ascii="Calibri" w:eastAsia="Calibri" w:hAnsi="Calibri" w:cs="Calibri"/>
            <w:sz w:val="22"/>
          </w:rPr>
          <w:tab/>
        </w:r>
        <w:r>
          <w:delText>4.6</w:delText>
        </w:r>
        <w:r>
          <w:rPr>
            <w:rFonts w:ascii="Calibri" w:eastAsia="Calibri" w:hAnsi="Calibri" w:cs="Calibri"/>
          </w:rPr>
          <w:delText xml:space="preserve"> </w:delText>
        </w:r>
        <w:r>
          <w:rPr>
            <w:rFonts w:ascii="Calibri" w:eastAsia="Calibri" w:hAnsi="Calibri" w:cs="Calibri"/>
          </w:rPr>
          <w:tab/>
        </w:r>
        <w:r>
          <w:delText xml:space="preserve">Metadata Register Structure Document </w:delText>
        </w:r>
        <w:r>
          <w:tab/>
          <w:delText>5</w:delText>
        </w:r>
        <w:r>
          <w:rPr>
            <w:rFonts w:ascii="Calibri" w:eastAsia="Calibri" w:hAnsi="Calibri" w:cs="Calibri"/>
          </w:rPr>
          <w:delText xml:space="preserve"> </w:delText>
        </w:r>
      </w:del>
    </w:p>
    <w:p w14:paraId="216A5888" w14:textId="77777777" w:rsidR="00B87F14" w:rsidRDefault="00000000">
      <w:pPr>
        <w:tabs>
          <w:tab w:val="center" w:pos="528"/>
          <w:tab w:val="center" w:pos="1836"/>
          <w:tab w:val="center" w:pos="9339"/>
        </w:tabs>
        <w:spacing w:after="8"/>
        <w:rPr>
          <w:del w:id="90" w:author="db" w:date="2022-09-02T14:54:00Z"/>
        </w:rPr>
      </w:pPr>
      <w:del w:id="91" w:author="db" w:date="2022-09-02T14:54:00Z">
        <w:r>
          <w:rPr>
            <w:rFonts w:ascii="Calibri" w:eastAsia="Calibri" w:hAnsi="Calibri" w:cs="Calibri"/>
            <w:sz w:val="22"/>
          </w:rPr>
          <w:tab/>
        </w:r>
        <w:r>
          <w:delText>4.7</w:delText>
        </w:r>
        <w:r>
          <w:rPr>
            <w:rFonts w:ascii="Calibri" w:eastAsia="Calibri" w:hAnsi="Calibri" w:cs="Calibri"/>
          </w:rPr>
          <w:delText xml:space="preserve"> </w:delText>
        </w:r>
        <w:r>
          <w:rPr>
            <w:rFonts w:ascii="Calibri" w:eastAsia="Calibri" w:hAnsi="Calibri" w:cs="Calibri"/>
          </w:rPr>
          <w:tab/>
        </w:r>
        <w:r>
          <w:delText xml:space="preserve">Release </w:delText>
        </w:r>
        <w:r>
          <w:tab/>
          <w:delText>5</w:delText>
        </w:r>
        <w:r>
          <w:rPr>
            <w:rFonts w:ascii="Calibri" w:eastAsia="Calibri" w:hAnsi="Calibri" w:cs="Calibri"/>
          </w:rPr>
          <w:delText xml:space="preserve"> </w:delText>
        </w:r>
      </w:del>
    </w:p>
    <w:p w14:paraId="07D3161A" w14:textId="77777777" w:rsidR="00B87F14" w:rsidRDefault="00000000">
      <w:pPr>
        <w:tabs>
          <w:tab w:val="center" w:pos="528"/>
          <w:tab w:val="center" w:pos="1599"/>
          <w:tab w:val="center" w:pos="9339"/>
        </w:tabs>
        <w:spacing w:after="7"/>
        <w:rPr>
          <w:del w:id="92" w:author="db" w:date="2022-09-02T14:54:00Z"/>
        </w:rPr>
      </w:pPr>
      <w:del w:id="93" w:author="db" w:date="2022-09-02T14:54:00Z">
        <w:r>
          <w:rPr>
            <w:rFonts w:ascii="Calibri" w:eastAsia="Calibri" w:hAnsi="Calibri" w:cs="Calibri"/>
            <w:sz w:val="22"/>
          </w:rPr>
          <w:tab/>
        </w:r>
        <w:r>
          <w:delText>4.8</w:delText>
        </w:r>
        <w:r>
          <w:rPr>
            <w:rFonts w:ascii="Calibri" w:eastAsia="Calibri" w:hAnsi="Calibri" w:cs="Calibri"/>
          </w:rPr>
          <w:delText xml:space="preserve"> </w:delText>
        </w:r>
        <w:r>
          <w:rPr>
            <w:rFonts w:ascii="Calibri" w:eastAsia="Calibri" w:hAnsi="Calibri" w:cs="Calibri"/>
          </w:rPr>
          <w:tab/>
        </w:r>
        <w:r>
          <w:delText xml:space="preserve">UL </w:delText>
        </w:r>
        <w:r>
          <w:tab/>
          <w:delText>5</w:delText>
        </w:r>
        <w:r>
          <w:rPr>
            <w:rFonts w:ascii="Calibri" w:eastAsia="Calibri" w:hAnsi="Calibri" w:cs="Calibri"/>
          </w:rPr>
          <w:delText xml:space="preserve"> </w:delText>
        </w:r>
      </w:del>
    </w:p>
    <w:p w14:paraId="48039BDE" w14:textId="77777777" w:rsidR="00B87F14" w:rsidRDefault="00000000">
      <w:pPr>
        <w:pStyle w:val="Heading5"/>
        <w:tabs>
          <w:tab w:val="center" w:pos="446"/>
          <w:tab w:val="center" w:pos="1841"/>
          <w:tab w:val="center" w:pos="9339"/>
        </w:tabs>
        <w:spacing w:after="4"/>
        <w:rPr>
          <w:del w:id="94" w:author="db" w:date="2022-09-02T14:54:00Z"/>
        </w:rPr>
      </w:pPr>
      <w:del w:id="95" w:author="db" w:date="2022-09-02T14:54:00Z">
        <w:r>
          <w:rPr>
            <w:rFonts w:ascii="Calibri" w:eastAsia="Calibri" w:hAnsi="Calibri" w:cs="Calibri"/>
            <w:b w:val="0"/>
            <w:sz w:val="22"/>
          </w:rPr>
          <w:tab/>
        </w:r>
        <w:r>
          <w:delText>5</w:delText>
        </w:r>
        <w:r>
          <w:rPr>
            <w:rFonts w:ascii="Calibri" w:eastAsia="Calibri" w:hAnsi="Calibri" w:cs="Calibri"/>
            <w:sz w:val="24"/>
          </w:rPr>
          <w:delText xml:space="preserve"> </w:delText>
        </w:r>
        <w:r>
          <w:rPr>
            <w:rFonts w:ascii="Calibri" w:eastAsia="Calibri" w:hAnsi="Calibri" w:cs="Calibri"/>
            <w:sz w:val="24"/>
          </w:rPr>
          <w:tab/>
        </w:r>
        <w:r>
          <w:delText xml:space="preserve">General </w:delText>
        </w:r>
        <w:r>
          <w:tab/>
          <w:delText>5</w:delText>
        </w:r>
        <w:r>
          <w:rPr>
            <w:rFonts w:ascii="Calibri" w:eastAsia="Calibri" w:hAnsi="Calibri" w:cs="Calibri"/>
            <w:sz w:val="24"/>
          </w:rPr>
          <w:delText xml:space="preserve"> </w:delText>
        </w:r>
      </w:del>
    </w:p>
    <w:p w14:paraId="4D7F64DF" w14:textId="77777777" w:rsidR="00B87F14" w:rsidRDefault="00000000">
      <w:pPr>
        <w:tabs>
          <w:tab w:val="center" w:pos="528"/>
          <w:tab w:val="center" w:pos="3697"/>
          <w:tab w:val="center" w:pos="9339"/>
        </w:tabs>
        <w:spacing w:after="9"/>
        <w:rPr>
          <w:del w:id="96" w:author="db" w:date="2022-09-02T14:54:00Z"/>
        </w:rPr>
      </w:pPr>
      <w:del w:id="97" w:author="db" w:date="2022-09-02T14:54:00Z">
        <w:r>
          <w:rPr>
            <w:rFonts w:ascii="Calibri" w:eastAsia="Calibri" w:hAnsi="Calibri" w:cs="Calibri"/>
            <w:sz w:val="22"/>
          </w:rPr>
          <w:tab/>
        </w:r>
        <w:r>
          <w:delText>5.1</w:delText>
        </w:r>
        <w:r>
          <w:rPr>
            <w:rFonts w:ascii="Calibri" w:eastAsia="Calibri" w:hAnsi="Calibri" w:cs="Calibri"/>
          </w:rPr>
          <w:delText xml:space="preserve"> </w:delText>
        </w:r>
        <w:r>
          <w:rPr>
            <w:rFonts w:ascii="Calibri" w:eastAsia="Calibri" w:hAnsi="Calibri" w:cs="Calibri"/>
          </w:rPr>
          <w:tab/>
        </w:r>
        <w:r>
          <w:delText xml:space="preserve">Relationship with the Standards Operation Manual </w:delText>
        </w:r>
        <w:r>
          <w:tab/>
          <w:delText>5</w:delText>
        </w:r>
        <w:r>
          <w:rPr>
            <w:rFonts w:ascii="Calibri" w:eastAsia="Calibri" w:hAnsi="Calibri" w:cs="Calibri"/>
          </w:rPr>
          <w:delText xml:space="preserve"> </w:delText>
        </w:r>
      </w:del>
    </w:p>
    <w:p w14:paraId="2B4D94F5" w14:textId="77777777" w:rsidR="00B87F14" w:rsidRDefault="00000000">
      <w:pPr>
        <w:tabs>
          <w:tab w:val="center" w:pos="528"/>
          <w:tab w:val="center" w:pos="3985"/>
          <w:tab w:val="center" w:pos="9339"/>
        </w:tabs>
        <w:spacing w:after="9"/>
        <w:rPr>
          <w:del w:id="98" w:author="db" w:date="2022-09-02T14:54:00Z"/>
        </w:rPr>
      </w:pPr>
      <w:del w:id="99" w:author="db" w:date="2022-09-02T14:54:00Z">
        <w:r>
          <w:rPr>
            <w:rFonts w:ascii="Calibri" w:eastAsia="Calibri" w:hAnsi="Calibri" w:cs="Calibri"/>
            <w:sz w:val="22"/>
          </w:rPr>
          <w:tab/>
        </w:r>
        <w:r>
          <w:delText>5.2</w:delText>
        </w:r>
        <w:r>
          <w:rPr>
            <w:rFonts w:ascii="Calibri" w:eastAsia="Calibri" w:hAnsi="Calibri" w:cs="Calibri"/>
          </w:rPr>
          <w:delText xml:space="preserve"> </w:delText>
        </w:r>
        <w:r>
          <w:rPr>
            <w:rFonts w:ascii="Calibri" w:eastAsia="Calibri" w:hAnsi="Calibri" w:cs="Calibri"/>
          </w:rPr>
          <w:tab/>
        </w:r>
        <w:r>
          <w:delText xml:space="preserve">Relationship with Metadata Register Structure Document </w:delText>
        </w:r>
        <w:r>
          <w:tab/>
          <w:delText>5</w:delText>
        </w:r>
        <w:r>
          <w:rPr>
            <w:rFonts w:ascii="Calibri" w:eastAsia="Calibri" w:hAnsi="Calibri" w:cs="Calibri"/>
          </w:rPr>
          <w:delText xml:space="preserve"> </w:delText>
        </w:r>
      </w:del>
    </w:p>
    <w:p w14:paraId="5A583B97" w14:textId="77777777" w:rsidR="00B87F14" w:rsidRDefault="00000000">
      <w:pPr>
        <w:tabs>
          <w:tab w:val="center" w:pos="528"/>
          <w:tab w:val="center" w:pos="2796"/>
          <w:tab w:val="center" w:pos="9339"/>
        </w:tabs>
        <w:spacing w:after="9"/>
        <w:rPr>
          <w:del w:id="100" w:author="db" w:date="2022-09-02T14:54:00Z"/>
        </w:rPr>
      </w:pPr>
      <w:del w:id="101" w:author="db" w:date="2022-09-02T14:54:00Z">
        <w:r>
          <w:rPr>
            <w:rFonts w:ascii="Calibri" w:eastAsia="Calibri" w:hAnsi="Calibri" w:cs="Calibri"/>
            <w:sz w:val="22"/>
          </w:rPr>
          <w:tab/>
        </w:r>
        <w:r>
          <w:delText>5.3</w:delText>
        </w:r>
        <w:r>
          <w:rPr>
            <w:rFonts w:ascii="Calibri" w:eastAsia="Calibri" w:hAnsi="Calibri" w:cs="Calibri"/>
          </w:rPr>
          <w:delText xml:space="preserve"> </w:delText>
        </w:r>
        <w:r>
          <w:rPr>
            <w:rFonts w:ascii="Calibri" w:eastAsia="Calibri" w:hAnsi="Calibri" w:cs="Calibri"/>
          </w:rPr>
          <w:tab/>
        </w:r>
        <w:r>
          <w:delText xml:space="preserve">Metadata Register Sub Group </w:delText>
        </w:r>
        <w:r>
          <w:tab/>
          <w:delText>6</w:delText>
        </w:r>
        <w:r>
          <w:rPr>
            <w:rFonts w:ascii="Calibri" w:eastAsia="Calibri" w:hAnsi="Calibri" w:cs="Calibri"/>
          </w:rPr>
          <w:delText xml:space="preserve"> </w:delText>
        </w:r>
      </w:del>
    </w:p>
    <w:p w14:paraId="05F2FFBA" w14:textId="77777777" w:rsidR="00B87F14" w:rsidRDefault="00000000">
      <w:pPr>
        <w:tabs>
          <w:tab w:val="center" w:pos="528"/>
          <w:tab w:val="center" w:pos="3253"/>
          <w:tab w:val="center" w:pos="9339"/>
        </w:tabs>
        <w:spacing w:after="9"/>
        <w:rPr>
          <w:del w:id="102" w:author="db" w:date="2022-09-02T14:54:00Z"/>
        </w:rPr>
      </w:pPr>
      <w:del w:id="103" w:author="db" w:date="2022-09-02T14:54:00Z">
        <w:r>
          <w:rPr>
            <w:rFonts w:ascii="Calibri" w:eastAsia="Calibri" w:hAnsi="Calibri" w:cs="Calibri"/>
            <w:sz w:val="22"/>
          </w:rPr>
          <w:tab/>
        </w:r>
        <w:r>
          <w:delText>5.4</w:delText>
        </w:r>
        <w:r>
          <w:rPr>
            <w:rFonts w:ascii="Calibri" w:eastAsia="Calibri" w:hAnsi="Calibri" w:cs="Calibri"/>
          </w:rPr>
          <w:delText xml:space="preserve"> </w:delText>
        </w:r>
        <w:r>
          <w:rPr>
            <w:rFonts w:ascii="Calibri" w:eastAsia="Calibri" w:hAnsi="Calibri" w:cs="Calibri"/>
          </w:rPr>
          <w:tab/>
        </w:r>
        <w:r>
          <w:delText xml:space="preserve">Metadata Register Structure Documents </w:delText>
        </w:r>
        <w:r>
          <w:tab/>
          <w:delText>6</w:delText>
        </w:r>
        <w:r>
          <w:rPr>
            <w:rFonts w:ascii="Calibri" w:eastAsia="Calibri" w:hAnsi="Calibri" w:cs="Calibri"/>
          </w:rPr>
          <w:delText xml:space="preserve"> </w:delText>
        </w:r>
      </w:del>
    </w:p>
    <w:p w14:paraId="56493D50" w14:textId="77777777" w:rsidR="00B87F14" w:rsidRDefault="00000000">
      <w:pPr>
        <w:tabs>
          <w:tab w:val="center" w:pos="528"/>
          <w:tab w:val="center" w:pos="2396"/>
          <w:tab w:val="center" w:pos="9339"/>
        </w:tabs>
        <w:spacing w:after="9"/>
        <w:rPr>
          <w:del w:id="104" w:author="db" w:date="2022-09-02T14:54:00Z"/>
        </w:rPr>
      </w:pPr>
      <w:del w:id="105" w:author="db" w:date="2022-09-02T14:54:00Z">
        <w:r>
          <w:rPr>
            <w:rFonts w:ascii="Calibri" w:eastAsia="Calibri" w:hAnsi="Calibri" w:cs="Calibri"/>
            <w:sz w:val="22"/>
          </w:rPr>
          <w:tab/>
        </w:r>
        <w:r>
          <w:delText>5.5</w:delText>
        </w:r>
        <w:r>
          <w:rPr>
            <w:rFonts w:ascii="Calibri" w:eastAsia="Calibri" w:hAnsi="Calibri" w:cs="Calibri"/>
          </w:rPr>
          <w:delText xml:space="preserve"> </w:delText>
        </w:r>
        <w:r>
          <w:rPr>
            <w:rFonts w:ascii="Calibri" w:eastAsia="Calibri" w:hAnsi="Calibri" w:cs="Calibri"/>
          </w:rPr>
          <w:tab/>
        </w:r>
        <w:r>
          <w:delText xml:space="preserve">Current Version Byte </w:delText>
        </w:r>
        <w:r>
          <w:tab/>
          <w:delText>6</w:delText>
        </w:r>
        <w:r>
          <w:rPr>
            <w:rFonts w:ascii="Calibri" w:eastAsia="Calibri" w:hAnsi="Calibri" w:cs="Calibri"/>
          </w:rPr>
          <w:delText xml:space="preserve"> </w:delText>
        </w:r>
      </w:del>
    </w:p>
    <w:p w14:paraId="52C20F7C" w14:textId="77777777" w:rsidR="00B87F14" w:rsidRDefault="00000000">
      <w:pPr>
        <w:pStyle w:val="Heading5"/>
        <w:tabs>
          <w:tab w:val="center" w:pos="446"/>
          <w:tab w:val="center" w:pos="3136"/>
          <w:tab w:val="center" w:pos="9339"/>
        </w:tabs>
        <w:spacing w:after="5"/>
        <w:rPr>
          <w:del w:id="106" w:author="db" w:date="2022-09-02T14:54:00Z"/>
        </w:rPr>
      </w:pPr>
      <w:del w:id="107" w:author="db" w:date="2022-09-02T14:54:00Z">
        <w:r>
          <w:rPr>
            <w:rFonts w:ascii="Calibri" w:eastAsia="Calibri" w:hAnsi="Calibri" w:cs="Calibri"/>
            <w:b w:val="0"/>
            <w:sz w:val="22"/>
          </w:rPr>
          <w:tab/>
        </w:r>
        <w:r>
          <w:delText>6</w:delText>
        </w:r>
        <w:r>
          <w:rPr>
            <w:rFonts w:ascii="Calibri" w:eastAsia="Calibri" w:hAnsi="Calibri" w:cs="Calibri"/>
            <w:sz w:val="24"/>
          </w:rPr>
          <w:delText xml:space="preserve"> </w:delText>
        </w:r>
        <w:r>
          <w:rPr>
            <w:rFonts w:ascii="Calibri" w:eastAsia="Calibri" w:hAnsi="Calibri" w:cs="Calibri"/>
            <w:sz w:val="24"/>
          </w:rPr>
          <w:tab/>
        </w:r>
        <w:r>
          <w:delText xml:space="preserve">Entry Management and Publication </w:delText>
        </w:r>
        <w:r>
          <w:tab/>
          <w:delText>6</w:delText>
        </w:r>
        <w:r>
          <w:rPr>
            <w:rFonts w:ascii="Calibri" w:eastAsia="Calibri" w:hAnsi="Calibri" w:cs="Calibri"/>
            <w:sz w:val="24"/>
          </w:rPr>
          <w:delText xml:space="preserve"> </w:delText>
        </w:r>
      </w:del>
    </w:p>
    <w:p w14:paraId="79D8F7B0" w14:textId="77777777" w:rsidR="00B87F14" w:rsidRDefault="00000000">
      <w:pPr>
        <w:tabs>
          <w:tab w:val="center" w:pos="528"/>
          <w:tab w:val="center" w:pos="2331"/>
          <w:tab w:val="center" w:pos="9339"/>
        </w:tabs>
        <w:spacing w:after="9"/>
        <w:rPr>
          <w:del w:id="108" w:author="db" w:date="2022-09-02T14:54:00Z"/>
        </w:rPr>
      </w:pPr>
      <w:del w:id="109" w:author="db" w:date="2022-09-02T14:54:00Z">
        <w:r>
          <w:rPr>
            <w:rFonts w:ascii="Calibri" w:eastAsia="Calibri" w:hAnsi="Calibri" w:cs="Calibri"/>
            <w:sz w:val="22"/>
          </w:rPr>
          <w:tab/>
        </w:r>
        <w:r>
          <w:delText>6.1</w:delText>
        </w:r>
        <w:r>
          <w:rPr>
            <w:rFonts w:ascii="Calibri" w:eastAsia="Calibri" w:hAnsi="Calibri" w:cs="Calibri"/>
          </w:rPr>
          <w:delText xml:space="preserve"> </w:delText>
        </w:r>
        <w:r>
          <w:rPr>
            <w:rFonts w:ascii="Calibri" w:eastAsia="Calibri" w:hAnsi="Calibri" w:cs="Calibri"/>
          </w:rPr>
          <w:tab/>
        </w:r>
        <w:r>
          <w:delText xml:space="preserve">Private-Use Entries </w:delText>
        </w:r>
        <w:r>
          <w:tab/>
          <w:delText>6</w:delText>
        </w:r>
        <w:r>
          <w:rPr>
            <w:rFonts w:ascii="Calibri" w:eastAsia="Calibri" w:hAnsi="Calibri" w:cs="Calibri"/>
          </w:rPr>
          <w:delText xml:space="preserve"> </w:delText>
        </w:r>
      </w:del>
    </w:p>
    <w:p w14:paraId="13A30D82" w14:textId="77777777" w:rsidR="00B87F14" w:rsidRDefault="00000000">
      <w:pPr>
        <w:tabs>
          <w:tab w:val="center" w:pos="528"/>
          <w:tab w:val="center" w:pos="2291"/>
          <w:tab w:val="center" w:pos="9339"/>
        </w:tabs>
        <w:spacing w:after="8"/>
        <w:rPr>
          <w:del w:id="110" w:author="db" w:date="2022-09-02T14:54:00Z"/>
        </w:rPr>
      </w:pPr>
      <w:del w:id="111" w:author="db" w:date="2022-09-02T14:54:00Z">
        <w:r>
          <w:rPr>
            <w:rFonts w:ascii="Calibri" w:eastAsia="Calibri" w:hAnsi="Calibri" w:cs="Calibri"/>
            <w:sz w:val="22"/>
          </w:rPr>
          <w:tab/>
        </w:r>
        <w:r>
          <w:delText>6.2</w:delText>
        </w:r>
        <w:r>
          <w:rPr>
            <w:rFonts w:ascii="Calibri" w:eastAsia="Calibri" w:hAnsi="Calibri" w:cs="Calibri"/>
          </w:rPr>
          <w:delText xml:space="preserve"> </w:delText>
        </w:r>
        <w:r>
          <w:rPr>
            <w:rFonts w:ascii="Calibri" w:eastAsia="Calibri" w:hAnsi="Calibri" w:cs="Calibri"/>
          </w:rPr>
          <w:tab/>
        </w:r>
        <w:r>
          <w:delText xml:space="preserve">Public-Use Entries </w:delText>
        </w:r>
        <w:r>
          <w:tab/>
          <w:delText>6</w:delText>
        </w:r>
        <w:r>
          <w:rPr>
            <w:rFonts w:ascii="Calibri" w:eastAsia="Calibri" w:hAnsi="Calibri" w:cs="Calibri"/>
          </w:rPr>
          <w:delText xml:space="preserve"> </w:delText>
        </w:r>
      </w:del>
    </w:p>
    <w:p w14:paraId="58695107" w14:textId="77777777" w:rsidR="00B87F14" w:rsidRDefault="00000000">
      <w:pPr>
        <w:tabs>
          <w:tab w:val="center" w:pos="528"/>
          <w:tab w:val="center" w:pos="2563"/>
          <w:tab w:val="center" w:pos="9339"/>
        </w:tabs>
        <w:spacing w:after="9"/>
        <w:rPr>
          <w:del w:id="112" w:author="db" w:date="2022-09-02T14:54:00Z"/>
        </w:rPr>
      </w:pPr>
      <w:del w:id="113" w:author="db" w:date="2022-09-02T14:54:00Z">
        <w:r>
          <w:rPr>
            <w:rFonts w:ascii="Calibri" w:eastAsia="Calibri" w:hAnsi="Calibri" w:cs="Calibri"/>
            <w:sz w:val="22"/>
          </w:rPr>
          <w:tab/>
        </w:r>
        <w:r>
          <w:delText>6.3</w:delText>
        </w:r>
        <w:r>
          <w:rPr>
            <w:rFonts w:ascii="Calibri" w:eastAsia="Calibri" w:hAnsi="Calibri" w:cs="Calibri"/>
          </w:rPr>
          <w:delText xml:space="preserve"> </w:delText>
        </w:r>
        <w:r>
          <w:rPr>
            <w:rFonts w:ascii="Calibri" w:eastAsia="Calibri" w:hAnsi="Calibri" w:cs="Calibri"/>
          </w:rPr>
          <w:tab/>
        </w:r>
      </w:del>
      <w:r>
        <w:rPr>
          <w:rFonts w:ascii="Arial" w:eastAsia="Times New Roman" w:hAnsi="Arial" w:cs="Arial"/>
          <w:b/>
          <w:bCs/>
          <w:caps/>
        </w:rPr>
        <w:t>SMPTE</w:t>
      </w:r>
      <w:del w:id="114" w:author="db" w:date="2022-09-02T14:54:00Z">
        <w:r>
          <w:delText xml:space="preserve">-Controlled Entry </w:delText>
        </w:r>
        <w:r>
          <w:tab/>
          <w:delText>6</w:delText>
        </w:r>
        <w:r>
          <w:rPr>
            <w:rFonts w:ascii="Calibri" w:eastAsia="Calibri" w:hAnsi="Calibri" w:cs="Calibri"/>
          </w:rPr>
          <w:delText xml:space="preserve"> </w:delText>
        </w:r>
      </w:del>
    </w:p>
    <w:p w14:paraId="5B565A46" w14:textId="77777777" w:rsidR="00B87F14" w:rsidRDefault="00000000">
      <w:pPr>
        <w:pStyle w:val="Heading5"/>
        <w:tabs>
          <w:tab w:val="center" w:pos="446"/>
          <w:tab w:val="center" w:pos="3480"/>
          <w:tab w:val="center" w:pos="9339"/>
        </w:tabs>
        <w:spacing w:after="6"/>
        <w:rPr>
          <w:del w:id="115" w:author="db" w:date="2022-09-02T14:54:00Z"/>
        </w:rPr>
      </w:pPr>
      <w:del w:id="116" w:author="db" w:date="2022-09-02T14:54:00Z">
        <w:r>
          <w:rPr>
            <w:rFonts w:ascii="Calibri" w:eastAsia="Calibri" w:hAnsi="Calibri" w:cs="Calibri"/>
            <w:b w:val="0"/>
            <w:sz w:val="22"/>
          </w:rPr>
          <w:tab/>
        </w:r>
        <w:r>
          <w:delText>7</w:delText>
        </w:r>
        <w:r>
          <w:rPr>
            <w:rFonts w:ascii="Calibri" w:eastAsia="Calibri" w:hAnsi="Calibri" w:cs="Calibri"/>
            <w:sz w:val="24"/>
          </w:rPr>
          <w:delText xml:space="preserve"> </w:delText>
        </w:r>
        <w:r>
          <w:rPr>
            <w:rFonts w:ascii="Calibri" w:eastAsia="Calibri" w:hAnsi="Calibri" w:cs="Calibri"/>
            <w:sz w:val="24"/>
          </w:rPr>
          <w:tab/>
        </w:r>
        <w:r>
          <w:delText xml:space="preserve">Development and Publication of a Release </w:delText>
        </w:r>
        <w:r>
          <w:tab/>
          <w:delText>7</w:delText>
        </w:r>
        <w:r>
          <w:rPr>
            <w:rFonts w:ascii="Calibri" w:eastAsia="Calibri" w:hAnsi="Calibri" w:cs="Calibri"/>
            <w:sz w:val="24"/>
          </w:rPr>
          <w:delText xml:space="preserve"> </w:delText>
        </w:r>
      </w:del>
    </w:p>
    <w:p w14:paraId="1AD21C61" w14:textId="77777777" w:rsidR="00B87F14" w:rsidRDefault="00000000">
      <w:pPr>
        <w:tabs>
          <w:tab w:val="center" w:pos="528"/>
          <w:tab w:val="center" w:pos="1823"/>
          <w:tab w:val="center" w:pos="9339"/>
        </w:tabs>
        <w:spacing w:after="8"/>
        <w:rPr>
          <w:del w:id="117" w:author="db" w:date="2022-09-02T14:54:00Z"/>
        </w:rPr>
      </w:pPr>
      <w:del w:id="118" w:author="db" w:date="2022-09-02T14:54:00Z">
        <w:r>
          <w:rPr>
            <w:rFonts w:ascii="Calibri" w:eastAsia="Calibri" w:hAnsi="Calibri" w:cs="Calibri"/>
            <w:sz w:val="22"/>
          </w:rPr>
          <w:tab/>
        </w:r>
        <w:r>
          <w:delText>7.1</w:delText>
        </w:r>
        <w:r>
          <w:rPr>
            <w:rFonts w:ascii="Calibri" w:eastAsia="Calibri" w:hAnsi="Calibri" w:cs="Calibri"/>
          </w:rPr>
          <w:delText xml:space="preserve"> </w:delText>
        </w:r>
        <w:r>
          <w:rPr>
            <w:rFonts w:ascii="Calibri" w:eastAsia="Calibri" w:hAnsi="Calibri" w:cs="Calibri"/>
          </w:rPr>
          <w:tab/>
        </w:r>
        <w:r>
          <w:delText xml:space="preserve">General </w:delText>
        </w:r>
        <w:r>
          <w:tab/>
          <w:delText>7</w:delText>
        </w:r>
        <w:r>
          <w:rPr>
            <w:rFonts w:ascii="Calibri" w:eastAsia="Calibri" w:hAnsi="Calibri" w:cs="Calibri"/>
          </w:rPr>
          <w:delText xml:space="preserve"> </w:delText>
        </w:r>
      </w:del>
    </w:p>
    <w:p w14:paraId="09976CC4" w14:textId="77777777" w:rsidR="00B87F14" w:rsidRDefault="00000000">
      <w:pPr>
        <w:tabs>
          <w:tab w:val="center" w:pos="528"/>
          <w:tab w:val="center" w:pos="1841"/>
          <w:tab w:val="center" w:pos="9339"/>
        </w:tabs>
        <w:spacing w:after="8"/>
        <w:rPr>
          <w:del w:id="119" w:author="db" w:date="2022-09-02T14:54:00Z"/>
        </w:rPr>
      </w:pPr>
      <w:del w:id="120" w:author="db" w:date="2022-09-02T14:54:00Z">
        <w:r>
          <w:rPr>
            <w:rFonts w:ascii="Calibri" w:eastAsia="Calibri" w:hAnsi="Calibri" w:cs="Calibri"/>
            <w:sz w:val="22"/>
          </w:rPr>
          <w:tab/>
        </w:r>
        <w:r>
          <w:delText>7.2</w:delText>
        </w:r>
        <w:r>
          <w:rPr>
            <w:rFonts w:ascii="Calibri" w:eastAsia="Calibri" w:hAnsi="Calibri" w:cs="Calibri"/>
          </w:rPr>
          <w:delText xml:space="preserve"> </w:delText>
        </w:r>
        <w:r>
          <w:rPr>
            <w:rFonts w:ascii="Calibri" w:eastAsia="Calibri" w:hAnsi="Calibri" w:cs="Calibri"/>
          </w:rPr>
          <w:tab/>
        </w:r>
        <w:r>
          <w:delText xml:space="preserve">Initiation </w:delText>
        </w:r>
        <w:r>
          <w:tab/>
          <w:delText>7</w:delText>
        </w:r>
        <w:r>
          <w:rPr>
            <w:rFonts w:ascii="Calibri" w:eastAsia="Calibri" w:hAnsi="Calibri" w:cs="Calibri"/>
          </w:rPr>
          <w:delText xml:space="preserve"> </w:delText>
        </w:r>
      </w:del>
    </w:p>
    <w:p w14:paraId="11343F2C" w14:textId="77777777" w:rsidR="00B87F14" w:rsidRDefault="00000000">
      <w:pPr>
        <w:tabs>
          <w:tab w:val="center" w:pos="528"/>
          <w:tab w:val="center" w:pos="3513"/>
          <w:tab w:val="center" w:pos="9339"/>
        </w:tabs>
        <w:spacing w:after="9"/>
        <w:rPr>
          <w:del w:id="121" w:author="db" w:date="2022-09-02T14:54:00Z"/>
        </w:rPr>
      </w:pPr>
      <w:del w:id="122" w:author="db" w:date="2022-09-02T14:54:00Z">
        <w:r>
          <w:rPr>
            <w:rFonts w:ascii="Calibri" w:eastAsia="Calibri" w:hAnsi="Calibri" w:cs="Calibri"/>
            <w:sz w:val="22"/>
          </w:rPr>
          <w:tab/>
        </w:r>
        <w:r>
          <w:delText>7.3</w:delText>
        </w:r>
        <w:r>
          <w:rPr>
            <w:rFonts w:ascii="Calibri" w:eastAsia="Calibri" w:hAnsi="Calibri" w:cs="Calibri"/>
          </w:rPr>
          <w:delText xml:space="preserve"> </w:delText>
        </w:r>
        <w:r>
          <w:rPr>
            <w:rFonts w:ascii="Calibri" w:eastAsia="Calibri" w:hAnsi="Calibri" w:cs="Calibri"/>
          </w:rPr>
          <w:tab/>
        </w:r>
        <w:r>
          <w:delText xml:space="preserve">Modification of a Release during Development </w:delText>
        </w:r>
        <w:r>
          <w:tab/>
          <w:delText>7</w:delText>
        </w:r>
        <w:r>
          <w:rPr>
            <w:rFonts w:ascii="Calibri" w:eastAsia="Calibri" w:hAnsi="Calibri" w:cs="Calibri"/>
          </w:rPr>
          <w:delText xml:space="preserve"> </w:delText>
        </w:r>
      </w:del>
    </w:p>
    <w:p w14:paraId="1C6835A8" w14:textId="77777777" w:rsidR="00B87F14" w:rsidRDefault="00000000">
      <w:pPr>
        <w:spacing w:after="4" w:line="263" w:lineRule="auto"/>
        <w:ind w:left="262" w:right="170"/>
        <w:jc w:val="center"/>
        <w:rPr>
          <w:del w:id="123" w:author="db" w:date="2022-09-02T14:54:00Z"/>
        </w:rPr>
      </w:pPr>
      <w:del w:id="124" w:author="db" w:date="2022-09-02T14:54:00Z">
        <w:r>
          <w:delText>7.4</w:delText>
        </w:r>
        <w:r>
          <w:rPr>
            <w:rFonts w:ascii="Calibri" w:eastAsia="Calibri" w:hAnsi="Calibri" w:cs="Calibri"/>
          </w:rPr>
          <w:delText xml:space="preserve"> </w:delText>
        </w:r>
        <w:r>
          <w:rPr>
            <w:rFonts w:ascii="Calibri" w:eastAsia="Calibri" w:hAnsi="Calibri" w:cs="Calibri"/>
          </w:rPr>
          <w:tab/>
        </w:r>
        <w:r>
          <w:delText xml:space="preserve">Release Project </w:delText>
        </w:r>
        <w:r>
          <w:tab/>
          <w:delText>7</w:delText>
        </w:r>
        <w:r>
          <w:rPr>
            <w:rFonts w:ascii="Calibri" w:eastAsia="Calibri" w:hAnsi="Calibri" w:cs="Calibri"/>
          </w:rPr>
          <w:delText xml:space="preserve"> </w:delText>
        </w:r>
        <w:r>
          <w:delText>7.5</w:delText>
        </w:r>
        <w:r>
          <w:rPr>
            <w:rFonts w:ascii="Calibri" w:eastAsia="Calibri" w:hAnsi="Calibri" w:cs="Calibri"/>
          </w:rPr>
          <w:delText xml:space="preserve"> </w:delText>
        </w:r>
        <w:r>
          <w:rPr>
            <w:rFonts w:ascii="Calibri" w:eastAsia="Calibri" w:hAnsi="Calibri" w:cs="Calibri"/>
          </w:rPr>
          <w:tab/>
        </w:r>
        <w:r>
          <w:delText xml:space="preserve">Release Numbering </w:delText>
        </w:r>
        <w:r>
          <w:tab/>
          <w:delText>7</w:delText>
        </w:r>
        <w:r>
          <w:rPr>
            <w:rFonts w:ascii="Calibri" w:eastAsia="Calibri" w:hAnsi="Calibri" w:cs="Calibri"/>
          </w:rPr>
          <w:delText xml:space="preserve"> </w:delText>
        </w:r>
      </w:del>
    </w:p>
    <w:p w14:paraId="64DF2A1F" w14:textId="77777777" w:rsidR="00B87F14" w:rsidRDefault="00000000">
      <w:pPr>
        <w:tabs>
          <w:tab w:val="center" w:pos="528"/>
          <w:tab w:val="center" w:pos="1958"/>
          <w:tab w:val="center" w:pos="9339"/>
        </w:tabs>
        <w:spacing w:after="8"/>
        <w:rPr>
          <w:del w:id="125" w:author="db" w:date="2022-09-02T14:54:00Z"/>
        </w:rPr>
      </w:pPr>
      <w:del w:id="126" w:author="db" w:date="2022-09-02T14:54:00Z">
        <w:r>
          <w:rPr>
            <w:rFonts w:ascii="Calibri" w:eastAsia="Calibri" w:hAnsi="Calibri" w:cs="Calibri"/>
            <w:sz w:val="22"/>
          </w:rPr>
          <w:tab/>
        </w:r>
        <w:r>
          <w:delText>7.6</w:delText>
        </w:r>
        <w:r>
          <w:rPr>
            <w:rFonts w:ascii="Calibri" w:eastAsia="Calibri" w:hAnsi="Calibri" w:cs="Calibri"/>
          </w:rPr>
          <w:delText xml:space="preserve"> </w:delText>
        </w:r>
        <w:r>
          <w:rPr>
            <w:rFonts w:ascii="Calibri" w:eastAsia="Calibri" w:hAnsi="Calibri" w:cs="Calibri"/>
          </w:rPr>
          <w:tab/>
        </w:r>
        <w:r>
          <w:delText xml:space="preserve">Publication </w:delText>
        </w:r>
        <w:r>
          <w:tab/>
          <w:delText>8</w:delText>
        </w:r>
        <w:r>
          <w:rPr>
            <w:rFonts w:ascii="Calibri" w:eastAsia="Calibri" w:hAnsi="Calibri" w:cs="Calibri"/>
          </w:rPr>
          <w:delText xml:space="preserve"> </w:delText>
        </w:r>
      </w:del>
    </w:p>
    <w:p w14:paraId="605FDB06" w14:textId="77777777" w:rsidR="00B87F14" w:rsidRDefault="00000000">
      <w:pPr>
        <w:tabs>
          <w:tab w:val="center" w:pos="528"/>
          <w:tab w:val="center" w:pos="2008"/>
          <w:tab w:val="center" w:pos="9339"/>
        </w:tabs>
        <w:spacing w:after="8"/>
        <w:rPr>
          <w:del w:id="127" w:author="db" w:date="2022-09-02T14:54:00Z"/>
        </w:rPr>
      </w:pPr>
      <w:del w:id="128" w:author="db" w:date="2022-09-02T14:54:00Z">
        <w:r>
          <w:rPr>
            <w:rFonts w:ascii="Calibri" w:eastAsia="Calibri" w:hAnsi="Calibri" w:cs="Calibri"/>
            <w:sz w:val="22"/>
          </w:rPr>
          <w:tab/>
        </w:r>
        <w:r>
          <w:delText>7.7</w:delText>
        </w:r>
        <w:r>
          <w:rPr>
            <w:rFonts w:ascii="Calibri" w:eastAsia="Calibri" w:hAnsi="Calibri" w:cs="Calibri"/>
          </w:rPr>
          <w:delText xml:space="preserve"> </w:delText>
        </w:r>
        <w:r>
          <w:rPr>
            <w:rFonts w:ascii="Calibri" w:eastAsia="Calibri" w:hAnsi="Calibri" w:cs="Calibri"/>
          </w:rPr>
          <w:tab/>
        </w:r>
        <w:r>
          <w:delText xml:space="preserve">Amendment </w:delText>
        </w:r>
        <w:r>
          <w:tab/>
          <w:delText>8</w:delText>
        </w:r>
        <w:r>
          <w:rPr>
            <w:rFonts w:ascii="Calibri" w:eastAsia="Calibri" w:hAnsi="Calibri" w:cs="Calibri"/>
          </w:rPr>
          <w:delText xml:space="preserve"> </w:delText>
        </w:r>
      </w:del>
    </w:p>
    <w:p w14:paraId="5862675F" w14:textId="77777777" w:rsidR="00B87F14" w:rsidRDefault="00000000">
      <w:pPr>
        <w:pStyle w:val="Heading5"/>
        <w:tabs>
          <w:tab w:val="center" w:pos="446"/>
          <w:tab w:val="center" w:pos="2451"/>
          <w:tab w:val="center" w:pos="9339"/>
        </w:tabs>
        <w:rPr>
          <w:del w:id="129" w:author="db" w:date="2022-09-02T14:54:00Z"/>
        </w:rPr>
      </w:pPr>
      <w:del w:id="130" w:author="db" w:date="2022-09-02T14:54:00Z">
        <w:r>
          <w:rPr>
            <w:rFonts w:ascii="Calibri" w:eastAsia="Calibri" w:hAnsi="Calibri" w:cs="Calibri"/>
            <w:b w:val="0"/>
            <w:sz w:val="22"/>
          </w:rPr>
          <w:tab/>
        </w:r>
        <w:r>
          <w:delText>8</w:delText>
        </w:r>
        <w:r>
          <w:rPr>
            <w:rFonts w:ascii="Calibri" w:eastAsia="Calibri" w:hAnsi="Calibri" w:cs="Calibri"/>
            <w:sz w:val="24"/>
          </w:rPr>
          <w:delText xml:space="preserve"> </w:delText>
        </w:r>
        <w:r>
          <w:rPr>
            <w:rFonts w:ascii="Calibri" w:eastAsia="Calibri" w:hAnsi="Calibri" w:cs="Calibri"/>
            <w:sz w:val="24"/>
          </w:rPr>
          <w:tab/>
        </w:r>
        <w:r>
          <w:delText xml:space="preserve">Submission Process </w:delText>
        </w:r>
        <w:r>
          <w:tab/>
          <w:delText>8</w:delText>
        </w:r>
        <w:r>
          <w:rPr>
            <w:rFonts w:ascii="Calibri" w:eastAsia="Calibri" w:hAnsi="Calibri" w:cs="Calibri"/>
            <w:sz w:val="24"/>
          </w:rPr>
          <w:delText xml:space="preserve"> </w:delText>
        </w:r>
      </w:del>
    </w:p>
    <w:p w14:paraId="52247A75" w14:textId="77777777" w:rsidR="00B87F14" w:rsidRDefault="00000000">
      <w:pPr>
        <w:spacing w:line="235" w:lineRule="auto"/>
        <w:ind w:left="-5"/>
        <w:rPr>
          <w:del w:id="131" w:author="db" w:date="2022-09-02T14:54:00Z"/>
        </w:rPr>
      </w:pPr>
      <w:del w:id="132" w:author="db" w:date="2022-09-02T14:54:00Z">
        <w:r>
          <w:rPr>
            <w:sz w:val="12"/>
          </w:rPr>
          <w:delText xml:space="preserve">Copyright © 201X by THE SOCIETY OF MOTION PICTURE AND TELEVISION ENGINEERS </w:delText>
        </w:r>
      </w:del>
    </w:p>
    <w:p w14:paraId="5C7AB744" w14:textId="77777777" w:rsidR="00B87F14" w:rsidRDefault="00000000">
      <w:pPr>
        <w:spacing w:line="235" w:lineRule="auto"/>
        <w:ind w:left="-5" w:right="7187"/>
        <w:rPr>
          <w:del w:id="133" w:author="db" w:date="2022-09-02T14:54:00Z"/>
        </w:rPr>
      </w:pPr>
      <w:del w:id="134" w:author="db" w:date="2022-09-02T14:54:00Z">
        <w:r>
          <w:rPr>
            <w:sz w:val="12"/>
          </w:rPr>
          <w:delText xml:space="preserve">3 Barker Avenue., White Plains, NY 10601 (914) 761-1100 </w:delText>
        </w:r>
      </w:del>
    </w:p>
    <w:p w14:paraId="6AD58098" w14:textId="77777777" w:rsidR="00B87F14" w:rsidRDefault="00000000">
      <w:pPr>
        <w:tabs>
          <w:tab w:val="right" w:pos="9756"/>
        </w:tabs>
        <w:spacing w:line="259" w:lineRule="auto"/>
        <w:rPr>
          <w:del w:id="135" w:author="db" w:date="2022-09-02T14:54:00Z"/>
        </w:rPr>
      </w:pPr>
      <w:del w:id="136" w:author="db" w:date="2022-09-02T14:54:00Z">
        <w:r>
          <w:rPr>
            <w:rFonts w:ascii="Arial" w:eastAsia="Arial" w:hAnsi="Arial" w:cs="Arial"/>
            <w:b/>
            <w:sz w:val="16"/>
          </w:rPr>
          <w:delText xml:space="preserve"> </w:delText>
        </w:r>
        <w:r>
          <w:rPr>
            <w:rFonts w:ascii="Arial" w:eastAsia="Arial" w:hAnsi="Arial" w:cs="Arial"/>
            <w:b/>
            <w:sz w:val="16"/>
          </w:rPr>
          <w:tab/>
          <w:delText xml:space="preserve">Approved July 17, 2017 </w:delText>
        </w:r>
      </w:del>
    </w:p>
    <w:p w14:paraId="1BB33FB5" w14:textId="77777777" w:rsidR="00B87F14" w:rsidRDefault="00000000">
      <w:pPr>
        <w:tabs>
          <w:tab w:val="center" w:pos="528"/>
          <w:tab w:val="center" w:pos="1823"/>
          <w:tab w:val="center" w:pos="9339"/>
        </w:tabs>
        <w:spacing w:after="8"/>
        <w:rPr>
          <w:del w:id="137" w:author="db" w:date="2022-09-02T14:54:00Z"/>
        </w:rPr>
      </w:pPr>
      <w:del w:id="138" w:author="db" w:date="2022-09-02T14:54:00Z">
        <w:r>
          <w:rPr>
            <w:rFonts w:ascii="Calibri" w:eastAsia="Calibri" w:hAnsi="Calibri" w:cs="Calibri"/>
            <w:sz w:val="22"/>
          </w:rPr>
          <w:tab/>
        </w:r>
        <w:r>
          <w:delText>8.1</w:delText>
        </w:r>
        <w:r>
          <w:rPr>
            <w:rFonts w:ascii="Calibri" w:eastAsia="Calibri" w:hAnsi="Calibri" w:cs="Calibri"/>
          </w:rPr>
          <w:delText xml:space="preserve"> </w:delText>
        </w:r>
        <w:r>
          <w:rPr>
            <w:rFonts w:ascii="Calibri" w:eastAsia="Calibri" w:hAnsi="Calibri" w:cs="Calibri"/>
          </w:rPr>
          <w:tab/>
        </w:r>
        <w:r>
          <w:delText xml:space="preserve">General </w:delText>
        </w:r>
        <w:r>
          <w:tab/>
          <w:delText>8</w:delText>
        </w:r>
        <w:r>
          <w:rPr>
            <w:rFonts w:ascii="Calibri" w:eastAsia="Calibri" w:hAnsi="Calibri" w:cs="Calibri"/>
          </w:rPr>
          <w:delText xml:space="preserve"> </w:delText>
        </w:r>
      </w:del>
    </w:p>
    <w:p w14:paraId="469FB93A" w14:textId="77777777" w:rsidR="00B87F14" w:rsidRDefault="00000000">
      <w:pPr>
        <w:tabs>
          <w:tab w:val="center" w:pos="528"/>
          <w:tab w:val="center" w:pos="1841"/>
          <w:tab w:val="center" w:pos="9339"/>
        </w:tabs>
        <w:spacing w:after="8"/>
        <w:rPr>
          <w:del w:id="139" w:author="db" w:date="2022-09-02T14:54:00Z"/>
        </w:rPr>
      </w:pPr>
      <w:del w:id="140" w:author="db" w:date="2022-09-02T14:54:00Z">
        <w:r>
          <w:rPr>
            <w:rFonts w:ascii="Calibri" w:eastAsia="Calibri" w:hAnsi="Calibri" w:cs="Calibri"/>
            <w:sz w:val="22"/>
          </w:rPr>
          <w:tab/>
        </w:r>
        <w:r>
          <w:delText>8.2</w:delText>
        </w:r>
        <w:r>
          <w:rPr>
            <w:rFonts w:ascii="Calibri" w:eastAsia="Calibri" w:hAnsi="Calibri" w:cs="Calibri"/>
          </w:rPr>
          <w:delText xml:space="preserve"> </w:delText>
        </w:r>
        <w:r>
          <w:rPr>
            <w:rFonts w:ascii="Calibri" w:eastAsia="Calibri" w:hAnsi="Calibri" w:cs="Calibri"/>
          </w:rPr>
          <w:tab/>
        </w:r>
        <w:r>
          <w:delText xml:space="preserve">Initiation </w:delText>
        </w:r>
        <w:r>
          <w:tab/>
          <w:delText>8</w:delText>
        </w:r>
        <w:r>
          <w:rPr>
            <w:rFonts w:ascii="Calibri" w:eastAsia="Calibri" w:hAnsi="Calibri" w:cs="Calibri"/>
          </w:rPr>
          <w:delText xml:space="preserve"> </w:delText>
        </w:r>
      </w:del>
    </w:p>
    <w:p w14:paraId="7891C1EE" w14:textId="77777777" w:rsidR="00B87F14" w:rsidRDefault="00000000">
      <w:pPr>
        <w:tabs>
          <w:tab w:val="center" w:pos="528"/>
          <w:tab w:val="center" w:pos="2219"/>
          <w:tab w:val="center" w:pos="9339"/>
        </w:tabs>
        <w:spacing w:after="9"/>
        <w:rPr>
          <w:del w:id="141" w:author="db" w:date="2022-09-02T14:54:00Z"/>
        </w:rPr>
      </w:pPr>
      <w:del w:id="142" w:author="db" w:date="2022-09-02T14:54:00Z">
        <w:r>
          <w:rPr>
            <w:rFonts w:ascii="Calibri" w:eastAsia="Calibri" w:hAnsi="Calibri" w:cs="Calibri"/>
            <w:sz w:val="22"/>
          </w:rPr>
          <w:tab/>
        </w:r>
        <w:r>
          <w:delText>8.3</w:delText>
        </w:r>
        <w:r>
          <w:rPr>
            <w:rFonts w:ascii="Calibri" w:eastAsia="Calibri" w:hAnsi="Calibri" w:cs="Calibri"/>
          </w:rPr>
          <w:delText xml:space="preserve"> </w:delText>
        </w:r>
        <w:r>
          <w:rPr>
            <w:rFonts w:ascii="Calibri" w:eastAsia="Calibri" w:hAnsi="Calibri" w:cs="Calibri"/>
          </w:rPr>
          <w:tab/>
        </w:r>
        <w:r>
          <w:delText xml:space="preserve">Initial_draft State </w:delText>
        </w:r>
        <w:r>
          <w:tab/>
          <w:delText>9</w:delText>
        </w:r>
        <w:r>
          <w:rPr>
            <w:rFonts w:ascii="Calibri" w:eastAsia="Calibri" w:hAnsi="Calibri" w:cs="Calibri"/>
          </w:rPr>
          <w:delText xml:space="preserve"> </w:delText>
        </w:r>
      </w:del>
    </w:p>
    <w:p w14:paraId="0AC9BBD4" w14:textId="77777777" w:rsidR="00B87F14" w:rsidRDefault="00000000">
      <w:pPr>
        <w:tabs>
          <w:tab w:val="center" w:pos="528"/>
          <w:tab w:val="center" w:pos="1946"/>
          <w:tab w:val="center" w:pos="9339"/>
        </w:tabs>
        <w:spacing w:after="8"/>
        <w:rPr>
          <w:del w:id="143" w:author="db" w:date="2022-09-02T14:54:00Z"/>
        </w:rPr>
      </w:pPr>
      <w:del w:id="144" w:author="db" w:date="2022-09-02T14:54:00Z">
        <w:r>
          <w:rPr>
            <w:rFonts w:ascii="Calibri" w:eastAsia="Calibri" w:hAnsi="Calibri" w:cs="Calibri"/>
            <w:sz w:val="22"/>
          </w:rPr>
          <w:tab/>
        </w:r>
        <w:r>
          <w:delText>8.4</w:delText>
        </w:r>
        <w:r>
          <w:rPr>
            <w:rFonts w:ascii="Calibri" w:eastAsia="Calibri" w:hAnsi="Calibri" w:cs="Calibri"/>
          </w:rPr>
          <w:delText xml:space="preserve"> </w:delText>
        </w:r>
        <w:r>
          <w:rPr>
            <w:rFonts w:ascii="Calibri" w:eastAsia="Calibri" w:hAnsi="Calibri" w:cs="Calibri"/>
          </w:rPr>
          <w:tab/>
        </w:r>
        <w:r>
          <w:delText xml:space="preserve">Draft State </w:delText>
        </w:r>
        <w:r>
          <w:tab/>
          <w:delText>9</w:delText>
        </w:r>
        <w:r>
          <w:rPr>
            <w:rFonts w:ascii="Calibri" w:eastAsia="Calibri" w:hAnsi="Calibri" w:cs="Calibri"/>
          </w:rPr>
          <w:delText xml:space="preserve"> </w:delText>
        </w:r>
      </w:del>
    </w:p>
    <w:p w14:paraId="78376AEF" w14:textId="77777777" w:rsidR="00B87F14" w:rsidRDefault="00000000">
      <w:pPr>
        <w:tabs>
          <w:tab w:val="center" w:pos="528"/>
          <w:tab w:val="center" w:pos="2041"/>
          <w:tab w:val="center" w:pos="9284"/>
        </w:tabs>
        <w:spacing w:after="8"/>
        <w:rPr>
          <w:del w:id="145" w:author="db" w:date="2022-09-02T14:54:00Z"/>
        </w:rPr>
      </w:pPr>
      <w:del w:id="146" w:author="db" w:date="2022-09-02T14:54:00Z">
        <w:r>
          <w:rPr>
            <w:rFonts w:ascii="Calibri" w:eastAsia="Calibri" w:hAnsi="Calibri" w:cs="Calibri"/>
            <w:sz w:val="22"/>
          </w:rPr>
          <w:tab/>
        </w:r>
        <w:r>
          <w:delText>8.5</w:delText>
        </w:r>
        <w:r>
          <w:rPr>
            <w:rFonts w:ascii="Calibri" w:eastAsia="Calibri" w:hAnsi="Calibri" w:cs="Calibri"/>
          </w:rPr>
          <w:delText xml:space="preserve"> </w:delText>
        </w:r>
        <w:r>
          <w:rPr>
            <w:rFonts w:ascii="Calibri" w:eastAsia="Calibri" w:hAnsi="Calibri" w:cs="Calibri"/>
          </w:rPr>
          <w:tab/>
        </w:r>
        <w:r>
          <w:delText xml:space="preserve">Mature State </w:delText>
        </w:r>
        <w:r>
          <w:tab/>
          <w:delText>10</w:delText>
        </w:r>
        <w:r>
          <w:rPr>
            <w:rFonts w:ascii="Calibri" w:eastAsia="Calibri" w:hAnsi="Calibri" w:cs="Calibri"/>
          </w:rPr>
          <w:delText xml:space="preserve"> </w:delText>
        </w:r>
      </w:del>
    </w:p>
    <w:p w14:paraId="010E5880" w14:textId="77777777" w:rsidR="00B87F14" w:rsidRDefault="00000000">
      <w:pPr>
        <w:tabs>
          <w:tab w:val="center" w:pos="528"/>
          <w:tab w:val="center" w:pos="2146"/>
          <w:tab w:val="center" w:pos="9284"/>
        </w:tabs>
        <w:spacing w:after="8"/>
        <w:rPr>
          <w:del w:id="147" w:author="db" w:date="2022-09-02T14:54:00Z"/>
        </w:rPr>
      </w:pPr>
      <w:del w:id="148" w:author="db" w:date="2022-09-02T14:54:00Z">
        <w:r>
          <w:rPr>
            <w:rFonts w:ascii="Calibri" w:eastAsia="Calibri" w:hAnsi="Calibri" w:cs="Calibri"/>
            <w:sz w:val="22"/>
          </w:rPr>
          <w:tab/>
        </w:r>
        <w:r>
          <w:delText>8.6</w:delText>
        </w:r>
        <w:r>
          <w:rPr>
            <w:rFonts w:ascii="Calibri" w:eastAsia="Calibri" w:hAnsi="Calibri" w:cs="Calibri"/>
          </w:rPr>
          <w:delText xml:space="preserve"> </w:delText>
        </w:r>
        <w:r>
          <w:rPr>
            <w:rFonts w:ascii="Calibri" w:eastAsia="Calibri" w:hAnsi="Calibri" w:cs="Calibri"/>
          </w:rPr>
          <w:tab/>
        </w:r>
        <w:r>
          <w:delText xml:space="preserve">Accepted State </w:delText>
        </w:r>
        <w:r>
          <w:tab/>
          <w:delText>11</w:delText>
        </w:r>
        <w:r>
          <w:rPr>
            <w:rFonts w:ascii="Calibri" w:eastAsia="Calibri" w:hAnsi="Calibri" w:cs="Calibri"/>
          </w:rPr>
          <w:delText xml:space="preserve"> </w:delText>
        </w:r>
      </w:del>
    </w:p>
    <w:p w14:paraId="1E65DBC7" w14:textId="77777777" w:rsidR="00B87F14" w:rsidRDefault="00000000">
      <w:pPr>
        <w:tabs>
          <w:tab w:val="center" w:pos="528"/>
          <w:tab w:val="center" w:pos="2201"/>
          <w:tab w:val="center" w:pos="9284"/>
        </w:tabs>
        <w:spacing w:after="8"/>
        <w:rPr>
          <w:del w:id="149" w:author="db" w:date="2022-09-02T14:54:00Z"/>
        </w:rPr>
      </w:pPr>
      <w:del w:id="150" w:author="db" w:date="2022-09-02T14:54:00Z">
        <w:r>
          <w:rPr>
            <w:rFonts w:ascii="Calibri" w:eastAsia="Calibri" w:hAnsi="Calibri" w:cs="Calibri"/>
            <w:sz w:val="22"/>
          </w:rPr>
          <w:tab/>
        </w:r>
        <w:r>
          <w:delText>8.7</w:delText>
        </w:r>
        <w:r>
          <w:rPr>
            <w:rFonts w:ascii="Calibri" w:eastAsia="Calibri" w:hAnsi="Calibri" w:cs="Calibri"/>
          </w:rPr>
          <w:delText xml:space="preserve"> </w:delText>
        </w:r>
        <w:r>
          <w:rPr>
            <w:rFonts w:ascii="Calibri" w:eastAsia="Calibri" w:hAnsi="Calibri" w:cs="Calibri"/>
          </w:rPr>
          <w:tab/>
        </w:r>
        <w:r>
          <w:delText xml:space="preserve">Withdrawn State </w:delText>
        </w:r>
        <w:r>
          <w:tab/>
          <w:delText>11</w:delText>
        </w:r>
        <w:r>
          <w:rPr>
            <w:rFonts w:ascii="Calibri" w:eastAsia="Calibri" w:hAnsi="Calibri" w:cs="Calibri"/>
          </w:rPr>
          <w:delText xml:space="preserve"> </w:delText>
        </w:r>
      </w:del>
    </w:p>
    <w:p w14:paraId="44AD1A64" w14:textId="77777777" w:rsidR="00B87F14" w:rsidRDefault="00000000">
      <w:pPr>
        <w:pStyle w:val="Heading5"/>
        <w:tabs>
          <w:tab w:val="center" w:pos="792"/>
          <w:tab w:val="center" w:pos="2980"/>
          <w:tab w:val="center" w:pos="9284"/>
        </w:tabs>
        <w:spacing w:after="0"/>
        <w:rPr>
          <w:del w:id="151" w:author="db" w:date="2022-09-02T14:54:00Z"/>
        </w:rPr>
      </w:pPr>
      <w:del w:id="152" w:author="db" w:date="2022-09-02T14:54:00Z">
        <w:r>
          <w:rPr>
            <w:rFonts w:ascii="Calibri" w:eastAsia="Calibri" w:hAnsi="Calibri" w:cs="Calibri"/>
            <w:b w:val="0"/>
            <w:sz w:val="22"/>
          </w:rPr>
          <w:tab/>
        </w:r>
        <w:r>
          <w:delText>Annex A</w:delText>
        </w:r>
        <w:r>
          <w:rPr>
            <w:rFonts w:ascii="Calibri" w:eastAsia="Calibri" w:hAnsi="Calibri" w:cs="Calibri"/>
            <w:sz w:val="24"/>
          </w:rPr>
          <w:delText xml:space="preserve"> </w:delText>
        </w:r>
        <w:r>
          <w:rPr>
            <w:rFonts w:ascii="Calibri" w:eastAsia="Calibri" w:hAnsi="Calibri" w:cs="Calibri"/>
            <w:sz w:val="24"/>
          </w:rPr>
          <w:tab/>
        </w:r>
        <w:r>
          <w:delText xml:space="preserve">Acceptance Criteria (normative) </w:delText>
        </w:r>
        <w:r>
          <w:tab/>
          <w:delText>12</w:delText>
        </w:r>
        <w:r>
          <w:rPr>
            <w:rFonts w:ascii="Calibri" w:eastAsia="Calibri" w:hAnsi="Calibri" w:cs="Calibri"/>
            <w:sz w:val="24"/>
          </w:rPr>
          <w:delText xml:space="preserve"> </w:delText>
        </w:r>
      </w:del>
    </w:p>
    <w:p w14:paraId="3FDA3D0A" w14:textId="77777777" w:rsidR="00B87F14" w:rsidRDefault="00000000">
      <w:pPr>
        <w:tabs>
          <w:tab w:val="center" w:pos="922"/>
          <w:tab w:val="center" w:pos="9284"/>
        </w:tabs>
        <w:rPr>
          <w:del w:id="153" w:author="db" w:date="2022-09-02T14:54:00Z"/>
        </w:rPr>
      </w:pPr>
      <w:del w:id="154" w:author="db" w:date="2022-09-02T14:54:00Z">
        <w:r>
          <w:rPr>
            <w:rFonts w:ascii="Calibri" w:eastAsia="Calibri" w:hAnsi="Calibri" w:cs="Calibri"/>
            <w:sz w:val="22"/>
          </w:rPr>
          <w:tab/>
        </w:r>
        <w:r>
          <w:delText xml:space="preserve">A.1 General   </w:delText>
        </w:r>
        <w:r>
          <w:tab/>
          <w:delText>12</w:delText>
        </w:r>
        <w:r>
          <w:rPr>
            <w:rFonts w:ascii="Calibri" w:eastAsia="Calibri" w:hAnsi="Calibri" w:cs="Calibri"/>
          </w:rPr>
          <w:delText xml:space="preserve"> </w:delText>
        </w:r>
      </w:del>
    </w:p>
    <w:p w14:paraId="32648E89" w14:textId="77777777" w:rsidR="00B87F14" w:rsidRDefault="00000000">
      <w:pPr>
        <w:tabs>
          <w:tab w:val="center" w:pos="1320"/>
          <w:tab w:val="center" w:pos="9284"/>
        </w:tabs>
        <w:rPr>
          <w:del w:id="155" w:author="db" w:date="2022-09-02T14:54:00Z"/>
        </w:rPr>
      </w:pPr>
      <w:del w:id="156" w:author="db" w:date="2022-09-02T14:54:00Z">
        <w:r>
          <w:rPr>
            <w:rFonts w:ascii="Calibri" w:eastAsia="Calibri" w:hAnsi="Calibri" w:cs="Calibri"/>
            <w:sz w:val="22"/>
          </w:rPr>
          <w:tab/>
        </w:r>
        <w:r>
          <w:delText xml:space="preserve">A.2 Common Criteria </w:delText>
        </w:r>
        <w:r>
          <w:tab/>
          <w:delText>12</w:delText>
        </w:r>
        <w:r>
          <w:rPr>
            <w:rFonts w:ascii="Calibri" w:eastAsia="Calibri" w:hAnsi="Calibri" w:cs="Calibri"/>
          </w:rPr>
          <w:delText xml:space="preserve"> </w:delText>
        </w:r>
      </w:del>
    </w:p>
    <w:p w14:paraId="56BCF8CE" w14:textId="77777777" w:rsidR="00B87F14" w:rsidRDefault="00000000">
      <w:pPr>
        <w:tabs>
          <w:tab w:val="center" w:pos="2277"/>
          <w:tab w:val="center" w:pos="9284"/>
        </w:tabs>
        <w:rPr>
          <w:del w:id="157" w:author="db" w:date="2022-09-02T14:54:00Z"/>
        </w:rPr>
      </w:pPr>
      <w:del w:id="158" w:author="db" w:date="2022-09-02T14:54:00Z">
        <w:r>
          <w:rPr>
            <w:rFonts w:ascii="Calibri" w:eastAsia="Calibri" w:hAnsi="Calibri" w:cs="Calibri"/>
            <w:sz w:val="22"/>
          </w:rPr>
          <w:tab/>
        </w:r>
        <w:r>
          <w:delText xml:space="preserve">A.3 Top-Level Class 13 or Class 14 Nodes </w:delText>
        </w:r>
        <w:r>
          <w:tab/>
          <w:delText>14</w:delText>
        </w:r>
        <w:r>
          <w:rPr>
            <w:rFonts w:ascii="Calibri" w:eastAsia="Calibri" w:hAnsi="Calibri" w:cs="Calibri"/>
          </w:rPr>
          <w:delText xml:space="preserve"> </w:delText>
        </w:r>
      </w:del>
    </w:p>
    <w:p w14:paraId="2AA1EB47" w14:textId="77777777" w:rsidR="00B87F14" w:rsidRDefault="00000000">
      <w:pPr>
        <w:tabs>
          <w:tab w:val="center" w:pos="1737"/>
          <w:tab w:val="center" w:pos="9284"/>
        </w:tabs>
        <w:rPr>
          <w:del w:id="159" w:author="db" w:date="2022-09-02T14:54:00Z"/>
        </w:rPr>
      </w:pPr>
      <w:del w:id="160" w:author="db" w:date="2022-09-02T14:54:00Z">
        <w:r>
          <w:rPr>
            <w:rFonts w:ascii="Calibri" w:eastAsia="Calibri" w:hAnsi="Calibri" w:cs="Calibri"/>
            <w:sz w:val="22"/>
          </w:rPr>
          <w:tab/>
        </w:r>
        <w:r>
          <w:delText xml:space="preserve">A.4 SMPTE-Controlled Entries </w:delText>
        </w:r>
        <w:r>
          <w:tab/>
          <w:delText>14</w:delText>
        </w:r>
        <w:r>
          <w:rPr>
            <w:rFonts w:ascii="Calibri" w:eastAsia="Calibri" w:hAnsi="Calibri" w:cs="Calibri"/>
          </w:rPr>
          <w:delText xml:space="preserve"> </w:delText>
        </w:r>
      </w:del>
    </w:p>
    <w:p w14:paraId="20CBC09C" w14:textId="77777777" w:rsidR="00B87F14" w:rsidRDefault="00000000">
      <w:pPr>
        <w:tabs>
          <w:tab w:val="center" w:pos="1883"/>
          <w:tab w:val="center" w:pos="9284"/>
        </w:tabs>
        <w:spacing w:after="9"/>
        <w:rPr>
          <w:del w:id="161" w:author="db" w:date="2022-09-02T14:54:00Z"/>
        </w:rPr>
      </w:pPr>
      <w:del w:id="162" w:author="db" w:date="2022-09-02T14:54:00Z">
        <w:r>
          <w:rPr>
            <w:rFonts w:ascii="Calibri" w:eastAsia="Calibri" w:hAnsi="Calibri" w:cs="Calibri"/>
            <w:sz w:val="22"/>
          </w:rPr>
          <w:tab/>
        </w:r>
        <w:r>
          <w:delText xml:space="preserve">A.5 Criteria for Public-Use Entries </w:delText>
        </w:r>
        <w:r>
          <w:tab/>
          <w:delText>15</w:delText>
        </w:r>
        <w:r>
          <w:rPr>
            <w:rFonts w:ascii="Calibri" w:eastAsia="Calibri" w:hAnsi="Calibri" w:cs="Calibri"/>
          </w:rPr>
          <w:delText xml:space="preserve"> </w:delText>
        </w:r>
      </w:del>
    </w:p>
    <w:p w14:paraId="43A8F4E4" w14:textId="77777777" w:rsidR="00B87F14" w:rsidRDefault="00000000">
      <w:pPr>
        <w:pStyle w:val="Heading5"/>
        <w:tabs>
          <w:tab w:val="center" w:pos="792"/>
          <w:tab w:val="center" w:pos="2568"/>
          <w:tab w:val="center" w:pos="9284"/>
        </w:tabs>
        <w:spacing w:after="0"/>
        <w:rPr>
          <w:del w:id="163" w:author="db" w:date="2022-09-02T14:54:00Z"/>
        </w:rPr>
      </w:pPr>
      <w:del w:id="164" w:author="db" w:date="2022-09-02T14:54:00Z">
        <w:r>
          <w:rPr>
            <w:rFonts w:ascii="Calibri" w:eastAsia="Calibri" w:hAnsi="Calibri" w:cs="Calibri"/>
            <w:b w:val="0"/>
            <w:sz w:val="22"/>
          </w:rPr>
          <w:tab/>
        </w:r>
        <w:r>
          <w:delText>Annex B</w:delText>
        </w:r>
        <w:r>
          <w:rPr>
            <w:rFonts w:ascii="Calibri" w:eastAsia="Calibri" w:hAnsi="Calibri" w:cs="Calibri"/>
            <w:sz w:val="24"/>
          </w:rPr>
          <w:delText xml:space="preserve"> </w:delText>
        </w:r>
        <w:r>
          <w:rPr>
            <w:rFonts w:ascii="Calibri" w:eastAsia="Calibri" w:hAnsi="Calibri" w:cs="Calibri"/>
            <w:sz w:val="24"/>
          </w:rPr>
          <w:tab/>
        </w:r>
        <w:r>
          <w:delText xml:space="preserve">Examples (informative) </w:delText>
        </w:r>
        <w:r>
          <w:tab/>
          <w:delText>16</w:delText>
        </w:r>
        <w:r>
          <w:rPr>
            <w:rFonts w:ascii="Calibri" w:eastAsia="Calibri" w:hAnsi="Calibri" w:cs="Calibri"/>
            <w:sz w:val="24"/>
          </w:rPr>
          <w:delText xml:space="preserve"> </w:delText>
        </w:r>
      </w:del>
    </w:p>
    <w:p w14:paraId="43C7AEF6" w14:textId="77777777" w:rsidR="00B87F14" w:rsidRDefault="00000000">
      <w:pPr>
        <w:tabs>
          <w:tab w:val="center" w:pos="2971"/>
          <w:tab w:val="center" w:pos="9284"/>
        </w:tabs>
        <w:rPr>
          <w:del w:id="165" w:author="db" w:date="2022-09-02T14:54:00Z"/>
        </w:rPr>
      </w:pPr>
      <w:del w:id="166" w:author="db" w:date="2022-09-02T14:54:00Z">
        <w:r>
          <w:rPr>
            <w:rFonts w:ascii="Calibri" w:eastAsia="Calibri" w:hAnsi="Calibri" w:cs="Calibri"/>
            <w:sz w:val="22"/>
          </w:rPr>
          <w:tab/>
        </w:r>
        <w:r>
          <w:delText xml:space="preserve">B.1 SMPTE Engineering Document as Defining Document </w:delText>
        </w:r>
        <w:r>
          <w:tab/>
          <w:delText>16</w:delText>
        </w:r>
        <w:r>
          <w:rPr>
            <w:rFonts w:ascii="Calibri" w:eastAsia="Calibri" w:hAnsi="Calibri" w:cs="Calibri"/>
          </w:rPr>
          <w:delText xml:space="preserve"> </w:delText>
        </w:r>
      </w:del>
    </w:p>
    <w:p w14:paraId="5E8FEEEE" w14:textId="77777777" w:rsidR="00B87F14" w:rsidRDefault="00000000">
      <w:pPr>
        <w:tabs>
          <w:tab w:val="center" w:pos="2166"/>
          <w:tab w:val="center" w:pos="9284"/>
        </w:tabs>
        <w:rPr>
          <w:del w:id="167" w:author="db" w:date="2022-09-02T14:54:00Z"/>
        </w:rPr>
      </w:pPr>
      <w:del w:id="168" w:author="db" w:date="2022-09-02T14:54:00Z">
        <w:r>
          <w:rPr>
            <w:rFonts w:ascii="Calibri" w:eastAsia="Calibri" w:hAnsi="Calibri" w:cs="Calibri"/>
            <w:sz w:val="22"/>
          </w:rPr>
          <w:tab/>
        </w:r>
        <w:r>
          <w:delText xml:space="preserve">B.2 SMPTE RDD as Defining Document </w:delText>
        </w:r>
        <w:r>
          <w:tab/>
          <w:delText>16</w:delText>
        </w:r>
        <w:r>
          <w:rPr>
            <w:rFonts w:ascii="Calibri" w:eastAsia="Calibri" w:hAnsi="Calibri" w:cs="Calibri"/>
          </w:rPr>
          <w:delText xml:space="preserve"> </w:delText>
        </w:r>
      </w:del>
    </w:p>
    <w:p w14:paraId="24BAA959" w14:textId="77777777" w:rsidR="00B87F14" w:rsidRDefault="00000000">
      <w:pPr>
        <w:tabs>
          <w:tab w:val="center" w:pos="4224"/>
          <w:tab w:val="center" w:pos="9284"/>
        </w:tabs>
        <w:spacing w:after="9"/>
        <w:rPr>
          <w:del w:id="169" w:author="db" w:date="2022-09-02T14:54:00Z"/>
        </w:rPr>
      </w:pPr>
      <w:del w:id="170" w:author="db" w:date="2022-09-02T14:54:00Z">
        <w:r>
          <w:rPr>
            <w:rFonts w:ascii="Calibri" w:eastAsia="Calibri" w:hAnsi="Calibri" w:cs="Calibri"/>
            <w:sz w:val="22"/>
          </w:rPr>
          <w:tab/>
        </w:r>
        <w:r>
          <w:delText>B.3</w:delText>
        </w:r>
      </w:del>
      <w:r>
        <w:rPr>
          <w:rFonts w:ascii="Arial" w:eastAsia="Times New Roman" w:hAnsi="Arial" w:cs="Arial"/>
          <w:b/>
          <w:bCs/>
          <w:caps/>
        </w:rPr>
        <w:t xml:space="preserve"> AG </w:t>
      </w:r>
      <w:del w:id="171" w:author="db" w:date="2022-09-02T14:54:00Z">
        <w:r>
          <w:delText xml:space="preserve">03 Reference as Defining Document or Class 13/14 Top-Level Node Allocation </w:delText>
        </w:r>
        <w:r>
          <w:tab/>
          <w:delText>16</w:delText>
        </w:r>
        <w:r>
          <w:rPr>
            <w:rFonts w:ascii="Calibri" w:eastAsia="Calibri" w:hAnsi="Calibri" w:cs="Calibri"/>
          </w:rPr>
          <w:delText xml:space="preserve"> </w:delText>
        </w:r>
      </w:del>
    </w:p>
    <w:p w14:paraId="27FF7C4C" w14:textId="77777777" w:rsidR="00B87F14" w:rsidRDefault="00000000">
      <w:pPr>
        <w:pStyle w:val="Heading5"/>
        <w:tabs>
          <w:tab w:val="center" w:pos="792"/>
          <w:tab w:val="center" w:pos="5277"/>
        </w:tabs>
        <w:spacing w:after="0"/>
        <w:rPr>
          <w:del w:id="172" w:author="db" w:date="2022-09-02T14:54:00Z"/>
        </w:rPr>
      </w:pPr>
      <w:del w:id="173" w:author="db" w:date="2022-09-02T14:54:00Z">
        <w:r>
          <w:rPr>
            <w:rFonts w:ascii="Calibri" w:eastAsia="Calibri" w:hAnsi="Calibri" w:cs="Calibri"/>
            <w:b w:val="0"/>
            <w:sz w:val="22"/>
          </w:rPr>
          <w:tab/>
        </w:r>
        <w:r>
          <w:delText>Annex C</w:delText>
        </w:r>
        <w:r>
          <w:rPr>
            <w:rFonts w:ascii="Calibri" w:eastAsia="Calibri" w:hAnsi="Calibri" w:cs="Calibri"/>
            <w:sz w:val="24"/>
          </w:rPr>
          <w:delText xml:space="preserve"> </w:delText>
        </w:r>
        <w:r>
          <w:rPr>
            <w:rFonts w:ascii="Calibri" w:eastAsia="Calibri" w:hAnsi="Calibri" w:cs="Calibri"/>
            <w:sz w:val="24"/>
          </w:rPr>
          <w:tab/>
        </w:r>
        <w:r>
          <w:delText xml:space="preserve">Allocation and Transfer of Control of Public-Use Entries and Private-Use Entries </w:delText>
        </w:r>
      </w:del>
    </w:p>
    <w:p w14:paraId="1C176BCF" w14:textId="0F503598" w:rsidR="00000000" w:rsidRDefault="00000000">
      <w:pPr>
        <w:spacing w:before="100" w:beforeAutospacing="1" w:after="100" w:afterAutospacing="1"/>
        <w:jc w:val="right"/>
        <w:divId w:val="1295714999"/>
        <w:rPr>
          <w:rFonts w:ascii="Arial" w:eastAsia="Times New Roman" w:hAnsi="Arial" w:cs="Arial"/>
          <w:b/>
          <w:bCs/>
          <w:caps/>
        </w:rPr>
      </w:pPr>
      <w:del w:id="174" w:author="db" w:date="2022-09-02T14:54:00Z">
        <w:r>
          <w:rPr>
            <w:rFonts w:ascii="Calibri" w:eastAsia="Calibri" w:hAnsi="Calibri" w:cs="Calibri"/>
            <w:sz w:val="22"/>
          </w:rPr>
          <w:tab/>
        </w:r>
        <w:r>
          <w:rPr>
            <w:rFonts w:ascii="Arial" w:eastAsia="Arial" w:hAnsi="Arial" w:cs="Arial"/>
            <w:b/>
          </w:rPr>
          <w:delText xml:space="preserve">(normative) </w:delText>
        </w:r>
        <w:r>
          <w:rPr>
            <w:rFonts w:ascii="Arial" w:eastAsia="Arial" w:hAnsi="Arial" w:cs="Arial"/>
            <w:b/>
          </w:rPr>
          <w:tab/>
        </w:r>
      </w:del>
      <w:r>
        <w:rPr>
          <w:rFonts w:ascii="Arial" w:eastAsia="Times New Roman" w:hAnsi="Arial" w:cs="Arial"/>
          <w:b/>
          <w:bCs/>
          <w:caps/>
        </w:rPr>
        <w:t>18</w:t>
      </w:r>
    </w:p>
    <w:p w14:paraId="498FB413" w14:textId="77777777" w:rsidR="00000000" w:rsidRDefault="00000000">
      <w:pPr>
        <w:spacing w:before="100" w:beforeAutospacing="1" w:after="100" w:afterAutospacing="1"/>
        <w:divId w:val="1295714999"/>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INCLUDEPICTURE  \d "/Users/dcb/Downloads/Metadata Registers Procedures_files/smpte-logo.png" \x \y \* MERGEFORMATINET </w:instrText>
      </w:r>
      <w:r>
        <w:rPr>
          <w:rFonts w:ascii="Arial" w:eastAsia="Times New Roman" w:hAnsi="Arial" w:cs="Arial"/>
        </w:rPr>
        <w:fldChar w:fldCharType="separate"/>
      </w:r>
      <w:r>
        <w:rPr>
          <w:rFonts w:ascii="Arial" w:eastAsia="Times New Roman" w:hAnsi="Arial" w:cs="Arial"/>
          <w:noProof/>
        </w:rPr>
        <w:drawing>
          <wp:inline distT="0" distB="0" distL="0" distR="0" wp14:anchorId="1239A7E0" wp14:editId="48EA06DA">
            <wp:extent cx="5816600" cy="1511300"/>
            <wp:effectExtent l="0" t="0" r="0" b="0"/>
            <wp:docPr id="1" name="smp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te-logo"/>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816600" cy="1511300"/>
                    </a:xfrm>
                    <a:prstGeom prst="rect">
                      <a:avLst/>
                    </a:prstGeom>
                    <a:noFill/>
                    <a:ln>
                      <a:noFill/>
                    </a:ln>
                  </pic:spPr>
                </pic:pic>
              </a:graphicData>
            </a:graphic>
          </wp:inline>
        </w:drawing>
      </w:r>
      <w:r>
        <w:rPr>
          <w:rFonts w:ascii="Arial" w:eastAsia="Times New Roman" w:hAnsi="Arial" w:cs="Arial"/>
        </w:rPr>
        <w:fldChar w:fldCharType="end"/>
      </w:r>
    </w:p>
    <w:p w14:paraId="53FC54C2" w14:textId="77777777" w:rsidR="00B87F14" w:rsidRDefault="00000000">
      <w:pPr>
        <w:tabs>
          <w:tab w:val="center" w:pos="1005"/>
          <w:tab w:val="center" w:pos="9284"/>
        </w:tabs>
        <w:rPr>
          <w:del w:id="175" w:author="db" w:date="2022-09-02T14:54:00Z"/>
        </w:rPr>
      </w:pPr>
      <w:moveToRangeStart w:id="176" w:author="db" w:date="2022-09-02T14:54:00Z" w:name="move113022873"/>
      <w:moveTo w:id="177" w:author="db" w:date="2022-09-02T14:54:00Z">
        <w:r>
          <w:rPr>
            <w:rFonts w:ascii="Arial" w:eastAsia="Times New Roman" w:hAnsi="Arial" w:cs="Arial"/>
            <w:b/>
            <w:bCs/>
            <w:caps/>
          </w:rPr>
          <w:t>Administrative Guideline</w:t>
        </w:r>
      </w:moveTo>
      <w:moveToRangeEnd w:id="176"/>
      <w:del w:id="178" w:author="db" w:date="2022-09-02T14:54:00Z">
        <w:r>
          <w:rPr>
            <w:rFonts w:ascii="Calibri" w:eastAsia="Calibri" w:hAnsi="Calibri" w:cs="Calibri"/>
            <w:sz w:val="22"/>
          </w:rPr>
          <w:tab/>
        </w:r>
        <w:r>
          <w:delText xml:space="preserve">C.1 Allocation </w:delText>
        </w:r>
        <w:r>
          <w:tab/>
          <w:delText>18</w:delText>
        </w:r>
        <w:r>
          <w:rPr>
            <w:rFonts w:ascii="Calibri" w:eastAsia="Calibri" w:hAnsi="Calibri" w:cs="Calibri"/>
          </w:rPr>
          <w:delText xml:space="preserve"> </w:delText>
        </w:r>
      </w:del>
    </w:p>
    <w:p w14:paraId="28FC0882" w14:textId="124C74BD" w:rsidR="00000000" w:rsidRDefault="00000000">
      <w:pPr>
        <w:spacing w:before="100" w:beforeAutospacing="1" w:after="100" w:afterAutospacing="1"/>
        <w:divId w:val="284115614"/>
        <w:rPr>
          <w:ins w:id="179" w:author="db" w:date="2022-09-02T14:54:00Z"/>
          <w:rFonts w:ascii="Arial" w:eastAsia="Times New Roman" w:hAnsi="Arial" w:cs="Arial"/>
          <w:b/>
          <w:bCs/>
          <w:caps/>
        </w:rPr>
      </w:pPr>
      <w:del w:id="180" w:author="db" w:date="2022-09-02T14:54:00Z">
        <w:r>
          <w:rPr>
            <w:rFonts w:ascii="Calibri" w:eastAsia="Calibri" w:hAnsi="Calibri" w:cs="Calibri"/>
            <w:sz w:val="22"/>
          </w:rPr>
          <w:tab/>
        </w:r>
        <w:r>
          <w:delText>C.2 Transfer</w:delText>
        </w:r>
      </w:del>
    </w:p>
    <w:p w14:paraId="67DF2144" w14:textId="77777777" w:rsidR="00000000" w:rsidRDefault="00000000">
      <w:pPr>
        <w:pStyle w:val="Heading1"/>
        <w:divId w:val="1295714999"/>
        <w:rPr>
          <w:ins w:id="181" w:author="db" w:date="2022-09-02T14:54:00Z"/>
          <w:rFonts w:ascii="Arial" w:eastAsia="Times New Roman" w:hAnsi="Arial" w:cs="Arial"/>
        </w:rPr>
      </w:pPr>
      <w:ins w:id="182" w:author="db" w:date="2022-09-02T14:54:00Z">
        <w:r>
          <w:rPr>
            <w:rFonts w:ascii="Arial" w:eastAsia="Times New Roman" w:hAnsi="Arial" w:cs="Arial"/>
          </w:rPr>
          <w:t>Metadata Registers Procedures</w:t>
        </w:r>
      </w:ins>
    </w:p>
    <w:p w14:paraId="760C16D3" w14:textId="77777777" w:rsidR="00000000" w:rsidRDefault="00000000">
      <w:pPr>
        <w:spacing w:beforeAutospacing="1" w:afterAutospacing="1"/>
        <w:divId w:val="1031801652"/>
        <w:rPr>
          <w:ins w:id="183" w:author="db" w:date="2022-09-02T14:54:00Z"/>
          <w:rFonts w:ascii="Arial" w:eastAsia="Times New Roman" w:hAnsi="Arial" w:cs="Arial"/>
          <w:b/>
          <w:bCs/>
          <w:i/>
          <w:iCs/>
        </w:rPr>
      </w:pPr>
      <w:ins w:id="184" w:author="db" w:date="2022-09-02T14:54:00Z">
        <w:r>
          <w:rPr>
            <w:rFonts w:ascii="Arial" w:eastAsia="Times New Roman" w:hAnsi="Arial" w:cs="Arial"/>
            <w:b/>
            <w:bCs/>
            <w:i/>
            <w:iCs/>
          </w:rPr>
          <w:t>published 2017-07-17</w:t>
        </w:r>
      </w:ins>
    </w:p>
    <w:p w14:paraId="48D496C9" w14:textId="77777777" w:rsidR="00000000" w:rsidRDefault="002253D2">
      <w:pPr>
        <w:spacing w:beforeAutospacing="1" w:afterAutospacing="1"/>
        <w:divId w:val="1295714999"/>
        <w:rPr>
          <w:ins w:id="185" w:author="db" w:date="2022-09-02T14:54:00Z"/>
          <w:rFonts w:ascii="Arial" w:eastAsia="Times New Roman" w:hAnsi="Arial" w:cs="Arial"/>
        </w:rPr>
      </w:pPr>
      <w:ins w:id="186" w:author="db" w:date="2022-09-02T14:54:00Z">
        <w:r>
          <w:rPr>
            <w:rFonts w:ascii="Arial" w:eastAsia="Times New Roman" w:hAnsi="Arial" w:cs="Arial"/>
            <w:noProof/>
          </w:rPr>
          <w:pict w14:anchorId="5515C82A">
            <v:rect id="_x0000_i1025" alt="" style="width:468pt;height:.05pt;mso-width-percent:0;mso-height-percent:0;mso-width-percent:0;mso-height-percent:0" o:hralign="center" o:hrstd="t" o:hr="t" fillcolor="#a0a0a0" stroked="f"/>
          </w:pict>
        </w:r>
      </w:ins>
    </w:p>
    <w:p w14:paraId="1EA979DC" w14:textId="1A273D78" w:rsidR="00000000" w:rsidRDefault="00000000">
      <w:pPr>
        <w:pStyle w:val="Heading2"/>
        <w:divId w:val="1295714999"/>
        <w:rPr>
          <w:rFonts w:ascii="Arial" w:eastAsia="Times New Roman" w:hAnsi="Arial" w:cs="Arial"/>
        </w:rPr>
      </w:pPr>
      <w:ins w:id="187" w:author="db" w:date="2022-09-02T14:54:00Z">
        <w:r>
          <w:rPr>
            <w:rFonts w:ascii="Arial" w:eastAsia="Times New Roman" w:hAnsi="Arial" w:cs="Arial"/>
          </w:rPr>
          <w:t>Table</w:t>
        </w:r>
      </w:ins>
      <w:r>
        <w:rPr>
          <w:rFonts w:ascii="Arial" w:eastAsia="Times New Roman" w:hAnsi="Arial" w:cs="Arial"/>
        </w:rPr>
        <w:t xml:space="preserve"> of </w:t>
      </w:r>
      <w:del w:id="188" w:author="db" w:date="2022-09-02T14:54:00Z">
        <w:r>
          <w:delText xml:space="preserve">Control </w:delText>
        </w:r>
        <w:r>
          <w:tab/>
          <w:delText>18</w:delText>
        </w:r>
        <w:r>
          <w:rPr>
            <w:rFonts w:ascii="Calibri" w:eastAsia="Calibri" w:hAnsi="Calibri" w:cs="Calibri"/>
            <w:sz w:val="24"/>
          </w:rPr>
          <w:delText xml:space="preserve"> </w:delText>
        </w:r>
      </w:del>
      <w:ins w:id="189" w:author="db" w:date="2022-09-02T14:54:00Z">
        <w:r>
          <w:rPr>
            <w:rFonts w:ascii="Arial" w:eastAsia="Times New Roman" w:hAnsi="Arial" w:cs="Arial"/>
          </w:rPr>
          <w:t>contents</w:t>
        </w:r>
      </w:ins>
    </w:p>
    <w:p w14:paraId="66B4A26B"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scope" w:history="1">
        <w:r>
          <w:rPr>
            <w:rStyle w:val="Hyperlink"/>
            <w:rFonts w:ascii="Arial" w:eastAsia="Times New Roman" w:hAnsi="Arial" w:cs="Arial"/>
          </w:rPr>
          <w:t>1 Scope</w:t>
        </w:r>
      </w:hyperlink>
    </w:p>
    <w:p w14:paraId="3AC7D73C"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conformance" w:history="1">
        <w:r>
          <w:rPr>
            <w:rStyle w:val="Hyperlink"/>
            <w:rFonts w:ascii="Arial" w:eastAsia="Times New Roman" w:hAnsi="Arial" w:cs="Arial"/>
          </w:rPr>
          <w:t>2 Conformance</w:t>
        </w:r>
      </w:hyperlink>
    </w:p>
    <w:p w14:paraId="1F98F603"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normative-references" w:history="1">
        <w:r>
          <w:rPr>
            <w:rStyle w:val="Hyperlink"/>
            <w:rFonts w:ascii="Arial" w:eastAsia="Times New Roman" w:hAnsi="Arial" w:cs="Arial"/>
          </w:rPr>
          <w:t>3 Normative references</w:t>
        </w:r>
      </w:hyperlink>
    </w:p>
    <w:p w14:paraId="4A228311"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defs" w:history="1">
        <w:r>
          <w:rPr>
            <w:rStyle w:val="Hyperlink"/>
            <w:rFonts w:ascii="Arial" w:eastAsia="Times New Roman" w:hAnsi="Arial" w:cs="Arial"/>
          </w:rPr>
          <w:t>4 Definitions</w:t>
        </w:r>
      </w:hyperlink>
    </w:p>
    <w:p w14:paraId="290B02F0"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general" w:history="1">
        <w:r>
          <w:rPr>
            <w:rStyle w:val="Hyperlink"/>
            <w:rFonts w:ascii="Arial" w:eastAsia="Times New Roman" w:hAnsi="Arial" w:cs="Arial"/>
          </w:rPr>
          <w:t>5 General</w:t>
        </w:r>
      </w:hyperlink>
    </w:p>
    <w:p w14:paraId="267C69E9"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management-publication" w:history="1">
        <w:r>
          <w:rPr>
            <w:rStyle w:val="Hyperlink"/>
            <w:rFonts w:ascii="Arial" w:eastAsia="Times New Roman" w:hAnsi="Arial" w:cs="Arial"/>
          </w:rPr>
          <w:t>6 Entry Management and Publication</w:t>
        </w:r>
      </w:hyperlink>
    </w:p>
    <w:p w14:paraId="0DF7D661"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development-publication" w:history="1">
        <w:r>
          <w:rPr>
            <w:rStyle w:val="Hyperlink"/>
            <w:rFonts w:ascii="Arial" w:eastAsia="Times New Roman" w:hAnsi="Arial" w:cs="Arial"/>
          </w:rPr>
          <w:t>7 Development and Publication of a Release</w:t>
        </w:r>
      </w:hyperlink>
    </w:p>
    <w:p w14:paraId="77E80CB2"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submission-process" w:history="1">
        <w:r>
          <w:rPr>
            <w:rStyle w:val="Hyperlink"/>
            <w:rFonts w:ascii="Arial" w:eastAsia="Times New Roman" w:hAnsi="Arial" w:cs="Arial"/>
          </w:rPr>
          <w:t>8 Submission Process</w:t>
        </w:r>
      </w:hyperlink>
    </w:p>
    <w:p w14:paraId="1C3BF11E"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acceptance-criteria" w:history="1">
        <w:r>
          <w:rPr>
            <w:rStyle w:val="Hyperlink"/>
            <w:rFonts w:ascii="Arial" w:eastAsia="Times New Roman" w:hAnsi="Arial" w:cs="Arial"/>
          </w:rPr>
          <w:t xml:space="preserve">Annex </w:t>
        </w:r>
        <w:proofErr w:type="gramStart"/>
        <w:r>
          <w:rPr>
            <w:rStyle w:val="Hyperlink"/>
            <w:rFonts w:ascii="Arial" w:eastAsia="Times New Roman" w:hAnsi="Arial" w:cs="Arial"/>
          </w:rPr>
          <w:t>A</w:t>
        </w:r>
        <w:proofErr w:type="gramEnd"/>
        <w:r>
          <w:rPr>
            <w:rStyle w:val="Hyperlink"/>
            <w:rFonts w:ascii="Arial" w:eastAsia="Times New Roman" w:hAnsi="Arial" w:cs="Arial"/>
          </w:rPr>
          <w:t xml:space="preserve"> Acceptance Criteria (normative)</w:t>
        </w:r>
      </w:hyperlink>
    </w:p>
    <w:p w14:paraId="429DC777"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examples" w:history="1">
        <w:r>
          <w:rPr>
            <w:rStyle w:val="Hyperlink"/>
            <w:rFonts w:ascii="Arial" w:eastAsia="Times New Roman" w:hAnsi="Arial" w:cs="Arial"/>
          </w:rPr>
          <w:t>Annex B Examples (informative)</w:t>
        </w:r>
      </w:hyperlink>
    </w:p>
    <w:p w14:paraId="39FA0995"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allocation-transfer" w:history="1">
        <w:r>
          <w:rPr>
            <w:rStyle w:val="Hyperlink"/>
            <w:rFonts w:ascii="Arial" w:eastAsia="Times New Roman" w:hAnsi="Arial" w:cs="Arial"/>
          </w:rPr>
          <w:t>Annex C Allocation and Transfer of Control of Public-Use Entries and Private-Use Entries (normative)</w:t>
        </w:r>
      </w:hyperlink>
    </w:p>
    <w:p w14:paraId="484E5B71"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private-use-control" w:history="1">
        <w:r>
          <w:rPr>
            <w:rStyle w:val="Hyperlink"/>
            <w:rFonts w:ascii="Arial" w:eastAsia="Times New Roman" w:hAnsi="Arial" w:cs="Arial"/>
          </w:rPr>
          <w:t>Annex D Private-Use Entries under SMPTE Control (normative)</w:t>
        </w:r>
      </w:hyperlink>
    </w:p>
    <w:p w14:paraId="0116CE61" w14:textId="77777777" w:rsidR="00000000" w:rsidRDefault="00000000">
      <w:pPr>
        <w:numPr>
          <w:ilvl w:val="0"/>
          <w:numId w:val="1"/>
        </w:numPr>
        <w:spacing w:before="100" w:beforeAutospacing="1" w:after="100" w:afterAutospacing="1"/>
        <w:divId w:val="1295714999"/>
        <w:rPr>
          <w:rFonts w:ascii="Arial" w:eastAsia="Times New Roman" w:hAnsi="Arial" w:cs="Arial"/>
        </w:rPr>
      </w:pPr>
      <w:hyperlink w:anchor="sec-public-use-control" w:history="1">
        <w:r>
          <w:rPr>
            <w:rStyle w:val="Hyperlink"/>
            <w:rFonts w:ascii="Arial" w:eastAsia="Times New Roman" w:hAnsi="Arial" w:cs="Arial"/>
          </w:rPr>
          <w:t>Annex E Public-Use Entries under SMPTE Control (normative)</w:t>
        </w:r>
      </w:hyperlink>
    </w:p>
    <w:p w14:paraId="6E6DF105" w14:textId="77777777" w:rsidR="00B87F14" w:rsidRDefault="00000000">
      <w:pPr>
        <w:spacing w:after="411" w:line="265" w:lineRule="auto"/>
        <w:rPr>
          <w:del w:id="190" w:author="db" w:date="2022-09-02T14:54:00Z"/>
        </w:rPr>
      </w:pPr>
      <w:del w:id="191" w:author="db" w:date="2022-09-02T14:54:00Z">
        <w:r>
          <w:rPr>
            <w:rFonts w:ascii="Arial" w:eastAsia="Arial" w:hAnsi="Arial" w:cs="Arial"/>
            <w:b/>
          </w:rPr>
          <w:delText>Annex D</w:delText>
        </w:r>
        <w:r>
          <w:rPr>
            <w:rFonts w:ascii="Calibri" w:eastAsia="Calibri" w:hAnsi="Calibri" w:cs="Calibri"/>
            <w:b/>
          </w:rPr>
          <w:delText xml:space="preserve"> </w:delText>
        </w:r>
        <w:r>
          <w:rPr>
            <w:rFonts w:ascii="Calibri" w:eastAsia="Calibri" w:hAnsi="Calibri" w:cs="Calibri"/>
            <w:b/>
          </w:rPr>
          <w:tab/>
        </w:r>
        <w:r>
          <w:rPr>
            <w:rFonts w:ascii="Arial" w:eastAsia="Arial" w:hAnsi="Arial" w:cs="Arial"/>
            <w:b/>
          </w:rPr>
          <w:delText xml:space="preserve">Private-Use Entries under SMPTE Control (normative) </w:delText>
        </w:r>
        <w:r>
          <w:rPr>
            <w:rFonts w:ascii="Arial" w:eastAsia="Arial" w:hAnsi="Arial" w:cs="Arial"/>
            <w:b/>
          </w:rPr>
          <w:tab/>
          <w:delText>19</w:delText>
        </w:r>
        <w:r>
          <w:rPr>
            <w:rFonts w:ascii="Calibri" w:eastAsia="Calibri" w:hAnsi="Calibri" w:cs="Calibri"/>
            <w:b/>
          </w:rPr>
          <w:delText xml:space="preserve"> </w:delText>
        </w:r>
        <w:r>
          <w:rPr>
            <w:rFonts w:ascii="Arial" w:eastAsia="Arial" w:hAnsi="Arial" w:cs="Arial"/>
            <w:b/>
          </w:rPr>
          <w:delText>Annex E</w:delText>
        </w:r>
        <w:r>
          <w:rPr>
            <w:rFonts w:ascii="Calibri" w:eastAsia="Calibri" w:hAnsi="Calibri" w:cs="Calibri"/>
            <w:b/>
          </w:rPr>
          <w:delText xml:space="preserve"> </w:delText>
        </w:r>
        <w:r>
          <w:rPr>
            <w:rFonts w:ascii="Calibri" w:eastAsia="Calibri" w:hAnsi="Calibri" w:cs="Calibri"/>
            <w:b/>
          </w:rPr>
          <w:tab/>
        </w:r>
        <w:r>
          <w:rPr>
            <w:rFonts w:ascii="Arial" w:eastAsia="Arial" w:hAnsi="Arial" w:cs="Arial"/>
            <w:b/>
          </w:rPr>
          <w:delText xml:space="preserve">Public-Use Entries under SMPTE Control (normative) </w:delText>
        </w:r>
        <w:r>
          <w:rPr>
            <w:rFonts w:ascii="Arial" w:eastAsia="Arial" w:hAnsi="Arial" w:cs="Arial"/>
            <w:b/>
          </w:rPr>
          <w:tab/>
          <w:delText>20</w:delText>
        </w:r>
        <w:r>
          <w:rPr>
            <w:rFonts w:ascii="Calibri" w:eastAsia="Calibri" w:hAnsi="Calibri" w:cs="Calibri"/>
            <w:b/>
          </w:rPr>
          <w:delText xml:space="preserve"> </w:delText>
        </w:r>
      </w:del>
    </w:p>
    <w:p w14:paraId="0AC43126" w14:textId="77777777" w:rsidR="00B87F14" w:rsidRDefault="00000000">
      <w:pPr>
        <w:spacing w:after="232" w:line="259" w:lineRule="auto"/>
        <w:ind w:left="30"/>
        <w:rPr>
          <w:del w:id="192" w:author="db" w:date="2022-09-02T14:54:00Z"/>
        </w:rPr>
      </w:pPr>
      <w:del w:id="193" w:author="db" w:date="2022-09-02T14:54:00Z">
        <w:r>
          <w:rPr>
            <w:rFonts w:ascii="Arial" w:eastAsia="Arial" w:hAnsi="Arial" w:cs="Arial"/>
            <w:b/>
          </w:rPr>
          <w:delText xml:space="preserve"> </w:delText>
        </w:r>
      </w:del>
    </w:p>
    <w:p w14:paraId="239E3AAD" w14:textId="77777777" w:rsidR="00B87F14" w:rsidRDefault="00000000">
      <w:pPr>
        <w:spacing w:line="259" w:lineRule="auto"/>
        <w:ind w:left="30"/>
        <w:rPr>
          <w:del w:id="194" w:author="db" w:date="2022-09-02T14:54:00Z"/>
        </w:rPr>
      </w:pPr>
      <w:del w:id="195" w:author="db" w:date="2022-09-02T14:54:00Z">
        <w:r>
          <w:delText xml:space="preserve"> </w:delText>
        </w:r>
        <w:r>
          <w:tab/>
        </w:r>
        <w:r>
          <w:rPr>
            <w:rFonts w:ascii="Arial" w:eastAsia="Arial" w:hAnsi="Arial" w:cs="Arial"/>
            <w:b/>
          </w:rPr>
          <w:delText xml:space="preserve"> </w:delText>
        </w:r>
      </w:del>
    </w:p>
    <w:p w14:paraId="62F807EC" w14:textId="77777777" w:rsidR="00000000" w:rsidRDefault="00000000">
      <w:pPr>
        <w:pStyle w:val="Heading2"/>
        <w:divId w:val="1295714999"/>
        <w:rPr>
          <w:rFonts w:ascii="Arial" w:eastAsia="Times New Roman" w:hAnsi="Arial" w:cs="Arial"/>
        </w:rPr>
      </w:pPr>
      <w:r>
        <w:rPr>
          <w:rFonts w:ascii="Arial" w:eastAsia="Times New Roman" w:hAnsi="Arial" w:cs="Arial"/>
        </w:rPr>
        <w:t>Foreword</w:t>
      </w:r>
    </w:p>
    <w:p w14:paraId="6054DAC6" w14:textId="083DB759" w:rsidR="00000000" w:rsidRDefault="00000000">
      <w:pPr>
        <w:pStyle w:val="NormalWeb"/>
        <w:divId w:val="1295714999"/>
        <w:rPr>
          <w:rFonts w:ascii="Arial" w:hAnsi="Arial" w:cs="Arial"/>
        </w:rPr>
      </w:pPr>
      <w:hyperlink r:id="rId8" w:history="1">
        <w:r>
          <w:rPr>
            <w:rStyle w:val="Hyperlink"/>
            <w:rFonts w:ascii="Arial" w:hAnsi="Arial" w:cs="Arial"/>
          </w:rPr>
          <w:t>SMPTE (the Society of Motion Picture and Television Engineers)</w:t>
        </w:r>
      </w:hyperlink>
      <w:del w:id="196" w:author="db" w:date="2022-09-02T14:54:00Z">
        <w:r>
          <w:delText>SMPTE (the Society of Motion Picture and Television Engineers)</w:delText>
        </w:r>
      </w:del>
      <w:r>
        <w:rPr>
          <w:rFonts w:ascii="Arial" w:hAnsi="Arial" w:cs="Arial"/>
        </w:rPr>
        <w:t xml:space="preserve"> is an </w:t>
      </w:r>
      <w:proofErr w:type="gramStart"/>
      <w:r>
        <w:rPr>
          <w:rFonts w:ascii="Arial" w:hAnsi="Arial" w:cs="Arial"/>
        </w:rPr>
        <w:t>internationally-recognized</w:t>
      </w:r>
      <w:proofErr w:type="gramEnd"/>
      <w:r>
        <w:rPr>
          <w:rFonts w:ascii="Arial" w:hAnsi="Arial" w:cs="Arial"/>
        </w:rPr>
        <w:t xml:space="preserve">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 </w:t>
      </w:r>
      <w:ins w:id="197" w:author="db" w:date="2022-09-02T14:54:00Z">
        <w:r>
          <w:rPr>
            <w:rFonts w:ascii="Arial" w:hAnsi="Arial" w:cs="Arial"/>
          </w:rPr>
          <w:t>SMPTE Engineering Documents are drafted in accordance with the rules given in its Standards Operations Manual.</w:t>
        </w:r>
      </w:ins>
    </w:p>
    <w:p w14:paraId="3259D4C4" w14:textId="77777777" w:rsidR="00000000" w:rsidRDefault="00000000">
      <w:pPr>
        <w:pStyle w:val="NormalWeb"/>
        <w:divId w:val="1295714999"/>
        <w:rPr>
          <w:ins w:id="198" w:author="db" w:date="2022-09-02T14:54:00Z"/>
          <w:rFonts w:ascii="Arial" w:hAnsi="Arial" w:cs="Arial"/>
        </w:rPr>
      </w:pPr>
      <w:ins w:id="199" w:author="db" w:date="2022-09-02T14:54:00Z">
        <w:r>
          <w:rPr>
            <w:rFonts w:ascii="Arial" w:hAnsi="Arial" w:cs="Arial"/>
          </w:rPr>
          <w:t>This Standards Administrative Guideline forms an adjunct to the use and interpretation of the SMPTE Standards Operations Manual. In the event of a conflict, the Operations Manual shall prevail.</w:t>
        </w:r>
      </w:ins>
    </w:p>
    <w:p w14:paraId="3B444031" w14:textId="77777777" w:rsidR="00000000" w:rsidRDefault="00000000">
      <w:pPr>
        <w:pStyle w:val="NormalWeb"/>
        <w:divId w:val="1295714999"/>
        <w:rPr>
          <w:ins w:id="200" w:author="db" w:date="2022-09-02T14:54:00Z"/>
          <w:rFonts w:ascii="Arial" w:hAnsi="Arial" w:cs="Arial"/>
        </w:rPr>
      </w:pPr>
      <w:ins w:id="201" w:author="db" w:date="2022-09-02T14:54:00Z">
        <w:r>
          <w:rPr>
            <w:rFonts w:ascii="Arial" w:hAnsi="Arial" w:cs="Arial"/>
          </w:rPr>
          <w:t>Copyright © The Society of Motion Picture and Television Engineers.</w:t>
        </w:r>
      </w:ins>
    </w:p>
    <w:p w14:paraId="445F5B3C" w14:textId="77777777" w:rsidR="00000000" w:rsidRDefault="00000000">
      <w:pPr>
        <w:pStyle w:val="Heading2"/>
        <w:divId w:val="1295714999"/>
        <w:rPr>
          <w:rFonts w:ascii="Arial" w:eastAsia="Times New Roman" w:hAnsi="Arial" w:cs="Arial"/>
        </w:rPr>
      </w:pPr>
      <w:r>
        <w:rPr>
          <w:rFonts w:ascii="Arial" w:eastAsia="Times New Roman" w:hAnsi="Arial" w:cs="Arial"/>
        </w:rPr>
        <w:t>Introduction</w:t>
      </w:r>
    </w:p>
    <w:p w14:paraId="193BF8EC" w14:textId="77777777" w:rsidR="00000000" w:rsidRDefault="00000000">
      <w:pPr>
        <w:pStyle w:val="NormalWeb"/>
        <w:divId w:val="1295714999"/>
        <w:rPr>
          <w:rFonts w:ascii="Arial" w:hAnsi="Arial" w:cs="Arial"/>
        </w:rPr>
      </w:pPr>
      <w:r>
        <w:rPr>
          <w:rFonts w:ascii="Arial" w:hAnsi="Arial" w:cs="Arial"/>
        </w:rPr>
        <w:t xml:space="preserve">This section is entirely informative and does not form an integral part of this Administrative Guideline. </w:t>
      </w:r>
    </w:p>
    <w:p w14:paraId="2CC92D55" w14:textId="77777777" w:rsidR="00000000" w:rsidRDefault="00000000">
      <w:pPr>
        <w:pStyle w:val="NormalWeb"/>
        <w:divId w:val="1295714999"/>
        <w:rPr>
          <w:rFonts w:ascii="Arial" w:hAnsi="Arial" w:cs="Arial"/>
        </w:rPr>
      </w:pPr>
      <w:r>
        <w:rPr>
          <w:rFonts w:ascii="Arial" w:hAnsi="Arial" w:cs="Arial"/>
        </w:rPr>
        <w:t xml:space="preserve">This Administrative Guideline covers all classes of Entries defined across all Metadata Register Structure Documents specified by SMPTE, and specifies: </w:t>
      </w:r>
    </w:p>
    <w:p w14:paraId="3CDCE72D" w14:textId="42AF8329" w:rsidR="00000000" w:rsidRDefault="00000000">
      <w:pPr>
        <w:numPr>
          <w:ilvl w:val="0"/>
          <w:numId w:val="2"/>
        </w:numPr>
        <w:spacing w:before="100" w:beforeAutospacing="1" w:after="100" w:afterAutospacing="1"/>
        <w:divId w:val="1295714999"/>
        <w:rPr>
          <w:rFonts w:ascii="Arial" w:eastAsia="Times New Roman" w:hAnsi="Arial" w:cs="Arial"/>
        </w:rPr>
      </w:pPr>
      <w:r>
        <w:rPr>
          <w:rFonts w:ascii="Arial" w:eastAsia="Times New Roman" w:hAnsi="Arial" w:cs="Arial"/>
        </w:rPr>
        <w:t xml:space="preserve">in Section </w:t>
      </w:r>
      <w:hyperlink w:anchor="sec-management-publication" w:history="1">
        <w:r>
          <w:rPr>
            <w:rStyle w:val="Hyperlink"/>
            <w:rFonts w:ascii="Arial" w:eastAsia="Times New Roman" w:hAnsi="Arial" w:cs="Arial"/>
          </w:rPr>
          <w:t>6</w:t>
        </w:r>
      </w:hyperlink>
      <w:del w:id="202" w:author="db" w:date="2022-09-02T14:54:00Z">
        <w:r>
          <w:delText>6,</w:delText>
        </w:r>
      </w:del>
      <w:ins w:id="203" w:author="db" w:date="2022-09-02T14:54:00Z">
        <w:r>
          <w:rPr>
            <w:rFonts w:ascii="Arial" w:eastAsia="Times New Roman" w:hAnsi="Arial" w:cs="Arial"/>
          </w:rPr>
          <w:t>,</w:t>
        </w:r>
      </w:ins>
      <w:r>
        <w:rPr>
          <w:rFonts w:ascii="Arial" w:eastAsia="Times New Roman" w:hAnsi="Arial" w:cs="Arial"/>
        </w:rPr>
        <w:t xml:space="preserve"> the process for allocating top-level Class 13 and 14 nodes to external </w:t>
      </w:r>
      <w:proofErr w:type="gramStart"/>
      <w:r>
        <w:rPr>
          <w:rFonts w:ascii="Arial" w:eastAsia="Times New Roman" w:hAnsi="Arial" w:cs="Arial"/>
        </w:rPr>
        <w:t>entities;</w:t>
      </w:r>
      <w:proofErr w:type="gramEnd"/>
      <w:r>
        <w:rPr>
          <w:rFonts w:ascii="Arial" w:eastAsia="Times New Roman" w:hAnsi="Arial" w:cs="Arial"/>
        </w:rPr>
        <w:t xml:space="preserve"> </w:t>
      </w:r>
    </w:p>
    <w:p w14:paraId="019D8643" w14:textId="079C82BB" w:rsidR="00000000" w:rsidRDefault="00000000">
      <w:pPr>
        <w:numPr>
          <w:ilvl w:val="0"/>
          <w:numId w:val="2"/>
        </w:numPr>
        <w:spacing w:before="100" w:beforeAutospacing="1" w:after="100" w:afterAutospacing="1"/>
        <w:divId w:val="1295714999"/>
        <w:rPr>
          <w:rFonts w:ascii="Arial" w:eastAsia="Times New Roman" w:hAnsi="Arial" w:cs="Arial"/>
        </w:rPr>
      </w:pPr>
      <w:del w:id="204" w:author="db" w:date="2022-09-02T14:54:00Z">
        <w:r>
          <w:rPr>
            <w:noProof/>
          </w:rPr>
          <w:drawing>
            <wp:inline distT="0" distB="0" distL="0" distR="0" wp14:anchorId="6E148CCE" wp14:editId="256AA72F">
              <wp:extent cx="114300" cy="139700"/>
              <wp:effectExtent l="0" t="0" r="0" b="0"/>
              <wp:docPr id="2160" name="Picture 2160"/>
              <wp:cNvGraphicFramePr/>
              <a:graphic xmlns:a="http://schemas.openxmlformats.org/drawingml/2006/main">
                <a:graphicData uri="http://schemas.openxmlformats.org/drawingml/2006/picture">
                  <pic:pic xmlns:pic="http://schemas.openxmlformats.org/drawingml/2006/picture">
                    <pic:nvPicPr>
                      <pic:cNvPr id="2160" name="Picture 2160"/>
                      <pic:cNvPicPr/>
                    </pic:nvPicPr>
                    <pic:blipFill>
                      <a:blip r:embed="rId9"/>
                      <a:stretch>
                        <a:fillRect/>
                      </a:stretch>
                    </pic:blipFill>
                    <pic:spPr>
                      <a:xfrm>
                        <a:off x="0" y="0"/>
                        <a:ext cx="114300" cy="139700"/>
                      </a:xfrm>
                      <a:prstGeom prst="rect">
                        <a:avLst/>
                      </a:prstGeom>
                    </pic:spPr>
                  </pic:pic>
                </a:graphicData>
              </a:graphic>
            </wp:inline>
          </w:drawing>
        </w:r>
        <w:r>
          <w:delText xml:space="preserve"> </w:delText>
        </w:r>
        <w:r>
          <w:tab/>
        </w:r>
      </w:del>
      <w:r>
        <w:rPr>
          <w:rFonts w:ascii="Arial" w:eastAsia="Times New Roman" w:hAnsi="Arial" w:cs="Arial"/>
        </w:rPr>
        <w:t xml:space="preserve">in Section </w:t>
      </w:r>
      <w:hyperlink w:anchor="sec-development-publication" w:history="1">
        <w:r>
          <w:rPr>
            <w:rStyle w:val="Hyperlink"/>
            <w:rFonts w:ascii="Arial" w:eastAsia="Times New Roman" w:hAnsi="Arial" w:cs="Arial"/>
          </w:rPr>
          <w:t>7</w:t>
        </w:r>
      </w:hyperlink>
      <w:del w:id="205" w:author="db" w:date="2022-09-02T14:54:00Z">
        <w:r>
          <w:delText>7,</w:delText>
        </w:r>
      </w:del>
      <w:ins w:id="206" w:author="db" w:date="2022-09-02T14:54:00Z">
        <w:r>
          <w:rPr>
            <w:rFonts w:ascii="Arial" w:eastAsia="Times New Roman" w:hAnsi="Arial" w:cs="Arial"/>
          </w:rPr>
          <w:t>,</w:t>
        </w:r>
      </w:ins>
      <w:r>
        <w:rPr>
          <w:rFonts w:ascii="Arial" w:eastAsia="Times New Roman" w:hAnsi="Arial" w:cs="Arial"/>
        </w:rPr>
        <w:t xml:space="preserve"> the process of developing and publishing Metadata Registers, which follows the development process specified in the Standards Operations </w:t>
      </w:r>
      <w:proofErr w:type="gramStart"/>
      <w:r>
        <w:rPr>
          <w:rFonts w:ascii="Arial" w:eastAsia="Times New Roman" w:hAnsi="Arial" w:cs="Arial"/>
        </w:rPr>
        <w:t>Manual;</w:t>
      </w:r>
      <w:proofErr w:type="gramEnd"/>
      <w:r>
        <w:rPr>
          <w:rFonts w:ascii="Arial" w:eastAsia="Times New Roman" w:hAnsi="Arial" w:cs="Arial"/>
        </w:rPr>
        <w:t xml:space="preserve"> </w:t>
      </w:r>
    </w:p>
    <w:p w14:paraId="133474CF" w14:textId="1A4FEC72" w:rsidR="00000000" w:rsidRDefault="00000000">
      <w:pPr>
        <w:numPr>
          <w:ilvl w:val="0"/>
          <w:numId w:val="2"/>
        </w:numPr>
        <w:spacing w:before="100" w:beforeAutospacing="1" w:after="100" w:afterAutospacing="1"/>
        <w:divId w:val="1295714999"/>
        <w:rPr>
          <w:rFonts w:ascii="Arial" w:eastAsia="Times New Roman" w:hAnsi="Arial" w:cs="Arial"/>
        </w:rPr>
      </w:pPr>
      <w:r>
        <w:rPr>
          <w:rFonts w:ascii="Arial" w:eastAsia="Times New Roman" w:hAnsi="Arial" w:cs="Arial"/>
        </w:rPr>
        <w:t xml:space="preserve">in Section </w:t>
      </w:r>
      <w:hyperlink w:anchor="sec-submission-process" w:history="1">
        <w:r>
          <w:rPr>
            <w:rStyle w:val="Hyperlink"/>
            <w:rFonts w:ascii="Arial" w:eastAsia="Times New Roman" w:hAnsi="Arial" w:cs="Arial"/>
          </w:rPr>
          <w:t>8</w:t>
        </w:r>
      </w:hyperlink>
      <w:del w:id="207" w:author="db" w:date="2022-09-02T14:54:00Z">
        <w:r>
          <w:delText>8,</w:delText>
        </w:r>
      </w:del>
      <w:ins w:id="208" w:author="db" w:date="2022-09-02T14:54:00Z">
        <w:r>
          <w:rPr>
            <w:rFonts w:ascii="Arial" w:eastAsia="Times New Roman" w:hAnsi="Arial" w:cs="Arial"/>
          </w:rPr>
          <w:t>,</w:t>
        </w:r>
      </w:ins>
      <w:r>
        <w:rPr>
          <w:rFonts w:ascii="Arial" w:eastAsia="Times New Roman" w:hAnsi="Arial" w:cs="Arial"/>
        </w:rPr>
        <w:t xml:space="preserve"> a process for preparing stable entries for inclusion in a Metadata Register; and </w:t>
      </w:r>
    </w:p>
    <w:p w14:paraId="5E71F314" w14:textId="57BB091A" w:rsidR="00000000" w:rsidRDefault="00000000">
      <w:pPr>
        <w:numPr>
          <w:ilvl w:val="0"/>
          <w:numId w:val="2"/>
        </w:numPr>
        <w:spacing w:before="100" w:beforeAutospacing="1" w:after="100" w:afterAutospacing="1"/>
        <w:divId w:val="1295714999"/>
        <w:rPr>
          <w:rFonts w:ascii="Arial" w:eastAsia="Times New Roman" w:hAnsi="Arial" w:cs="Arial"/>
        </w:rPr>
      </w:pPr>
      <w:del w:id="209" w:author="db" w:date="2022-09-02T14:54:00Z">
        <w:r>
          <w:rPr>
            <w:noProof/>
          </w:rPr>
          <w:drawing>
            <wp:inline distT="0" distB="0" distL="0" distR="0" wp14:anchorId="1E11B77C" wp14:editId="28B8E1CC">
              <wp:extent cx="114300" cy="139700"/>
              <wp:effectExtent l="0" t="0" r="0" b="0"/>
              <wp:docPr id="2181" name="Picture 2181"/>
              <wp:cNvGraphicFramePr/>
              <a:graphic xmlns:a="http://schemas.openxmlformats.org/drawingml/2006/main">
                <a:graphicData uri="http://schemas.openxmlformats.org/drawingml/2006/picture">
                  <pic:pic xmlns:pic="http://schemas.openxmlformats.org/drawingml/2006/picture">
                    <pic:nvPicPr>
                      <pic:cNvPr id="2181" name="Picture 2181"/>
                      <pic:cNvPicPr/>
                    </pic:nvPicPr>
                    <pic:blipFill>
                      <a:blip r:embed="rId9"/>
                      <a:stretch>
                        <a:fillRect/>
                      </a:stretch>
                    </pic:blipFill>
                    <pic:spPr>
                      <a:xfrm>
                        <a:off x="0" y="0"/>
                        <a:ext cx="114300" cy="139700"/>
                      </a:xfrm>
                      <a:prstGeom prst="rect">
                        <a:avLst/>
                      </a:prstGeom>
                    </pic:spPr>
                  </pic:pic>
                </a:graphicData>
              </a:graphic>
            </wp:inline>
          </w:drawing>
        </w:r>
        <w:r>
          <w:delText xml:space="preserve"> </w:delText>
        </w:r>
        <w:r>
          <w:tab/>
        </w:r>
      </w:del>
      <w:r>
        <w:rPr>
          <w:rFonts w:ascii="Arial" w:eastAsia="Times New Roman" w:hAnsi="Arial" w:cs="Arial"/>
        </w:rPr>
        <w:t xml:space="preserve">in </w:t>
      </w:r>
      <w:hyperlink w:anchor="sec-acceptance-criteria" w:history="1">
        <w:r>
          <w:rPr>
            <w:rStyle w:val="Hyperlink"/>
            <w:rFonts w:ascii="Arial" w:eastAsia="Times New Roman" w:hAnsi="Arial" w:cs="Arial"/>
          </w:rPr>
          <w:t>Annex A</w:t>
        </w:r>
      </w:hyperlink>
      <w:del w:id="210" w:author="db" w:date="2022-09-02T14:54:00Z">
        <w:r>
          <w:delText>Annex A,</w:delText>
        </w:r>
      </w:del>
      <w:ins w:id="211" w:author="db" w:date="2022-09-02T14:54:00Z">
        <w:r>
          <w:rPr>
            <w:rFonts w:ascii="Arial" w:eastAsia="Times New Roman" w:hAnsi="Arial" w:cs="Arial"/>
          </w:rPr>
          <w:t>,</w:t>
        </w:r>
      </w:ins>
      <w:r>
        <w:rPr>
          <w:rFonts w:ascii="Arial" w:eastAsia="Times New Roman" w:hAnsi="Arial" w:cs="Arial"/>
        </w:rPr>
        <w:t xml:space="preserve"> the criteria for accepting entries in Metadata Registers. </w:t>
      </w:r>
    </w:p>
    <w:p w14:paraId="54872F5A" w14:textId="77777777" w:rsidR="00000000" w:rsidRDefault="00000000">
      <w:pPr>
        <w:pStyle w:val="Heading2"/>
        <w:divId w:val="1295714999"/>
        <w:rPr>
          <w:rFonts w:ascii="Arial" w:eastAsia="Times New Roman" w:hAnsi="Arial" w:cs="Arial"/>
        </w:rPr>
      </w:pPr>
      <w:r>
        <w:rPr>
          <w:rStyle w:val="heading-number"/>
          <w:rFonts w:ascii="Arial" w:eastAsia="Times New Roman" w:hAnsi="Arial" w:cs="Arial"/>
        </w:rPr>
        <w:t>1</w:t>
      </w:r>
      <w:r>
        <w:rPr>
          <w:rStyle w:val="heading-label"/>
          <w:rFonts w:ascii="Arial" w:eastAsia="Times New Roman" w:hAnsi="Arial" w:cs="Arial"/>
        </w:rPr>
        <w:t xml:space="preserve"> </w:t>
      </w:r>
      <w:r>
        <w:rPr>
          <w:rFonts w:ascii="Arial" w:eastAsia="Times New Roman" w:hAnsi="Arial" w:cs="Arial"/>
        </w:rPr>
        <w:t>Scope</w:t>
      </w:r>
    </w:p>
    <w:p w14:paraId="61307333" w14:textId="77777777" w:rsidR="00000000" w:rsidRDefault="00000000">
      <w:pPr>
        <w:pStyle w:val="NormalWeb"/>
        <w:divId w:val="1295714999"/>
        <w:rPr>
          <w:rFonts w:ascii="Arial" w:hAnsi="Arial" w:cs="Arial"/>
        </w:rPr>
      </w:pPr>
      <w:r>
        <w:rPr>
          <w:rFonts w:ascii="Arial" w:hAnsi="Arial" w:cs="Arial"/>
        </w:rPr>
        <w:t xml:space="preserve">This Administrative Guideline specifies maintenance and publication processes specific to the SMPTE Metadata Registers. </w:t>
      </w:r>
    </w:p>
    <w:p w14:paraId="1AC04DC3" w14:textId="3D591AEA" w:rsidR="00000000" w:rsidRDefault="00000000">
      <w:pPr>
        <w:pStyle w:val="Heading2"/>
        <w:divId w:val="1295714999"/>
        <w:rPr>
          <w:rFonts w:ascii="Arial" w:eastAsia="Times New Roman" w:hAnsi="Arial" w:cs="Arial"/>
        </w:rPr>
      </w:pPr>
      <w:r>
        <w:rPr>
          <w:rStyle w:val="heading-number"/>
          <w:rFonts w:ascii="Arial" w:eastAsia="Times New Roman" w:hAnsi="Arial" w:cs="Arial"/>
        </w:rPr>
        <w:t>2</w:t>
      </w:r>
      <w:r>
        <w:rPr>
          <w:rStyle w:val="heading-label"/>
          <w:rFonts w:ascii="Arial" w:eastAsia="Times New Roman" w:hAnsi="Arial" w:cs="Arial"/>
        </w:rPr>
        <w:t xml:space="preserve"> </w:t>
      </w:r>
      <w:r>
        <w:rPr>
          <w:rFonts w:ascii="Arial" w:eastAsia="Times New Roman" w:hAnsi="Arial" w:cs="Arial"/>
        </w:rPr>
        <w:t>Conformance</w:t>
      </w:r>
      <w:del w:id="212" w:author="db" w:date="2022-09-02T14:54:00Z">
        <w:r>
          <w:delText xml:space="preserve"> Notation </w:delText>
        </w:r>
      </w:del>
    </w:p>
    <w:p w14:paraId="5E73EA56" w14:textId="77777777" w:rsidR="00000000" w:rsidRDefault="00000000">
      <w:pPr>
        <w:pStyle w:val="NormalWeb"/>
        <w:divId w:val="1295714999"/>
        <w:rPr>
          <w:rFonts w:ascii="Arial" w:hAnsi="Arial" w:cs="Arial"/>
        </w:rPr>
      </w:pPr>
      <w:r>
        <w:rPr>
          <w:rFonts w:ascii="Arial" w:hAnsi="Arial" w:cs="Arial"/>
        </w:rPr>
        <w:t xml:space="preserve">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 </w:t>
      </w:r>
    </w:p>
    <w:p w14:paraId="1FF1BD6F" w14:textId="77777777" w:rsidR="00000000" w:rsidRDefault="00000000">
      <w:pPr>
        <w:pStyle w:val="NormalWeb"/>
        <w:divId w:val="1295714999"/>
        <w:rPr>
          <w:rFonts w:ascii="Arial" w:hAnsi="Arial" w:cs="Arial"/>
        </w:rPr>
      </w:pPr>
      <w:r>
        <w:rPr>
          <w:rFonts w:ascii="Arial" w:hAnsi="Arial" w:cs="Arial"/>
        </w:rPr>
        <w:t xml:space="preserve">All text in this document is, by default, normative, </w:t>
      </w:r>
      <w:proofErr w:type="gramStart"/>
      <w:r>
        <w:rPr>
          <w:rFonts w:ascii="Arial" w:hAnsi="Arial" w:cs="Arial"/>
        </w:rPr>
        <w:t>except:</w:t>
      </w:r>
      <w:proofErr w:type="gramEnd"/>
      <w:r>
        <w:rPr>
          <w:rFonts w:ascii="Arial" w:hAnsi="Arial" w:cs="Arial"/>
        </w:rPr>
        <w:t xml:space="preserve"> the Introduction, any section explicitly labeled as "Informative" or individual paragraphs that start with "Note:" </w:t>
      </w:r>
    </w:p>
    <w:p w14:paraId="17FD1D26" w14:textId="77777777" w:rsidR="00000000" w:rsidRDefault="00000000">
      <w:pPr>
        <w:pStyle w:val="NormalWeb"/>
        <w:divId w:val="1295714999"/>
        <w:rPr>
          <w:rFonts w:ascii="Arial" w:hAnsi="Arial" w:cs="Arial"/>
        </w:rPr>
      </w:pPr>
      <w:r>
        <w:rPr>
          <w:rFonts w:ascii="Arial" w:hAnsi="Arial" w:cs="Arial"/>
        </w:rPr>
        <w:t xml:space="preserve">The keywords "shall" and "shall not" indicate requirements strictly to be followed </w:t>
      </w:r>
      <w:proofErr w:type="gramStart"/>
      <w:r>
        <w:rPr>
          <w:rFonts w:ascii="Arial" w:hAnsi="Arial" w:cs="Arial"/>
        </w:rPr>
        <w:t>in order to</w:t>
      </w:r>
      <w:proofErr w:type="gramEnd"/>
      <w:r>
        <w:rPr>
          <w:rFonts w:ascii="Arial" w:hAnsi="Arial" w:cs="Arial"/>
        </w:rPr>
        <w:t xml:space="preserve"> conform to the document and from which no deviation is permitted.</w:t>
      </w:r>
    </w:p>
    <w:p w14:paraId="6453FBC4" w14:textId="77777777" w:rsidR="00000000" w:rsidRDefault="00000000">
      <w:pPr>
        <w:pStyle w:val="NormalWeb"/>
        <w:divId w:val="1295714999"/>
        <w:rPr>
          <w:rFonts w:ascii="Arial" w:hAnsi="Arial" w:cs="Arial"/>
        </w:rPr>
      </w:pPr>
      <w:proofErr w:type="gramStart"/>
      <w:r>
        <w:rPr>
          <w:rFonts w:ascii="Arial" w:hAnsi="Arial" w:cs="Arial"/>
        </w:rPr>
        <w:t>The keywords,</w:t>
      </w:r>
      <w:proofErr w:type="gramEnd"/>
      <w:r>
        <w:rPr>
          <w:rFonts w:ascii="Arial" w:hAnsi="Arial" w:cs="Arial"/>
        </w:rPr>
        <w:t xml:space="preserve">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04EE7A8E" w14:textId="77777777" w:rsidR="00000000" w:rsidRDefault="00000000">
      <w:pPr>
        <w:pStyle w:val="NormalWeb"/>
        <w:divId w:val="1295714999"/>
        <w:rPr>
          <w:rFonts w:ascii="Arial" w:hAnsi="Arial" w:cs="Arial"/>
        </w:rPr>
      </w:pPr>
      <w:r>
        <w:rPr>
          <w:rFonts w:ascii="Arial" w:hAnsi="Arial" w:cs="Arial"/>
        </w:rPr>
        <w:t xml:space="preserve">The keywords "may" and "need not" indicate courses of action permissible within the limits of the document. </w:t>
      </w:r>
    </w:p>
    <w:p w14:paraId="4BE03FB9" w14:textId="77777777" w:rsidR="00000000" w:rsidRDefault="00000000">
      <w:pPr>
        <w:pStyle w:val="NormalWeb"/>
        <w:divId w:val="1295714999"/>
        <w:rPr>
          <w:rFonts w:ascii="Arial" w:hAnsi="Arial" w:cs="Arial"/>
        </w:rPr>
      </w:pPr>
      <w:r>
        <w:rPr>
          <w:rFonts w:ascii="Arial" w:hAnsi="Arial" w:cs="Arial"/>
        </w:rPr>
        <w:t>The keyword "reserved" indicates a provision that is not defined at this time, shall not be used, and may be defined in the future. The keyword "forbidden" indicates "reserved" and in addition indicates that the provision will never be defined in the future.</w:t>
      </w:r>
    </w:p>
    <w:p w14:paraId="1E6A4F23" w14:textId="77777777" w:rsidR="00B87F14" w:rsidRDefault="00000000">
      <w:pPr>
        <w:ind w:left="25"/>
        <w:rPr>
          <w:del w:id="213" w:author="db" w:date="2022-09-02T14:54:00Z"/>
        </w:rPr>
      </w:pPr>
      <w:del w:id="214" w:author="db" w:date="2022-09-02T14:54:00Z">
        <w:r>
          <w:delText xml:space="preserve">A conformant implementation according to this document is one that includes all mandatory provisions ("shall") and, if implemented, all recommended provisions ("should") as described. A conformant implementation need not implement optional provisions ("may") and need not implement them as described. </w:delText>
        </w:r>
      </w:del>
    </w:p>
    <w:p w14:paraId="74F98780" w14:textId="77777777" w:rsidR="00000000" w:rsidRDefault="00000000">
      <w:pPr>
        <w:pStyle w:val="NormalWeb"/>
        <w:divId w:val="1295714999"/>
        <w:rPr>
          <w:rFonts w:ascii="Arial" w:hAnsi="Arial" w:cs="Arial"/>
        </w:rPr>
      </w:pPr>
      <w:r>
        <w:rPr>
          <w:rFonts w:ascii="Arial" w:hAnsi="Arial" w:cs="Arial"/>
        </w:rPr>
        <w:t>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14:paraId="23D03DE6" w14:textId="6F6ABA2B" w:rsidR="00000000" w:rsidRDefault="00000000">
      <w:pPr>
        <w:pStyle w:val="Heading2"/>
        <w:divId w:val="1295714999"/>
        <w:rPr>
          <w:rFonts w:ascii="Arial" w:eastAsia="Times New Roman" w:hAnsi="Arial" w:cs="Arial"/>
        </w:rPr>
      </w:pPr>
      <w:r>
        <w:rPr>
          <w:rStyle w:val="heading-number"/>
          <w:rFonts w:ascii="Arial" w:eastAsia="Times New Roman" w:hAnsi="Arial" w:cs="Arial"/>
        </w:rPr>
        <w:t>3</w:t>
      </w:r>
      <w:r>
        <w:rPr>
          <w:rStyle w:val="heading-label"/>
          <w:rFonts w:ascii="Arial" w:eastAsia="Times New Roman" w:hAnsi="Arial" w:cs="Arial"/>
        </w:rPr>
        <w:t xml:space="preserve"> </w:t>
      </w:r>
      <w:r>
        <w:rPr>
          <w:rFonts w:ascii="Arial" w:eastAsia="Times New Roman" w:hAnsi="Arial" w:cs="Arial"/>
        </w:rPr>
        <w:t xml:space="preserve">Normative </w:t>
      </w:r>
      <w:del w:id="215" w:author="db" w:date="2022-09-02T14:54:00Z">
        <w:r>
          <w:delText xml:space="preserve">References </w:delText>
        </w:r>
      </w:del>
      <w:ins w:id="216" w:author="db" w:date="2022-09-02T14:54:00Z">
        <w:r>
          <w:rPr>
            <w:rFonts w:ascii="Arial" w:eastAsia="Times New Roman" w:hAnsi="Arial" w:cs="Arial"/>
          </w:rPr>
          <w:t>references</w:t>
        </w:r>
      </w:ins>
    </w:p>
    <w:p w14:paraId="06E378E6" w14:textId="76B7F8EC" w:rsidR="00000000" w:rsidRDefault="00000000">
      <w:pPr>
        <w:pStyle w:val="NormalWeb"/>
        <w:divId w:val="1295714999"/>
        <w:rPr>
          <w:rFonts w:ascii="Arial" w:hAnsi="Arial" w:cs="Arial"/>
        </w:rPr>
      </w:pPr>
      <w:r>
        <w:rPr>
          <w:rFonts w:ascii="Arial" w:hAnsi="Arial" w:cs="Arial"/>
        </w:rPr>
        <w:t xml:space="preserve">The following documents </w:t>
      </w:r>
      <w:del w:id="217" w:author="db" w:date="2022-09-02T14:54:00Z">
        <w:r>
          <w:delText xml:space="preserve">contain provisions which, through reference </w:delText>
        </w:r>
      </w:del>
      <w:ins w:id="218" w:author="db" w:date="2022-09-02T14:54:00Z">
        <w:r>
          <w:rPr>
            <w:rFonts w:ascii="Arial" w:hAnsi="Arial" w:cs="Arial"/>
          </w:rPr>
          <w:t xml:space="preserve">are referred to </w:t>
        </w:r>
      </w:ins>
      <w:r>
        <w:rPr>
          <w:rFonts w:ascii="Arial" w:hAnsi="Arial" w:cs="Arial"/>
        </w:rPr>
        <w:t xml:space="preserve">in </w:t>
      </w:r>
      <w:del w:id="219" w:author="db" w:date="2022-09-02T14:54:00Z">
        <w:r>
          <w:delText>this</w:delText>
        </w:r>
      </w:del>
      <w:ins w:id="220" w:author="db" w:date="2022-09-02T14:54:00Z">
        <w:r>
          <w:rPr>
            <w:rFonts w:ascii="Arial" w:hAnsi="Arial" w:cs="Arial"/>
          </w:rPr>
          <w:t>the</w:t>
        </w:r>
      </w:ins>
      <w:r>
        <w:rPr>
          <w:rFonts w:ascii="Arial" w:hAnsi="Arial" w:cs="Arial"/>
        </w:rPr>
        <w:t xml:space="preserve"> text</w:t>
      </w:r>
      <w:del w:id="221" w:author="db" w:date="2022-09-02T14:54:00Z">
        <w:r>
          <w:delText>, constitute provisions</w:delText>
        </w:r>
      </w:del>
      <w:ins w:id="222" w:author="db" w:date="2022-09-02T14:54:00Z">
        <w:r>
          <w:rPr>
            <w:rFonts w:ascii="Arial" w:hAnsi="Arial" w:cs="Arial"/>
          </w:rPr>
          <w:t xml:space="preserve"> in such a way that some or all</w:t>
        </w:r>
      </w:ins>
      <w:r>
        <w:rPr>
          <w:rFonts w:ascii="Arial" w:hAnsi="Arial" w:cs="Arial"/>
        </w:rPr>
        <w:t xml:space="preserve"> of </w:t>
      </w:r>
      <w:del w:id="223" w:author="db" w:date="2022-09-02T14:54:00Z">
        <w:r>
          <w:delText xml:space="preserve">this </w:delText>
        </w:r>
      </w:del>
      <w:ins w:id="224" w:author="db" w:date="2022-09-02T14:54:00Z">
        <w:r>
          <w:rPr>
            <w:rFonts w:ascii="Arial" w:hAnsi="Arial" w:cs="Arial"/>
          </w:rPr>
          <w:t>their content constitutes requirements</w:t>
        </w:r>
      </w:ins>
      <w:moveFromRangeStart w:id="225" w:author="db" w:date="2022-09-02T14:54:00Z" w:name="move113022873"/>
      <w:moveFrom w:id="226" w:author="db" w:date="2022-09-02T14:54:00Z">
        <w:r>
          <w:rPr>
            <w:rFonts w:ascii="Arial" w:eastAsia="Times New Roman" w:hAnsi="Arial" w:cs="Arial"/>
            <w:b/>
            <w:bCs/>
            <w:caps/>
          </w:rPr>
          <w:t>Administrative Guideline</w:t>
        </w:r>
      </w:moveFrom>
      <w:moveFromRangeEnd w:id="225"/>
      <w:del w:id="227" w:author="db" w:date="2022-09-02T14:54:00Z">
        <w:r>
          <w:delText>. At the time</w:delText>
        </w:r>
      </w:del>
      <w:r>
        <w:rPr>
          <w:rFonts w:ascii="Arial" w:hAnsi="Arial" w:cs="Arial"/>
        </w:rPr>
        <w:t xml:space="preserve"> of </w:t>
      </w:r>
      <w:del w:id="228" w:author="db" w:date="2022-09-02T14:54:00Z">
        <w:r>
          <w:delText xml:space="preserve">publication, the editions indicated were valid. All standards are subject to revision, and parties to agreements based on </w:delText>
        </w:r>
      </w:del>
      <w:r>
        <w:rPr>
          <w:rFonts w:ascii="Arial" w:hAnsi="Arial" w:cs="Arial"/>
        </w:rPr>
        <w:t>this document</w:t>
      </w:r>
      <w:del w:id="229" w:author="db" w:date="2022-09-02T14:54:00Z">
        <w:r>
          <w:delText xml:space="preserve"> are encouraged to investigate</w:delText>
        </w:r>
      </w:del>
      <w:ins w:id="230" w:author="db" w:date="2022-09-02T14:54:00Z">
        <w:r>
          <w:rPr>
            <w:rFonts w:ascii="Arial" w:hAnsi="Arial" w:cs="Arial"/>
          </w:rPr>
          <w:t>. For dated references, only the edition cited applies. For undated references,</w:t>
        </w:r>
      </w:ins>
      <w:r>
        <w:rPr>
          <w:rFonts w:ascii="Arial" w:hAnsi="Arial" w:cs="Arial"/>
        </w:rPr>
        <w:t xml:space="preserve"> the </w:t>
      </w:r>
      <w:del w:id="231" w:author="db" w:date="2022-09-02T14:54:00Z">
        <w:r>
          <w:delText>possibility</w:delText>
        </w:r>
      </w:del>
      <w:ins w:id="232" w:author="db" w:date="2022-09-02T14:54:00Z">
        <w:r>
          <w:rPr>
            <w:rFonts w:ascii="Arial" w:hAnsi="Arial" w:cs="Arial"/>
          </w:rPr>
          <w:t>latest edition</w:t>
        </w:r>
      </w:ins>
      <w:r>
        <w:rPr>
          <w:rFonts w:ascii="Arial" w:hAnsi="Arial" w:cs="Arial"/>
        </w:rPr>
        <w:t xml:space="preserve"> of </w:t>
      </w:r>
      <w:del w:id="233" w:author="db" w:date="2022-09-02T14:54:00Z">
        <w:r>
          <w:delText xml:space="preserve">applying </w:delText>
        </w:r>
      </w:del>
      <w:r>
        <w:rPr>
          <w:rFonts w:ascii="Arial" w:hAnsi="Arial" w:cs="Arial"/>
        </w:rPr>
        <w:t xml:space="preserve">the </w:t>
      </w:r>
      <w:del w:id="234" w:author="db" w:date="2022-09-02T14:54:00Z">
        <w:r>
          <w:delText xml:space="preserve">most recent edition of the standards indicated below. </w:delText>
        </w:r>
      </w:del>
      <w:ins w:id="235" w:author="db" w:date="2022-09-02T14:54:00Z">
        <w:r>
          <w:rPr>
            <w:rFonts w:ascii="Arial" w:hAnsi="Arial" w:cs="Arial"/>
          </w:rPr>
          <w:t>referenced document (including any amendments) applies.</w:t>
        </w:r>
      </w:ins>
    </w:p>
    <w:p w14:paraId="5FA1C8F3" w14:textId="77777777" w:rsidR="00000000" w:rsidRDefault="00000000">
      <w:pPr>
        <w:numPr>
          <w:ilvl w:val="0"/>
          <w:numId w:val="3"/>
        </w:numPr>
        <w:spacing w:before="100" w:beforeAutospacing="1" w:after="100" w:afterAutospacing="1"/>
        <w:divId w:val="1295714999"/>
        <w:rPr>
          <w:rFonts w:ascii="Arial" w:eastAsia="Times New Roman" w:hAnsi="Arial" w:cs="Arial"/>
        </w:rPr>
      </w:pPr>
      <w:r>
        <w:rPr>
          <w:rStyle w:val="HTMLCite"/>
          <w:rFonts w:ascii="Arial" w:eastAsia="Times New Roman" w:hAnsi="Arial" w:cs="Arial"/>
        </w:rPr>
        <w:t>SMPTE ST 2003</w:t>
      </w:r>
      <w:r>
        <w:rPr>
          <w:rFonts w:ascii="Arial" w:eastAsia="Times New Roman" w:hAnsi="Arial" w:cs="Arial"/>
        </w:rPr>
        <w:t xml:space="preserve">, Types Dictionary Structure </w:t>
      </w:r>
    </w:p>
    <w:p w14:paraId="5CA6F15C" w14:textId="77777777" w:rsidR="00000000" w:rsidRDefault="00000000">
      <w:pPr>
        <w:numPr>
          <w:ilvl w:val="0"/>
          <w:numId w:val="3"/>
        </w:numPr>
        <w:spacing w:before="100" w:beforeAutospacing="1" w:after="100" w:afterAutospacing="1"/>
        <w:divId w:val="1295714999"/>
        <w:rPr>
          <w:rFonts w:ascii="Arial" w:eastAsia="Times New Roman" w:hAnsi="Arial" w:cs="Arial"/>
        </w:rPr>
      </w:pPr>
      <w:r>
        <w:rPr>
          <w:rStyle w:val="HTMLCite"/>
          <w:rFonts w:ascii="Arial" w:eastAsia="Times New Roman" w:hAnsi="Arial" w:cs="Arial"/>
        </w:rPr>
        <w:t>SMPTE ST 335</w:t>
      </w:r>
      <w:r>
        <w:rPr>
          <w:rFonts w:ascii="Arial" w:eastAsia="Times New Roman" w:hAnsi="Arial" w:cs="Arial"/>
        </w:rPr>
        <w:t xml:space="preserve">, Metadata Element Dictionary Structure </w:t>
      </w:r>
    </w:p>
    <w:p w14:paraId="0B864385" w14:textId="77777777" w:rsidR="00000000" w:rsidRDefault="00000000">
      <w:pPr>
        <w:numPr>
          <w:ilvl w:val="0"/>
          <w:numId w:val="3"/>
        </w:numPr>
        <w:spacing w:before="100" w:beforeAutospacing="1" w:after="100" w:afterAutospacing="1"/>
        <w:divId w:val="1295714999"/>
        <w:rPr>
          <w:rFonts w:ascii="Arial" w:eastAsia="Times New Roman" w:hAnsi="Arial" w:cs="Arial"/>
        </w:rPr>
      </w:pPr>
      <w:r>
        <w:rPr>
          <w:rStyle w:val="HTMLCite"/>
          <w:rFonts w:ascii="Arial" w:eastAsia="Times New Roman" w:hAnsi="Arial" w:cs="Arial"/>
        </w:rPr>
        <w:t>SMPTE ST 395</w:t>
      </w:r>
      <w:r>
        <w:rPr>
          <w:rFonts w:ascii="Arial" w:eastAsia="Times New Roman" w:hAnsi="Arial" w:cs="Arial"/>
        </w:rPr>
        <w:t xml:space="preserve">, Metadata Groups Registry Structure </w:t>
      </w:r>
    </w:p>
    <w:p w14:paraId="38D90AC7" w14:textId="77777777" w:rsidR="00000000" w:rsidRDefault="00000000">
      <w:pPr>
        <w:numPr>
          <w:ilvl w:val="0"/>
          <w:numId w:val="3"/>
        </w:numPr>
        <w:spacing w:before="100" w:beforeAutospacing="1" w:after="100" w:afterAutospacing="1"/>
        <w:divId w:val="1295714999"/>
        <w:rPr>
          <w:rFonts w:ascii="Arial" w:eastAsia="Times New Roman" w:hAnsi="Arial" w:cs="Arial"/>
        </w:rPr>
      </w:pPr>
      <w:r>
        <w:rPr>
          <w:rStyle w:val="HTMLCite"/>
          <w:rFonts w:ascii="Arial" w:eastAsia="Times New Roman" w:hAnsi="Arial" w:cs="Arial"/>
        </w:rPr>
        <w:t>SMPTE ST 400</w:t>
      </w:r>
      <w:r>
        <w:rPr>
          <w:rFonts w:ascii="Arial" w:eastAsia="Times New Roman" w:hAnsi="Arial" w:cs="Arial"/>
        </w:rPr>
        <w:t xml:space="preserve">, Television – SMPTE Labels Structure </w:t>
      </w:r>
    </w:p>
    <w:p w14:paraId="797F3660" w14:textId="77777777" w:rsidR="00000000" w:rsidRDefault="00000000">
      <w:pPr>
        <w:numPr>
          <w:ilvl w:val="0"/>
          <w:numId w:val="3"/>
        </w:numPr>
        <w:spacing w:before="100" w:beforeAutospacing="1" w:after="100" w:afterAutospacing="1"/>
        <w:divId w:val="1295714999"/>
        <w:rPr>
          <w:rFonts w:ascii="Arial" w:eastAsia="Times New Roman" w:hAnsi="Arial" w:cs="Arial"/>
        </w:rPr>
      </w:pPr>
      <w:r>
        <w:rPr>
          <w:rStyle w:val="HTMLCite"/>
          <w:rFonts w:ascii="Arial" w:eastAsia="Times New Roman" w:hAnsi="Arial" w:cs="Arial"/>
        </w:rPr>
        <w:t>SMPTE ST 298</w:t>
      </w:r>
      <w:r>
        <w:rPr>
          <w:rFonts w:ascii="Arial" w:eastAsia="Times New Roman" w:hAnsi="Arial" w:cs="Arial"/>
        </w:rPr>
        <w:t xml:space="preserve">, Television – Universal Labels for Unique Identification of Digital Data </w:t>
      </w:r>
    </w:p>
    <w:p w14:paraId="20560906" w14:textId="77777777" w:rsidR="00000000" w:rsidRDefault="00000000">
      <w:pPr>
        <w:numPr>
          <w:ilvl w:val="0"/>
          <w:numId w:val="3"/>
        </w:numPr>
        <w:spacing w:before="100" w:beforeAutospacing="1" w:after="100" w:afterAutospacing="1"/>
        <w:divId w:val="1295714999"/>
        <w:rPr>
          <w:rFonts w:ascii="Arial" w:eastAsia="Times New Roman" w:hAnsi="Arial" w:cs="Arial"/>
        </w:rPr>
      </w:pPr>
      <w:r>
        <w:rPr>
          <w:rStyle w:val="HTMLCite"/>
          <w:rFonts w:ascii="Arial" w:eastAsia="Times New Roman" w:hAnsi="Arial" w:cs="Arial"/>
        </w:rPr>
        <w:t>SMPTE ST 336</w:t>
      </w:r>
      <w:r>
        <w:rPr>
          <w:rFonts w:ascii="Arial" w:eastAsia="Times New Roman" w:hAnsi="Arial" w:cs="Arial"/>
        </w:rPr>
        <w:t xml:space="preserve">, Data Encoding Protocol Using Key-Length-Value </w:t>
      </w:r>
    </w:p>
    <w:p w14:paraId="1FA4E04E" w14:textId="77777777" w:rsidR="00000000" w:rsidRDefault="00000000">
      <w:pPr>
        <w:numPr>
          <w:ilvl w:val="0"/>
          <w:numId w:val="3"/>
        </w:numPr>
        <w:spacing w:before="100" w:beforeAutospacing="1" w:after="100" w:afterAutospacing="1"/>
        <w:divId w:val="1295714999"/>
        <w:rPr>
          <w:rFonts w:ascii="Arial" w:eastAsia="Times New Roman" w:hAnsi="Arial" w:cs="Arial"/>
        </w:rPr>
      </w:pPr>
      <w:r>
        <w:rPr>
          <w:rStyle w:val="HTMLCite"/>
          <w:rFonts w:ascii="Arial" w:eastAsia="Times New Roman" w:hAnsi="Arial" w:cs="Arial"/>
        </w:rPr>
        <w:t>SMPTE Standards Operations Manual</w:t>
      </w:r>
      <w:ins w:id="236" w:author="db" w:date="2022-09-02T14:54:00Z">
        <w:r>
          <w:rPr>
            <w:rFonts w:ascii="Arial" w:eastAsia="Times New Roman" w:hAnsi="Arial" w:cs="Arial"/>
          </w:rPr>
          <w:t>, SMPTE Standards Operations Manual</w:t>
        </w:r>
      </w:ins>
      <w:r>
        <w:rPr>
          <w:rFonts w:ascii="Arial" w:eastAsia="Times New Roman" w:hAnsi="Arial" w:cs="Arial"/>
        </w:rPr>
        <w:t xml:space="preserve"> </w:t>
      </w:r>
    </w:p>
    <w:p w14:paraId="133DE1DC" w14:textId="77777777" w:rsidR="00000000" w:rsidRDefault="00000000">
      <w:pPr>
        <w:numPr>
          <w:ilvl w:val="0"/>
          <w:numId w:val="3"/>
        </w:numPr>
        <w:spacing w:before="100" w:beforeAutospacing="1" w:after="100" w:afterAutospacing="1"/>
        <w:divId w:val="1295714999"/>
        <w:rPr>
          <w:rFonts w:ascii="Arial" w:eastAsia="Times New Roman" w:hAnsi="Arial" w:cs="Arial"/>
        </w:rPr>
      </w:pPr>
      <w:r>
        <w:rPr>
          <w:rStyle w:val="HTMLCite"/>
          <w:rFonts w:ascii="Arial" w:eastAsia="Times New Roman" w:hAnsi="Arial" w:cs="Arial"/>
        </w:rPr>
        <w:t>SMPTE AG 03</w:t>
      </w:r>
      <w:ins w:id="237" w:author="db" w:date="2022-09-02T14:54:00Z">
        <w:r>
          <w:rPr>
            <w:rFonts w:ascii="Arial" w:eastAsia="Times New Roman" w:hAnsi="Arial" w:cs="Arial"/>
          </w:rPr>
          <w:t>,</w:t>
        </w:r>
      </w:ins>
      <w:r>
        <w:rPr>
          <w:rFonts w:ascii="Arial" w:eastAsia="Times New Roman" w:hAnsi="Arial" w:cs="Arial"/>
        </w:rPr>
        <w:t xml:space="preserve"> Normative References </w:t>
      </w:r>
    </w:p>
    <w:p w14:paraId="480E8060" w14:textId="77777777" w:rsidR="00000000" w:rsidRDefault="00000000">
      <w:pPr>
        <w:pStyle w:val="Heading2"/>
        <w:divId w:val="1295714999"/>
        <w:rPr>
          <w:rFonts w:ascii="Arial" w:eastAsia="Times New Roman" w:hAnsi="Arial" w:cs="Arial"/>
        </w:rPr>
      </w:pPr>
      <w:r>
        <w:rPr>
          <w:rStyle w:val="heading-number"/>
          <w:rFonts w:ascii="Arial" w:eastAsia="Times New Roman" w:hAnsi="Arial" w:cs="Arial"/>
        </w:rPr>
        <w:t>4</w:t>
      </w:r>
      <w:r>
        <w:rPr>
          <w:rStyle w:val="heading-label"/>
          <w:rFonts w:ascii="Arial" w:eastAsia="Times New Roman" w:hAnsi="Arial" w:cs="Arial"/>
        </w:rPr>
        <w:t xml:space="preserve"> </w:t>
      </w:r>
      <w:r>
        <w:rPr>
          <w:rFonts w:ascii="Arial" w:eastAsia="Times New Roman" w:hAnsi="Arial" w:cs="Arial"/>
        </w:rPr>
        <w:t>Definitions</w:t>
      </w:r>
    </w:p>
    <w:p w14:paraId="6F5FB957"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4.1</w:t>
      </w:r>
      <w:r>
        <w:rPr>
          <w:rStyle w:val="heading-label"/>
          <w:rFonts w:ascii="Arial" w:eastAsia="Times New Roman" w:hAnsi="Arial" w:cs="Arial"/>
        </w:rPr>
        <w:t xml:space="preserve"> </w:t>
      </w:r>
      <w:r>
        <w:rPr>
          <w:rFonts w:ascii="Arial" w:eastAsia="Times New Roman" w:hAnsi="Arial" w:cs="Arial"/>
        </w:rPr>
        <w:t>Controlling Organization</w:t>
      </w:r>
    </w:p>
    <w:p w14:paraId="46562FF9" w14:textId="77777777" w:rsidR="00000000" w:rsidRDefault="00000000">
      <w:pPr>
        <w:pStyle w:val="NormalWeb"/>
        <w:divId w:val="1295714999"/>
        <w:rPr>
          <w:rFonts w:ascii="Arial" w:hAnsi="Arial" w:cs="Arial"/>
        </w:rPr>
      </w:pPr>
      <w:r>
        <w:rPr>
          <w:rFonts w:ascii="Arial" w:hAnsi="Arial" w:cs="Arial"/>
        </w:rPr>
        <w:t xml:space="preserve">Entity responsible for the creation, </w:t>
      </w:r>
      <w:proofErr w:type="gramStart"/>
      <w:r>
        <w:rPr>
          <w:rFonts w:ascii="Arial" w:hAnsi="Arial" w:cs="Arial"/>
        </w:rPr>
        <w:t>modification</w:t>
      </w:r>
      <w:proofErr w:type="gramEnd"/>
      <w:r>
        <w:rPr>
          <w:rFonts w:ascii="Arial" w:hAnsi="Arial" w:cs="Arial"/>
        </w:rPr>
        <w:t xml:space="preserve"> or deletion of an Entry. </w:t>
      </w:r>
    </w:p>
    <w:p w14:paraId="737B368D"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4.2</w:t>
      </w:r>
      <w:r>
        <w:rPr>
          <w:rStyle w:val="heading-label"/>
          <w:rFonts w:ascii="Arial" w:eastAsia="Times New Roman" w:hAnsi="Arial" w:cs="Arial"/>
        </w:rPr>
        <w:t xml:space="preserve"> </w:t>
      </w:r>
      <w:r>
        <w:rPr>
          <w:rFonts w:ascii="Arial" w:eastAsia="Times New Roman" w:hAnsi="Arial" w:cs="Arial"/>
        </w:rPr>
        <w:t>Node</w:t>
      </w:r>
    </w:p>
    <w:p w14:paraId="58E8A9EB" w14:textId="77777777" w:rsidR="00000000" w:rsidRDefault="00000000">
      <w:pPr>
        <w:pStyle w:val="NormalWeb"/>
        <w:divId w:val="1295714999"/>
        <w:rPr>
          <w:rFonts w:ascii="Arial" w:hAnsi="Arial" w:cs="Arial"/>
        </w:rPr>
      </w:pPr>
      <w:r>
        <w:rPr>
          <w:rFonts w:ascii="Arial" w:hAnsi="Arial" w:cs="Arial"/>
        </w:rPr>
        <w:t xml:space="preserve">Entry that can contain other Entries. </w:t>
      </w:r>
    </w:p>
    <w:p w14:paraId="70CB8F62" w14:textId="0AD55A11" w:rsidR="00000000" w:rsidRDefault="00000000">
      <w:pPr>
        <w:pStyle w:val="note"/>
        <w:divId w:val="1295714999"/>
        <w:rPr>
          <w:rFonts w:ascii="Arial" w:hAnsi="Arial" w:cs="Arial"/>
        </w:rPr>
      </w:pPr>
      <w:del w:id="238" w:author="db" w:date="2022-09-02T14:54:00Z">
        <w:r>
          <w:rPr>
            <w:sz w:val="18"/>
          </w:rPr>
          <w:delText xml:space="preserve">NOTE: </w:delText>
        </w:r>
      </w:del>
      <w:r>
        <w:rPr>
          <w:rFonts w:ascii="Arial" w:hAnsi="Arial" w:cs="Arial"/>
        </w:rPr>
        <w:t xml:space="preserve">A more detailed definition is provided in each Metadata Register Structure Document. </w:t>
      </w:r>
    </w:p>
    <w:p w14:paraId="4C489BD6"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4.3</w:t>
      </w:r>
      <w:r>
        <w:rPr>
          <w:rStyle w:val="heading-label"/>
          <w:rFonts w:ascii="Arial" w:eastAsia="Times New Roman" w:hAnsi="Arial" w:cs="Arial"/>
        </w:rPr>
        <w:t xml:space="preserve"> </w:t>
      </w:r>
      <w:r>
        <w:rPr>
          <w:rFonts w:ascii="Arial" w:eastAsia="Times New Roman" w:hAnsi="Arial" w:cs="Arial"/>
        </w:rPr>
        <w:t>Entry</w:t>
      </w:r>
    </w:p>
    <w:p w14:paraId="188F36B0" w14:textId="77777777" w:rsidR="00000000" w:rsidRDefault="00000000">
      <w:pPr>
        <w:pStyle w:val="NormalWeb"/>
        <w:divId w:val="1295714999"/>
        <w:rPr>
          <w:rFonts w:ascii="Arial" w:hAnsi="Arial" w:cs="Arial"/>
        </w:rPr>
      </w:pPr>
      <w:r>
        <w:rPr>
          <w:rFonts w:ascii="Arial" w:hAnsi="Arial" w:cs="Arial"/>
        </w:rPr>
        <w:t xml:space="preserve">Combines one UL and multiple associated properties. </w:t>
      </w:r>
    </w:p>
    <w:p w14:paraId="35ECFA0B" w14:textId="77777777" w:rsidR="00B87F14" w:rsidRDefault="00000000">
      <w:pPr>
        <w:spacing w:after="446" w:line="265" w:lineRule="auto"/>
        <w:ind w:left="25"/>
        <w:rPr>
          <w:del w:id="239" w:author="db" w:date="2022-09-02T14:54:00Z"/>
        </w:rPr>
      </w:pPr>
      <w:del w:id="240" w:author="db" w:date="2022-09-02T14:54:00Z">
        <w:r>
          <w:rPr>
            <w:sz w:val="18"/>
          </w:rPr>
          <w:delText xml:space="preserve">NOTE: A more detailed definition is provided in each </w:delText>
        </w:r>
        <w:r>
          <w:rPr>
            <w:color w:val="222222"/>
            <w:sz w:val="19"/>
          </w:rPr>
          <w:delText>Metadata Register Structure Document</w:delText>
        </w:r>
        <w:r>
          <w:rPr>
            <w:sz w:val="18"/>
          </w:rPr>
          <w:delText xml:space="preserve">. </w:delText>
        </w:r>
      </w:del>
    </w:p>
    <w:p w14:paraId="4931BE87"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4.4</w:t>
      </w:r>
      <w:r>
        <w:rPr>
          <w:rStyle w:val="heading-label"/>
          <w:rFonts w:ascii="Arial" w:eastAsia="Times New Roman" w:hAnsi="Arial" w:cs="Arial"/>
        </w:rPr>
        <w:t xml:space="preserve"> </w:t>
      </w:r>
      <w:r>
        <w:rPr>
          <w:rFonts w:ascii="Arial" w:eastAsia="Times New Roman" w:hAnsi="Arial" w:cs="Arial"/>
        </w:rPr>
        <w:t>Defining Document</w:t>
      </w:r>
    </w:p>
    <w:p w14:paraId="14670A8D" w14:textId="77777777" w:rsidR="00000000" w:rsidRDefault="00000000">
      <w:pPr>
        <w:pStyle w:val="NormalWeb"/>
        <w:divId w:val="1295714999"/>
        <w:rPr>
          <w:rFonts w:ascii="Arial" w:hAnsi="Arial" w:cs="Arial"/>
        </w:rPr>
      </w:pPr>
      <w:r>
        <w:rPr>
          <w:rFonts w:ascii="Arial" w:hAnsi="Arial" w:cs="Arial"/>
        </w:rPr>
        <w:t xml:space="preserve">Document referenced in the Defining Document property of an Entry. </w:t>
      </w:r>
    </w:p>
    <w:p w14:paraId="500C7DF7" w14:textId="5F4156DB" w:rsidR="00000000" w:rsidRDefault="00000000">
      <w:pPr>
        <w:pStyle w:val="note"/>
        <w:divId w:val="1295714999"/>
        <w:rPr>
          <w:rFonts w:ascii="Arial" w:hAnsi="Arial" w:cs="Arial"/>
        </w:rPr>
      </w:pPr>
      <w:del w:id="241" w:author="db" w:date="2022-09-02T14:54:00Z">
        <w:r>
          <w:rPr>
            <w:sz w:val="18"/>
          </w:rPr>
          <w:delText xml:space="preserve">NOTE: </w:delText>
        </w:r>
      </w:del>
      <w:r>
        <w:rPr>
          <w:rFonts w:ascii="Arial" w:hAnsi="Arial" w:cs="Arial"/>
        </w:rPr>
        <w:t xml:space="preserve">A more detailed definition is provided in each Metadata Register Structure Document. </w:t>
      </w:r>
    </w:p>
    <w:p w14:paraId="0A495628"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4.5</w:t>
      </w:r>
      <w:r>
        <w:rPr>
          <w:rStyle w:val="heading-label"/>
          <w:rFonts w:ascii="Arial" w:eastAsia="Times New Roman" w:hAnsi="Arial" w:cs="Arial"/>
        </w:rPr>
        <w:t xml:space="preserve"> </w:t>
      </w:r>
      <w:r>
        <w:rPr>
          <w:rFonts w:ascii="Arial" w:eastAsia="Times New Roman" w:hAnsi="Arial" w:cs="Arial"/>
        </w:rPr>
        <w:t>Metadata Register</w:t>
      </w:r>
    </w:p>
    <w:p w14:paraId="3A7B05D0" w14:textId="77777777" w:rsidR="00000000" w:rsidRDefault="00000000">
      <w:pPr>
        <w:pStyle w:val="NormalWeb"/>
        <w:divId w:val="1295714999"/>
        <w:rPr>
          <w:rFonts w:ascii="Arial" w:hAnsi="Arial" w:cs="Arial"/>
        </w:rPr>
      </w:pPr>
      <w:r>
        <w:rPr>
          <w:rFonts w:ascii="Arial" w:hAnsi="Arial" w:cs="Arial"/>
        </w:rPr>
        <w:t xml:space="preserve">Collection of Entries defined by a Metadata Register Structure Document. </w:t>
      </w:r>
    </w:p>
    <w:p w14:paraId="1C9AC8C4"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4.6</w:t>
      </w:r>
      <w:r>
        <w:rPr>
          <w:rStyle w:val="heading-label"/>
          <w:rFonts w:ascii="Arial" w:eastAsia="Times New Roman" w:hAnsi="Arial" w:cs="Arial"/>
        </w:rPr>
        <w:t xml:space="preserve"> </w:t>
      </w:r>
      <w:r>
        <w:rPr>
          <w:rFonts w:ascii="Arial" w:eastAsia="Times New Roman" w:hAnsi="Arial" w:cs="Arial"/>
        </w:rPr>
        <w:t>Metadata Register Structure Document</w:t>
      </w:r>
    </w:p>
    <w:p w14:paraId="7914D6A0" w14:textId="77777777" w:rsidR="00000000" w:rsidRDefault="00000000">
      <w:pPr>
        <w:pStyle w:val="NormalWeb"/>
        <w:divId w:val="1295714999"/>
        <w:rPr>
          <w:rFonts w:ascii="Arial" w:hAnsi="Arial" w:cs="Arial"/>
        </w:rPr>
      </w:pPr>
      <w:r>
        <w:rPr>
          <w:rFonts w:ascii="Arial" w:hAnsi="Arial" w:cs="Arial"/>
        </w:rPr>
        <w:t xml:space="preserve">SMPTE Engineering Document that defines a Metadata Register. </w:t>
      </w:r>
    </w:p>
    <w:p w14:paraId="2F7AA6A5" w14:textId="68ADE7BF" w:rsidR="00000000" w:rsidRDefault="00000000">
      <w:pPr>
        <w:pStyle w:val="note"/>
        <w:divId w:val="1295714999"/>
        <w:rPr>
          <w:rFonts w:ascii="Arial" w:hAnsi="Arial" w:cs="Arial"/>
        </w:rPr>
      </w:pPr>
      <w:del w:id="242" w:author="db" w:date="2022-09-02T14:54:00Z">
        <w:r>
          <w:rPr>
            <w:sz w:val="18"/>
          </w:rPr>
          <w:delText xml:space="preserve">NOTE: </w:delText>
        </w:r>
      </w:del>
      <w:r>
        <w:rPr>
          <w:rFonts w:ascii="Arial" w:hAnsi="Arial" w:cs="Arial"/>
        </w:rPr>
        <w:t xml:space="preserve">The SMPTE Registration Authority website lists Metadata Register Structure Documents, as provided by Section </w:t>
      </w:r>
      <w:hyperlink w:anchor="sec-structure-documents" w:history="1">
        <w:r>
          <w:rPr>
            <w:rStyle w:val="Hyperlink"/>
            <w:rFonts w:ascii="Arial" w:hAnsi="Arial" w:cs="Arial"/>
          </w:rPr>
          <w:t>5.4</w:t>
        </w:r>
      </w:hyperlink>
      <w:ins w:id="243" w:author="db" w:date="2022-09-02T14:54:00Z">
        <w:r>
          <w:rPr>
            <w:rFonts w:ascii="Arial" w:hAnsi="Arial" w:cs="Arial"/>
          </w:rPr>
          <w:t xml:space="preserve">. </w:t>
        </w:r>
      </w:ins>
    </w:p>
    <w:p w14:paraId="72A08292" w14:textId="77777777" w:rsidR="00B87F14" w:rsidRDefault="00000000">
      <w:pPr>
        <w:spacing w:after="457" w:line="265" w:lineRule="auto"/>
        <w:ind w:left="25"/>
        <w:rPr>
          <w:del w:id="244" w:author="db" w:date="2022-09-02T14:54:00Z"/>
        </w:rPr>
      </w:pPr>
      <w:del w:id="245" w:author="db" w:date="2022-09-02T14:54:00Z">
        <w:r>
          <w:rPr>
            <w:sz w:val="18"/>
          </w:rPr>
          <w:delText xml:space="preserve">5.4. </w:delText>
        </w:r>
      </w:del>
    </w:p>
    <w:p w14:paraId="0F57DEC9"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4.7</w:t>
      </w:r>
      <w:r>
        <w:rPr>
          <w:rStyle w:val="heading-label"/>
          <w:rFonts w:ascii="Arial" w:eastAsia="Times New Roman" w:hAnsi="Arial" w:cs="Arial"/>
        </w:rPr>
        <w:t xml:space="preserve"> </w:t>
      </w:r>
      <w:r>
        <w:rPr>
          <w:rFonts w:ascii="Arial" w:eastAsia="Times New Roman" w:hAnsi="Arial" w:cs="Arial"/>
        </w:rPr>
        <w:t>Release</w:t>
      </w:r>
    </w:p>
    <w:p w14:paraId="390A8C80" w14:textId="77777777" w:rsidR="00000000" w:rsidRDefault="00000000">
      <w:pPr>
        <w:pStyle w:val="NormalWeb"/>
        <w:divId w:val="1295714999"/>
        <w:rPr>
          <w:rFonts w:ascii="Arial" w:hAnsi="Arial" w:cs="Arial"/>
        </w:rPr>
      </w:pPr>
      <w:r>
        <w:rPr>
          <w:rFonts w:ascii="Arial" w:hAnsi="Arial" w:cs="Arial"/>
        </w:rPr>
        <w:t xml:space="preserve">A SMPTE Standard, or a revision or amendment thereof, whose elements consists of one or more Metadata Registers to be published. </w:t>
      </w:r>
    </w:p>
    <w:p w14:paraId="64BCEF47"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4.8</w:t>
      </w:r>
      <w:r>
        <w:rPr>
          <w:rStyle w:val="heading-label"/>
          <w:rFonts w:ascii="Arial" w:eastAsia="Times New Roman" w:hAnsi="Arial" w:cs="Arial"/>
        </w:rPr>
        <w:t xml:space="preserve"> </w:t>
      </w:r>
      <w:r>
        <w:rPr>
          <w:rFonts w:ascii="Arial" w:eastAsia="Times New Roman" w:hAnsi="Arial" w:cs="Arial"/>
        </w:rPr>
        <w:t>UL</w:t>
      </w:r>
    </w:p>
    <w:p w14:paraId="3F345C65" w14:textId="77777777" w:rsidR="00000000" w:rsidRDefault="00000000">
      <w:pPr>
        <w:pStyle w:val="NormalWeb"/>
        <w:divId w:val="1295714999"/>
        <w:rPr>
          <w:rFonts w:ascii="Arial" w:hAnsi="Arial" w:cs="Arial"/>
        </w:rPr>
      </w:pPr>
      <w:r>
        <w:rPr>
          <w:rFonts w:ascii="Arial" w:hAnsi="Arial" w:cs="Arial"/>
        </w:rPr>
        <w:t xml:space="preserve">SMPTE-administered Universal Label as specified in SMPTE ST 298 and constrained by SMPTE ST 336. </w:t>
      </w:r>
    </w:p>
    <w:p w14:paraId="56C97438" w14:textId="77777777" w:rsidR="00000000" w:rsidRDefault="00000000">
      <w:pPr>
        <w:pStyle w:val="Heading2"/>
        <w:divId w:val="1295714999"/>
        <w:rPr>
          <w:rFonts w:ascii="Arial" w:eastAsia="Times New Roman" w:hAnsi="Arial" w:cs="Arial"/>
        </w:rPr>
      </w:pPr>
      <w:r>
        <w:rPr>
          <w:rStyle w:val="heading-number"/>
          <w:rFonts w:ascii="Arial" w:eastAsia="Times New Roman" w:hAnsi="Arial" w:cs="Arial"/>
        </w:rPr>
        <w:t>5</w:t>
      </w:r>
      <w:r>
        <w:rPr>
          <w:rStyle w:val="heading-label"/>
          <w:rFonts w:ascii="Arial" w:eastAsia="Times New Roman" w:hAnsi="Arial" w:cs="Arial"/>
        </w:rPr>
        <w:t xml:space="preserve"> </w:t>
      </w:r>
      <w:r>
        <w:rPr>
          <w:rFonts w:ascii="Arial" w:eastAsia="Times New Roman" w:hAnsi="Arial" w:cs="Arial"/>
        </w:rPr>
        <w:t>General</w:t>
      </w:r>
    </w:p>
    <w:p w14:paraId="097C66E8"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5.1</w:t>
      </w:r>
      <w:r>
        <w:rPr>
          <w:rStyle w:val="heading-label"/>
          <w:rFonts w:ascii="Arial" w:eastAsia="Times New Roman" w:hAnsi="Arial" w:cs="Arial"/>
        </w:rPr>
        <w:t xml:space="preserve"> </w:t>
      </w:r>
      <w:r>
        <w:rPr>
          <w:rFonts w:ascii="Arial" w:eastAsia="Times New Roman" w:hAnsi="Arial" w:cs="Arial"/>
        </w:rPr>
        <w:t>Relationship with the Standards Operation Manual</w:t>
      </w:r>
    </w:p>
    <w:p w14:paraId="04848E9A" w14:textId="77777777" w:rsidR="00000000" w:rsidRDefault="00000000">
      <w:pPr>
        <w:pStyle w:val="NormalWeb"/>
        <w:divId w:val="1295714999"/>
        <w:rPr>
          <w:rFonts w:ascii="Arial" w:hAnsi="Arial" w:cs="Arial"/>
        </w:rPr>
      </w:pPr>
      <w:r>
        <w:rPr>
          <w:rFonts w:ascii="Arial" w:hAnsi="Arial" w:cs="Arial"/>
        </w:rPr>
        <w:t xml:space="preserve">This Administrative Guideline expands on the Standards Operation Manual, Section 5.2.5 as applied to Registers. In case of conflict with the Standards Operation Manual and this document, the former prevails. </w:t>
      </w:r>
    </w:p>
    <w:p w14:paraId="6C5F65E3"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5.2</w:t>
      </w:r>
      <w:r>
        <w:rPr>
          <w:rStyle w:val="heading-label"/>
          <w:rFonts w:ascii="Arial" w:eastAsia="Times New Roman" w:hAnsi="Arial" w:cs="Arial"/>
        </w:rPr>
        <w:t xml:space="preserve"> </w:t>
      </w:r>
      <w:r>
        <w:rPr>
          <w:rFonts w:ascii="Arial" w:eastAsia="Times New Roman" w:hAnsi="Arial" w:cs="Arial"/>
        </w:rPr>
        <w:t>Relationship with Metadata Register Structure Document</w:t>
      </w:r>
    </w:p>
    <w:p w14:paraId="22D49B4B" w14:textId="12BE025E" w:rsidR="00000000" w:rsidRDefault="00000000">
      <w:pPr>
        <w:pStyle w:val="NormalWeb"/>
        <w:divId w:val="1295714999"/>
        <w:rPr>
          <w:rFonts w:ascii="Arial" w:hAnsi="Arial" w:cs="Arial"/>
        </w:rPr>
      </w:pPr>
      <w:r>
        <w:rPr>
          <w:rFonts w:ascii="Arial" w:hAnsi="Arial" w:cs="Arial"/>
        </w:rPr>
        <w:t xml:space="preserve">This Administrative Guideline supersedes all procedural material specified in Metadata Register Structure Documents, in general, and those listed in </w:t>
      </w:r>
      <w:hyperlink w:anchor="table-superseded" w:history="1">
        <w:r>
          <w:rPr>
            <w:rStyle w:val="Hyperlink"/>
            <w:rFonts w:ascii="Arial" w:hAnsi="Arial" w:cs="Arial"/>
          </w:rPr>
          <w:t>Table 1</w:t>
        </w:r>
      </w:hyperlink>
      <w:del w:id="246" w:author="db" w:date="2022-09-02T14:54:00Z">
        <w:r>
          <w:delText>Table 1,</w:delText>
        </w:r>
      </w:del>
      <w:ins w:id="247" w:author="db" w:date="2022-09-02T14:54:00Z">
        <w:r>
          <w:rPr>
            <w:rFonts w:ascii="Arial" w:hAnsi="Arial" w:cs="Arial"/>
          </w:rPr>
          <w:t>,</w:t>
        </w:r>
      </w:ins>
      <w:r>
        <w:rPr>
          <w:rFonts w:ascii="Arial" w:hAnsi="Arial" w:cs="Arial"/>
        </w:rPr>
        <w:t xml:space="preserve"> in particular. </w:t>
      </w:r>
    </w:p>
    <w:p w14:paraId="1E6D9635" w14:textId="77777777" w:rsidR="00B87F14" w:rsidRDefault="00000000">
      <w:pPr>
        <w:spacing w:after="6" w:line="251" w:lineRule="auto"/>
        <w:ind w:left="605" w:right="564"/>
        <w:jc w:val="center"/>
        <w:rPr>
          <w:del w:id="248" w:author="db" w:date="2022-09-02T14:54:00Z"/>
        </w:rPr>
      </w:pPr>
      <w:del w:id="249" w:author="db" w:date="2022-09-02T14:54:00Z">
        <w:r>
          <w:rPr>
            <w:rFonts w:ascii="Arial" w:eastAsia="Arial" w:hAnsi="Arial" w:cs="Arial"/>
            <w:b/>
            <w:sz w:val="18"/>
          </w:rPr>
          <w:delText xml:space="preserve">Table 1. Superseded Procedures and Criteria. </w:delText>
        </w:r>
      </w:del>
    </w:p>
    <w:p w14:paraId="6D2842B9" w14:textId="77777777" w:rsidR="00B87F14" w:rsidRDefault="00000000">
      <w:pPr>
        <w:spacing w:after="43" w:line="259" w:lineRule="auto"/>
        <w:ind w:left="2906"/>
        <w:rPr>
          <w:del w:id="250" w:author="db" w:date="2022-09-02T14:54:00Z"/>
        </w:rPr>
      </w:pPr>
      <w:del w:id="251" w:author="db" w:date="2022-09-02T14:54:00Z">
        <w:r>
          <w:rPr>
            <w:rFonts w:ascii="Calibri" w:eastAsia="Calibri" w:hAnsi="Calibri" w:cs="Calibri"/>
            <w:noProof/>
            <w:sz w:val="22"/>
          </w:rPr>
          <mc:AlternateContent>
            <mc:Choice Requires="wpg">
              <w:drawing>
                <wp:inline distT="0" distB="0" distL="0" distR="0" wp14:anchorId="40FD5961" wp14:editId="525AB5D4">
                  <wp:extent cx="2521839" cy="19050"/>
                  <wp:effectExtent l="0" t="0" r="0" b="0"/>
                  <wp:docPr id="23296" name="Group 23296"/>
                  <wp:cNvGraphicFramePr/>
                  <a:graphic xmlns:a="http://schemas.openxmlformats.org/drawingml/2006/main">
                    <a:graphicData uri="http://schemas.microsoft.com/office/word/2010/wordprocessingGroup">
                      <wpg:wgp>
                        <wpg:cNvGrpSpPr/>
                        <wpg:grpSpPr>
                          <a:xfrm>
                            <a:off x="0" y="0"/>
                            <a:ext cx="2521839" cy="19050"/>
                            <a:chOff x="0" y="0"/>
                            <a:chExt cx="2521839" cy="19050"/>
                          </a:xfrm>
                        </wpg:grpSpPr>
                        <wps:wsp>
                          <wps:cNvPr id="28287" name="Shape 28287"/>
                          <wps:cNvSpPr/>
                          <wps:spPr>
                            <a:xfrm>
                              <a:off x="0" y="0"/>
                              <a:ext cx="1092835" cy="19050"/>
                            </a:xfrm>
                            <a:custGeom>
                              <a:avLst/>
                              <a:gdLst/>
                              <a:ahLst/>
                              <a:cxnLst/>
                              <a:rect l="0" t="0" r="0" b="0"/>
                              <a:pathLst>
                                <a:path w="1092835" h="19050">
                                  <a:moveTo>
                                    <a:pt x="0" y="0"/>
                                  </a:moveTo>
                                  <a:lnTo>
                                    <a:pt x="1092835" y="0"/>
                                  </a:lnTo>
                                  <a:lnTo>
                                    <a:pt x="109283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88" name="Shape 28288"/>
                          <wps:cNvSpPr/>
                          <wps:spPr>
                            <a:xfrm>
                              <a:off x="109283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89" name="Shape 28289"/>
                          <wps:cNvSpPr/>
                          <wps:spPr>
                            <a:xfrm>
                              <a:off x="1111885" y="0"/>
                              <a:ext cx="1409954" cy="19050"/>
                            </a:xfrm>
                            <a:custGeom>
                              <a:avLst/>
                              <a:gdLst/>
                              <a:ahLst/>
                              <a:cxnLst/>
                              <a:rect l="0" t="0" r="0" b="0"/>
                              <a:pathLst>
                                <a:path w="1409954" h="19050">
                                  <a:moveTo>
                                    <a:pt x="0" y="0"/>
                                  </a:moveTo>
                                  <a:lnTo>
                                    <a:pt x="1409954" y="0"/>
                                  </a:lnTo>
                                  <a:lnTo>
                                    <a:pt x="140995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96" style="width:198.57pt;height:1.5pt;mso-position-horizontal-relative:char;mso-position-vertical-relative:line" coordsize="25218,190">
                  <v:shape id="Shape 28290" style="position:absolute;width:10928;height:190;left:0;top:0;" coordsize="1092835,19050" path="m0,0l1092835,0l1092835,19050l0,19050l0,0">
                    <v:stroke weight="0pt" endcap="flat" joinstyle="miter" miterlimit="10" on="false" color="#000000" opacity="0"/>
                    <v:fill on="true" color="#000000"/>
                  </v:shape>
                  <v:shape id="Shape 28291" style="position:absolute;width:190;height:190;left:10928;top:0;" coordsize="19050,19050" path="m0,0l19050,0l19050,19050l0,19050l0,0">
                    <v:stroke weight="0pt" endcap="flat" joinstyle="miter" miterlimit="10" on="false" color="#000000" opacity="0"/>
                    <v:fill on="true" color="#000000"/>
                  </v:shape>
                  <v:shape id="Shape 28292" style="position:absolute;width:14099;height:190;left:11118;top:0;" coordsize="1409954,19050" path="m0,0l1409954,0l1409954,19050l0,19050l0,0">
                    <v:stroke weight="0pt" endcap="flat" joinstyle="miter" miterlimit="10" on="false" color="#000000" opacity="0"/>
                    <v:fill on="true" color="#000000"/>
                  </v:shape>
                </v:group>
              </w:pict>
            </mc:Fallback>
          </mc:AlternateContent>
        </w:r>
      </w:del>
    </w:p>
    <w:p w14:paraId="3C949A62" w14:textId="77777777" w:rsidR="00B87F14" w:rsidRDefault="00000000">
      <w:pPr>
        <w:tabs>
          <w:tab w:val="center" w:pos="3709"/>
          <w:tab w:val="center" w:pos="5746"/>
        </w:tabs>
        <w:spacing w:after="27" w:line="263" w:lineRule="auto"/>
        <w:rPr>
          <w:del w:id="252" w:author="db" w:date="2022-09-02T14:54:00Z"/>
        </w:rPr>
      </w:pPr>
      <w:del w:id="253" w:author="db" w:date="2022-09-02T14:54:00Z">
        <w:r>
          <w:rPr>
            <w:rFonts w:ascii="Calibri" w:eastAsia="Calibri" w:hAnsi="Calibri" w:cs="Calibri"/>
            <w:sz w:val="22"/>
          </w:rPr>
          <w:tab/>
        </w:r>
        <w:r>
          <w:delText xml:space="preserve">SMPTE ST 335 </w:delText>
        </w:r>
        <w:r>
          <w:tab/>
          <w:delText xml:space="preserve">Section 5 and Annex B </w:delText>
        </w:r>
      </w:del>
    </w:p>
    <w:p w14:paraId="2BF38016" w14:textId="77777777" w:rsidR="00B87F14" w:rsidRDefault="00000000">
      <w:pPr>
        <w:tabs>
          <w:tab w:val="center" w:pos="3709"/>
          <w:tab w:val="center" w:pos="5746"/>
        </w:tabs>
        <w:spacing w:after="27" w:line="263" w:lineRule="auto"/>
        <w:rPr>
          <w:del w:id="254" w:author="db" w:date="2022-09-02T14:54:00Z"/>
        </w:rPr>
      </w:pPr>
      <w:del w:id="255" w:author="db" w:date="2022-09-02T14:54:00Z">
        <w:r>
          <w:rPr>
            <w:rFonts w:ascii="Calibri" w:eastAsia="Calibri" w:hAnsi="Calibri" w:cs="Calibri"/>
            <w:sz w:val="22"/>
          </w:rPr>
          <w:tab/>
        </w:r>
        <w:r>
          <w:delText xml:space="preserve">SMPTE ST 395 </w:delText>
        </w:r>
        <w:r>
          <w:tab/>
          <w:delText xml:space="preserve">Section 5 and Annex B </w:delText>
        </w:r>
      </w:del>
    </w:p>
    <w:p w14:paraId="3785A7B5" w14:textId="77777777" w:rsidR="00B87F14" w:rsidRDefault="00000000">
      <w:pPr>
        <w:spacing w:after="27" w:line="263" w:lineRule="auto"/>
        <w:ind w:left="262" w:right="232"/>
        <w:jc w:val="center"/>
        <w:rPr>
          <w:del w:id="256" w:author="db" w:date="2022-09-02T14:54:00Z"/>
        </w:rPr>
      </w:pPr>
      <w:del w:id="257" w:author="db" w:date="2022-09-02T14:54:00Z">
        <w:r>
          <w:delText xml:space="preserve">SMPTE ST 2003 Section 5 and Annex B </w:delText>
        </w:r>
      </w:del>
    </w:p>
    <w:p w14:paraId="1D7F8AD2" w14:textId="77777777" w:rsidR="00B87F14" w:rsidRDefault="00000000">
      <w:pPr>
        <w:pStyle w:val="Heading5"/>
        <w:tabs>
          <w:tab w:val="center" w:pos="3709"/>
          <w:tab w:val="center" w:pos="5746"/>
        </w:tabs>
        <w:spacing w:after="0" w:line="259" w:lineRule="auto"/>
        <w:rPr>
          <w:del w:id="258" w:author="db" w:date="2022-09-02T14:54:00Z"/>
        </w:rPr>
      </w:pPr>
      <w:del w:id="259" w:author="db" w:date="2022-09-02T14:54:00Z">
        <w:r>
          <w:rPr>
            <w:rFonts w:ascii="Calibri" w:eastAsia="Calibri" w:hAnsi="Calibri" w:cs="Calibri"/>
            <w:b w:val="0"/>
            <w:sz w:val="22"/>
          </w:rPr>
          <w:tab/>
        </w:r>
        <w:r>
          <w:rPr>
            <w:rFonts w:ascii="Arial" w:eastAsia="Arial" w:hAnsi="Arial" w:cs="Arial"/>
            <w:b w:val="0"/>
            <w:u w:val="single" w:color="000000"/>
          </w:rPr>
          <w:delText>SMPTE ST 400</w:delText>
        </w:r>
        <w:r>
          <w:rPr>
            <w:rFonts w:ascii="Arial" w:eastAsia="Arial" w:hAnsi="Arial" w:cs="Arial"/>
            <w:b w:val="0"/>
            <w:sz w:val="24"/>
            <w:u w:val="single" w:color="000000"/>
          </w:rPr>
          <w:delText xml:space="preserve"> </w:delText>
        </w:r>
        <w:r>
          <w:rPr>
            <w:rFonts w:ascii="Arial" w:eastAsia="Arial" w:hAnsi="Arial" w:cs="Arial"/>
            <w:b w:val="0"/>
            <w:sz w:val="24"/>
            <w:u w:val="single" w:color="000000"/>
          </w:rPr>
          <w:tab/>
        </w:r>
        <w:r>
          <w:rPr>
            <w:rFonts w:ascii="Arial" w:eastAsia="Arial" w:hAnsi="Arial" w:cs="Arial"/>
            <w:b w:val="0"/>
            <w:u w:val="single" w:color="000000"/>
          </w:rPr>
          <w:delText xml:space="preserve">Section 5 and Annex B </w:delText>
        </w:r>
      </w:del>
    </w:p>
    <w:tbl>
      <w:tblPr>
        <w:tblW w:w="2500" w:type="pct"/>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020"/>
        <w:gridCol w:w="2660"/>
      </w:tblGrid>
      <w:tr w:rsidR="00000000" w14:paraId="79BCB57D" w14:textId="77777777">
        <w:trPr>
          <w:divId w:val="1295714999"/>
          <w:ins w:id="260" w:author="db" w:date="2022-09-02T14:54:00Z"/>
        </w:trPr>
        <w:tc>
          <w:tcPr>
            <w:tcW w:w="0" w:type="auto"/>
            <w:gridSpan w:val="2"/>
            <w:tcBorders>
              <w:top w:val="nil"/>
              <w:left w:val="nil"/>
              <w:bottom w:val="nil"/>
              <w:right w:val="nil"/>
            </w:tcBorders>
            <w:vAlign w:val="center"/>
            <w:hideMark/>
          </w:tcPr>
          <w:p w14:paraId="51566064" w14:textId="77777777" w:rsidR="00000000" w:rsidRDefault="00000000">
            <w:pPr>
              <w:jc w:val="center"/>
              <w:rPr>
                <w:ins w:id="261" w:author="db" w:date="2022-09-02T14:54:00Z"/>
                <w:rFonts w:eastAsia="Times New Roman"/>
              </w:rPr>
            </w:pPr>
            <w:ins w:id="262" w:author="db" w:date="2022-09-02T14:54:00Z">
              <w:r>
                <w:rPr>
                  <w:rStyle w:val="heading-label"/>
                  <w:rFonts w:eastAsia="Times New Roman"/>
                </w:rPr>
                <w:t xml:space="preserve">Table </w:t>
              </w:r>
              <w:r>
                <w:rPr>
                  <w:rStyle w:val="heading-number"/>
                  <w:rFonts w:eastAsia="Times New Roman"/>
                </w:rPr>
                <w:t>1</w:t>
              </w:r>
              <w:r>
                <w:rPr>
                  <w:rStyle w:val="heading-label"/>
                  <w:rFonts w:eastAsia="Times New Roman"/>
                </w:rPr>
                <w:t xml:space="preserve"> –⁠ </w:t>
              </w:r>
              <w:r>
                <w:rPr>
                  <w:rFonts w:eastAsia="Times New Roman"/>
                </w:rPr>
                <w:t>Superseded Procedures and Criteria.</w:t>
              </w:r>
            </w:ins>
          </w:p>
        </w:tc>
      </w:tr>
      <w:tr w:rsidR="00CE6E21" w14:paraId="128A4612" w14:textId="77777777">
        <w:trPr>
          <w:divId w:val="1295714999"/>
          <w:ins w:id="263" w:author="db" w:date="2022-09-02T14:54:00Z"/>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8B8275" w14:textId="77777777" w:rsidR="00000000" w:rsidRDefault="00000000">
            <w:pPr>
              <w:rPr>
                <w:ins w:id="264" w:author="db" w:date="2022-09-02T14:54:00Z"/>
                <w:rFonts w:eastAsia="Times New Roman"/>
              </w:rPr>
            </w:pPr>
            <w:ins w:id="265" w:author="db" w:date="2022-09-02T14:54:00Z">
              <w:r>
                <w:rPr>
                  <w:rFonts w:eastAsia="Times New Roman"/>
                </w:rPr>
                <w:t>SMPTE ST 335</w:t>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89AB2" w14:textId="77777777" w:rsidR="00000000" w:rsidRDefault="00000000">
            <w:pPr>
              <w:rPr>
                <w:ins w:id="266" w:author="db" w:date="2022-09-02T14:54:00Z"/>
                <w:rFonts w:eastAsia="Times New Roman"/>
              </w:rPr>
            </w:pPr>
            <w:ins w:id="267" w:author="db" w:date="2022-09-02T14:54:00Z">
              <w:r>
                <w:rPr>
                  <w:rFonts w:eastAsia="Times New Roman"/>
                </w:rPr>
                <w:t>Section 5 and Annex B</w:t>
              </w:r>
            </w:ins>
          </w:p>
        </w:tc>
      </w:tr>
      <w:tr w:rsidR="00CE6E21" w14:paraId="33C82EB8" w14:textId="77777777">
        <w:trPr>
          <w:divId w:val="1295714999"/>
          <w:ins w:id="268" w:author="db" w:date="2022-09-02T14:54:00Z"/>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62F2C60" w14:textId="77777777" w:rsidR="00000000" w:rsidRDefault="00000000">
            <w:pPr>
              <w:rPr>
                <w:ins w:id="269" w:author="db" w:date="2022-09-02T14:54:00Z"/>
                <w:rFonts w:eastAsia="Times New Roman"/>
              </w:rPr>
            </w:pPr>
            <w:ins w:id="270" w:author="db" w:date="2022-09-02T14:54:00Z">
              <w:r>
                <w:rPr>
                  <w:rFonts w:eastAsia="Times New Roman"/>
                </w:rPr>
                <w:t>SMPTE ST 395</w:t>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624DB" w14:textId="77777777" w:rsidR="00000000" w:rsidRDefault="00000000">
            <w:pPr>
              <w:rPr>
                <w:ins w:id="271" w:author="db" w:date="2022-09-02T14:54:00Z"/>
                <w:rFonts w:eastAsia="Times New Roman"/>
              </w:rPr>
            </w:pPr>
            <w:ins w:id="272" w:author="db" w:date="2022-09-02T14:54:00Z">
              <w:r>
                <w:rPr>
                  <w:rFonts w:eastAsia="Times New Roman"/>
                </w:rPr>
                <w:t>Section 5 and Annex B</w:t>
              </w:r>
            </w:ins>
          </w:p>
        </w:tc>
      </w:tr>
      <w:tr w:rsidR="00CE6E21" w14:paraId="7173EFBA" w14:textId="77777777">
        <w:trPr>
          <w:divId w:val="1295714999"/>
          <w:ins w:id="273" w:author="db" w:date="2022-09-02T14:54:00Z"/>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FFB9288" w14:textId="77777777" w:rsidR="00000000" w:rsidRDefault="00000000">
            <w:pPr>
              <w:rPr>
                <w:ins w:id="274" w:author="db" w:date="2022-09-02T14:54:00Z"/>
                <w:rFonts w:eastAsia="Times New Roman"/>
              </w:rPr>
            </w:pPr>
            <w:ins w:id="275" w:author="db" w:date="2022-09-02T14:54:00Z">
              <w:r>
                <w:rPr>
                  <w:rFonts w:eastAsia="Times New Roman"/>
                </w:rPr>
                <w:t>SMPTE ST 2003</w:t>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14971" w14:textId="77777777" w:rsidR="00000000" w:rsidRDefault="00000000">
            <w:pPr>
              <w:rPr>
                <w:ins w:id="276" w:author="db" w:date="2022-09-02T14:54:00Z"/>
                <w:rFonts w:eastAsia="Times New Roman"/>
              </w:rPr>
            </w:pPr>
            <w:ins w:id="277" w:author="db" w:date="2022-09-02T14:54:00Z">
              <w:r>
                <w:rPr>
                  <w:rFonts w:eastAsia="Times New Roman"/>
                </w:rPr>
                <w:t>Section 5 and Annex B</w:t>
              </w:r>
            </w:ins>
          </w:p>
        </w:tc>
      </w:tr>
      <w:tr w:rsidR="00CE6E21" w14:paraId="23A8E08A" w14:textId="77777777">
        <w:trPr>
          <w:divId w:val="1295714999"/>
          <w:ins w:id="278" w:author="db" w:date="2022-09-02T14:54:00Z"/>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A0B9838" w14:textId="77777777" w:rsidR="00000000" w:rsidRDefault="00000000">
            <w:pPr>
              <w:rPr>
                <w:ins w:id="279" w:author="db" w:date="2022-09-02T14:54:00Z"/>
                <w:rFonts w:eastAsia="Times New Roman"/>
              </w:rPr>
            </w:pPr>
            <w:ins w:id="280" w:author="db" w:date="2022-09-02T14:54:00Z">
              <w:r>
                <w:rPr>
                  <w:rFonts w:eastAsia="Times New Roman"/>
                </w:rPr>
                <w:t>SMPTE ST 400</w:t>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B592F" w14:textId="77777777" w:rsidR="00000000" w:rsidRDefault="00000000">
            <w:pPr>
              <w:rPr>
                <w:ins w:id="281" w:author="db" w:date="2022-09-02T14:54:00Z"/>
                <w:rFonts w:eastAsia="Times New Roman"/>
              </w:rPr>
            </w:pPr>
            <w:ins w:id="282" w:author="db" w:date="2022-09-02T14:54:00Z">
              <w:r>
                <w:rPr>
                  <w:rFonts w:eastAsia="Times New Roman"/>
                </w:rPr>
                <w:t>Section 5 and Annex B</w:t>
              </w:r>
            </w:ins>
          </w:p>
        </w:tc>
      </w:tr>
    </w:tbl>
    <w:p w14:paraId="6D03F729"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5.3</w:t>
      </w:r>
      <w:r>
        <w:rPr>
          <w:rStyle w:val="heading-label"/>
          <w:rFonts w:ascii="Arial" w:eastAsia="Times New Roman" w:hAnsi="Arial" w:cs="Arial"/>
        </w:rPr>
        <w:t xml:space="preserve"> </w:t>
      </w:r>
      <w:r>
        <w:rPr>
          <w:rFonts w:ascii="Arial" w:eastAsia="Times New Roman" w:hAnsi="Arial" w:cs="Arial"/>
        </w:rPr>
        <w:t xml:space="preserve">Metadata Register </w:t>
      </w:r>
      <w:proofErr w:type="gramStart"/>
      <w:r>
        <w:rPr>
          <w:rFonts w:ascii="Arial" w:eastAsia="Times New Roman" w:hAnsi="Arial" w:cs="Arial"/>
        </w:rPr>
        <w:t>Sub Group</w:t>
      </w:r>
      <w:proofErr w:type="gramEnd"/>
    </w:p>
    <w:p w14:paraId="4C2DE3FE" w14:textId="77777777" w:rsidR="00000000" w:rsidRDefault="00000000">
      <w:pPr>
        <w:pStyle w:val="NormalWeb"/>
        <w:divId w:val="1295714999"/>
        <w:rPr>
          <w:rFonts w:ascii="Arial" w:hAnsi="Arial" w:cs="Arial"/>
        </w:rPr>
      </w:pPr>
      <w:r>
        <w:rPr>
          <w:rFonts w:ascii="Arial" w:hAnsi="Arial" w:cs="Arial"/>
        </w:rPr>
        <w:t xml:space="preserve">The Metadata Register </w:t>
      </w:r>
      <w:proofErr w:type="gramStart"/>
      <w:r>
        <w:rPr>
          <w:rFonts w:ascii="Arial" w:hAnsi="Arial" w:cs="Arial"/>
        </w:rPr>
        <w:t>Sub Group</w:t>
      </w:r>
      <w:proofErr w:type="gramEnd"/>
      <w:r>
        <w:rPr>
          <w:rFonts w:ascii="Arial" w:hAnsi="Arial" w:cs="Arial"/>
        </w:rPr>
        <w:t xml:space="preserve"> is the Sub Group (as defined in the Standards Operations Manual) responsible for developing Releases, as established by TC 30MR. </w:t>
      </w:r>
    </w:p>
    <w:p w14:paraId="17906A1B"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5.4</w:t>
      </w:r>
      <w:r>
        <w:rPr>
          <w:rStyle w:val="heading-label"/>
          <w:rFonts w:ascii="Arial" w:eastAsia="Times New Roman" w:hAnsi="Arial" w:cs="Arial"/>
        </w:rPr>
        <w:t xml:space="preserve"> </w:t>
      </w:r>
      <w:r>
        <w:rPr>
          <w:rFonts w:ascii="Arial" w:eastAsia="Times New Roman" w:hAnsi="Arial" w:cs="Arial"/>
        </w:rPr>
        <w:t>Metadata Register Structure Documents</w:t>
      </w:r>
    </w:p>
    <w:p w14:paraId="1A4357B1" w14:textId="77777777" w:rsidR="00000000" w:rsidRDefault="00000000">
      <w:pPr>
        <w:pStyle w:val="NormalWeb"/>
        <w:divId w:val="1295714999"/>
        <w:rPr>
          <w:rFonts w:ascii="Arial" w:hAnsi="Arial" w:cs="Arial"/>
        </w:rPr>
      </w:pPr>
      <w:r>
        <w:rPr>
          <w:rFonts w:ascii="Arial" w:hAnsi="Arial" w:cs="Arial"/>
        </w:rPr>
        <w:t xml:space="preserve">The SMPTE Registration Authority website shall include a list of references to all Metadata Register Structure Documents, as determined from time-to-time by TC 30MR. </w:t>
      </w:r>
    </w:p>
    <w:p w14:paraId="2487D886"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5.5</w:t>
      </w:r>
      <w:r>
        <w:rPr>
          <w:rStyle w:val="heading-label"/>
          <w:rFonts w:ascii="Arial" w:eastAsia="Times New Roman" w:hAnsi="Arial" w:cs="Arial"/>
        </w:rPr>
        <w:t xml:space="preserve"> </w:t>
      </w:r>
      <w:r>
        <w:rPr>
          <w:rFonts w:ascii="Arial" w:eastAsia="Times New Roman" w:hAnsi="Arial" w:cs="Arial"/>
        </w:rPr>
        <w:t>Current Version Byte</w:t>
      </w:r>
    </w:p>
    <w:p w14:paraId="0A8A6181" w14:textId="77777777" w:rsidR="00000000" w:rsidRDefault="00000000">
      <w:pPr>
        <w:pStyle w:val="NormalWeb"/>
        <w:divId w:val="1295714999"/>
        <w:rPr>
          <w:rFonts w:ascii="Arial" w:hAnsi="Arial" w:cs="Arial"/>
        </w:rPr>
      </w:pPr>
      <w:r>
        <w:rPr>
          <w:rFonts w:ascii="Arial" w:hAnsi="Arial" w:cs="Arial"/>
        </w:rPr>
        <w:t xml:space="preserve">The SMPTE Registration Authority website shall include the current value of the version byte ("Current Version Byte") for each Metadata Register, as determined from time-to-time by TC 30MR. </w:t>
      </w:r>
    </w:p>
    <w:p w14:paraId="79CB36A6" w14:textId="77777777" w:rsidR="00000000" w:rsidRDefault="00000000">
      <w:pPr>
        <w:pStyle w:val="Heading2"/>
        <w:divId w:val="1295714999"/>
        <w:rPr>
          <w:rFonts w:ascii="Arial" w:eastAsia="Times New Roman" w:hAnsi="Arial" w:cs="Arial"/>
        </w:rPr>
      </w:pPr>
      <w:r>
        <w:rPr>
          <w:rStyle w:val="heading-number"/>
          <w:rFonts w:ascii="Arial" w:eastAsia="Times New Roman" w:hAnsi="Arial" w:cs="Arial"/>
        </w:rPr>
        <w:t>6</w:t>
      </w:r>
      <w:r>
        <w:rPr>
          <w:rStyle w:val="heading-label"/>
          <w:rFonts w:ascii="Arial" w:eastAsia="Times New Roman" w:hAnsi="Arial" w:cs="Arial"/>
        </w:rPr>
        <w:t xml:space="preserve"> </w:t>
      </w:r>
      <w:r>
        <w:rPr>
          <w:rFonts w:ascii="Arial" w:eastAsia="Times New Roman" w:hAnsi="Arial" w:cs="Arial"/>
        </w:rPr>
        <w:t>Entry Management and Publication</w:t>
      </w:r>
    </w:p>
    <w:p w14:paraId="03FC85A1"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6.1</w:t>
      </w:r>
      <w:r>
        <w:rPr>
          <w:rStyle w:val="heading-label"/>
          <w:rFonts w:ascii="Arial" w:eastAsia="Times New Roman" w:hAnsi="Arial" w:cs="Arial"/>
        </w:rPr>
        <w:t xml:space="preserve"> </w:t>
      </w:r>
      <w:r>
        <w:rPr>
          <w:rFonts w:ascii="Arial" w:eastAsia="Times New Roman" w:hAnsi="Arial" w:cs="Arial"/>
        </w:rPr>
        <w:t>Private-Use Entries</w:t>
      </w:r>
    </w:p>
    <w:p w14:paraId="099F26C4" w14:textId="1BDB9A50" w:rsidR="00000000" w:rsidRDefault="00000000">
      <w:pPr>
        <w:pStyle w:val="NormalWeb"/>
        <w:divId w:val="1295714999"/>
        <w:rPr>
          <w:rFonts w:ascii="Arial" w:hAnsi="Arial" w:cs="Arial"/>
        </w:rPr>
      </w:pPr>
      <w:r>
        <w:rPr>
          <w:rFonts w:ascii="Arial" w:hAnsi="Arial" w:cs="Arial"/>
        </w:rPr>
        <w:t xml:space="preserve">A Private-Use Entry is an Entry belonging to a top-level Class 14 Node whose control has been delegated to an entity other than SMPTE according to </w:t>
      </w:r>
      <w:hyperlink w:anchor="sec-allocation-transfer" w:history="1">
        <w:r>
          <w:rPr>
            <w:rStyle w:val="Hyperlink"/>
            <w:rFonts w:ascii="Arial" w:hAnsi="Arial" w:cs="Arial"/>
          </w:rPr>
          <w:t>Annex C</w:t>
        </w:r>
      </w:hyperlink>
      <w:del w:id="283" w:author="db" w:date="2022-09-02T14:54:00Z">
        <w:r>
          <w:delText>Annex C.</w:delText>
        </w:r>
      </w:del>
      <w:r>
        <w:rPr>
          <w:rFonts w:ascii="Arial" w:hAnsi="Arial" w:cs="Arial"/>
        </w:rPr>
        <w:t xml:space="preserve"> </w:t>
      </w:r>
    </w:p>
    <w:p w14:paraId="399EE64D" w14:textId="069BD42D" w:rsidR="00000000" w:rsidRDefault="00000000">
      <w:pPr>
        <w:pStyle w:val="note"/>
        <w:divId w:val="1295714999"/>
        <w:rPr>
          <w:rFonts w:ascii="Arial" w:hAnsi="Arial" w:cs="Arial"/>
        </w:rPr>
      </w:pPr>
      <w:del w:id="284" w:author="db" w:date="2022-09-02T14:54:00Z">
        <w:r>
          <w:rPr>
            <w:sz w:val="18"/>
          </w:rPr>
          <w:delText xml:space="preserve">NOTE 1: </w:delText>
        </w:r>
      </w:del>
      <w:r>
        <w:rPr>
          <w:rFonts w:ascii="Arial" w:hAnsi="Arial" w:cs="Arial"/>
        </w:rPr>
        <w:t xml:space="preserve">The Controlling Organization of a Public-Use Entry can transfer control of the Entry back to SMPTE as specified in </w:t>
      </w:r>
      <w:hyperlink w:anchor="sec-allocation-transfer" w:history="1">
        <w:r>
          <w:rPr>
            <w:rStyle w:val="Hyperlink"/>
            <w:rFonts w:ascii="Arial" w:hAnsi="Arial" w:cs="Arial"/>
          </w:rPr>
          <w:t>Annex C</w:t>
        </w:r>
      </w:hyperlink>
      <w:del w:id="285" w:author="db" w:date="2022-09-02T14:54:00Z">
        <w:r>
          <w:rPr>
            <w:sz w:val="18"/>
          </w:rPr>
          <w:delText>Annex C. Annex D</w:delText>
        </w:r>
      </w:del>
      <w:ins w:id="286" w:author="db" w:date="2022-09-02T14:54:00Z">
        <w:r>
          <w:rPr>
            <w:rFonts w:ascii="Arial" w:hAnsi="Arial" w:cs="Arial"/>
          </w:rPr>
          <w:t xml:space="preserve">. </w:t>
        </w:r>
      </w:ins>
      <w:hyperlink w:anchor="sec-private-use-control" w:history="1">
        <w:r>
          <w:rPr>
            <w:rStyle w:val="Hyperlink"/>
            <w:rFonts w:ascii="Arial" w:hAnsi="Arial" w:cs="Arial"/>
          </w:rPr>
          <w:t>Annex D</w:t>
        </w:r>
      </w:hyperlink>
      <w:r>
        <w:rPr>
          <w:rFonts w:ascii="Arial" w:hAnsi="Arial" w:cs="Arial"/>
        </w:rPr>
        <w:t xml:space="preserve"> lists Entries that were previously Private-Use </w:t>
      </w:r>
      <w:proofErr w:type="gramStart"/>
      <w:r>
        <w:rPr>
          <w:rFonts w:ascii="Arial" w:hAnsi="Arial" w:cs="Arial"/>
        </w:rPr>
        <w:t>Entries, but</w:t>
      </w:r>
      <w:proofErr w:type="gramEnd"/>
      <w:r>
        <w:rPr>
          <w:rFonts w:ascii="Arial" w:hAnsi="Arial" w:cs="Arial"/>
        </w:rPr>
        <w:t xml:space="preserve"> are currently SMPTE-Controlled Entries. </w:t>
      </w:r>
    </w:p>
    <w:p w14:paraId="1FF5DB30" w14:textId="77777777" w:rsidR="00000000" w:rsidRDefault="00000000">
      <w:pPr>
        <w:pStyle w:val="NormalWeb"/>
        <w:divId w:val="1295714999"/>
        <w:rPr>
          <w:rFonts w:ascii="Arial" w:hAnsi="Arial" w:cs="Arial"/>
        </w:rPr>
      </w:pPr>
      <w:r>
        <w:rPr>
          <w:rFonts w:ascii="Arial" w:hAnsi="Arial" w:cs="Arial"/>
        </w:rPr>
        <w:t xml:space="preserve">Private-Use Entries shall not be published by SMPTE. The Controlling Organization of a Private-Use entry is however encouraged to maintain and publish it using a method consistent with those specified herein. </w:t>
      </w:r>
    </w:p>
    <w:p w14:paraId="35E6714B" w14:textId="77777777" w:rsidR="00000000" w:rsidRDefault="00000000">
      <w:pPr>
        <w:pStyle w:val="NormalWeb"/>
        <w:divId w:val="1295714999"/>
        <w:rPr>
          <w:rFonts w:ascii="Arial" w:hAnsi="Arial" w:cs="Arial"/>
        </w:rPr>
      </w:pPr>
      <w:r>
        <w:rPr>
          <w:rFonts w:ascii="Arial" w:hAnsi="Arial" w:cs="Arial"/>
        </w:rPr>
        <w:t xml:space="preserve">The management and publication of Private-Use Entries is the sole responsibility of the Controlling Organization. </w:t>
      </w:r>
    </w:p>
    <w:p w14:paraId="23276B69" w14:textId="77777777" w:rsidR="00B87F14" w:rsidRDefault="00000000">
      <w:pPr>
        <w:spacing w:after="457" w:line="265" w:lineRule="auto"/>
        <w:ind w:left="25"/>
        <w:rPr>
          <w:del w:id="287" w:author="db" w:date="2022-09-02T14:54:00Z"/>
        </w:rPr>
      </w:pPr>
      <w:del w:id="288" w:author="db" w:date="2022-09-02T14:54:00Z">
        <w:r>
          <w:rPr>
            <w:sz w:val="18"/>
          </w:rPr>
          <w:delText xml:space="preserve">NOTE 2: Conformance of the UL of Private-Use Entries remains governed by ST 298 and ST 336.  </w:delText>
        </w:r>
      </w:del>
    </w:p>
    <w:p w14:paraId="64950E34"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6.2</w:t>
      </w:r>
      <w:r>
        <w:rPr>
          <w:rStyle w:val="heading-label"/>
          <w:rFonts w:ascii="Arial" w:eastAsia="Times New Roman" w:hAnsi="Arial" w:cs="Arial"/>
        </w:rPr>
        <w:t xml:space="preserve"> </w:t>
      </w:r>
      <w:r>
        <w:rPr>
          <w:rFonts w:ascii="Arial" w:eastAsia="Times New Roman" w:hAnsi="Arial" w:cs="Arial"/>
        </w:rPr>
        <w:t>Public-Use Entries</w:t>
      </w:r>
    </w:p>
    <w:p w14:paraId="454ED76D" w14:textId="3A50634D" w:rsidR="00000000" w:rsidRDefault="00000000">
      <w:pPr>
        <w:pStyle w:val="NormalWeb"/>
        <w:divId w:val="1295714999"/>
        <w:rPr>
          <w:rFonts w:ascii="Arial" w:hAnsi="Arial" w:cs="Arial"/>
        </w:rPr>
      </w:pPr>
      <w:r>
        <w:rPr>
          <w:rFonts w:ascii="Arial" w:hAnsi="Arial" w:cs="Arial"/>
        </w:rPr>
        <w:t xml:space="preserve">A Public-Use Entry is an Entry belonging to a top-level Class 13 Node whose control has been delegated to an entity other than SMPTE according to </w:t>
      </w:r>
      <w:hyperlink w:anchor="sec-private-use-control" w:history="1">
        <w:r>
          <w:rPr>
            <w:rStyle w:val="Hyperlink"/>
            <w:rFonts w:ascii="Arial" w:hAnsi="Arial" w:cs="Arial"/>
          </w:rPr>
          <w:t>Annex D</w:t>
        </w:r>
      </w:hyperlink>
      <w:del w:id="289" w:author="db" w:date="2022-09-02T14:54:00Z">
        <w:r>
          <w:delText>Annex C.</w:delText>
        </w:r>
      </w:del>
      <w:ins w:id="290" w:author="db" w:date="2022-09-02T14:54:00Z">
        <w:r>
          <w:rPr>
            <w:rFonts w:ascii="Arial" w:hAnsi="Arial" w:cs="Arial"/>
          </w:rPr>
          <w:t>.</w:t>
        </w:r>
      </w:ins>
      <w:r>
        <w:rPr>
          <w:rFonts w:ascii="Arial" w:hAnsi="Arial" w:cs="Arial"/>
        </w:rPr>
        <w:t xml:space="preserve"> </w:t>
      </w:r>
    </w:p>
    <w:p w14:paraId="7CAB5812" w14:textId="1078D48A" w:rsidR="00000000" w:rsidRDefault="00000000">
      <w:pPr>
        <w:pStyle w:val="note"/>
        <w:divId w:val="1295714999"/>
        <w:rPr>
          <w:rFonts w:ascii="Arial" w:hAnsi="Arial" w:cs="Arial"/>
        </w:rPr>
      </w:pPr>
      <w:del w:id="291" w:author="db" w:date="2022-09-02T14:54:00Z">
        <w:r>
          <w:rPr>
            <w:sz w:val="18"/>
          </w:rPr>
          <w:delText xml:space="preserve">Note: </w:delText>
        </w:r>
      </w:del>
      <w:r>
        <w:rPr>
          <w:rFonts w:ascii="Arial" w:hAnsi="Arial" w:cs="Arial"/>
        </w:rPr>
        <w:t xml:space="preserve">The Controlling Organization of a Private-Use Entry can transfer control of the Entry back to SMPTE as specified in </w:t>
      </w:r>
      <w:hyperlink w:anchor="sec-private-use-control" w:history="1">
        <w:r>
          <w:rPr>
            <w:rStyle w:val="Hyperlink"/>
            <w:rFonts w:ascii="Arial" w:hAnsi="Arial" w:cs="Arial"/>
          </w:rPr>
          <w:t>Annex D</w:t>
        </w:r>
      </w:hyperlink>
      <w:del w:id="292" w:author="db" w:date="2022-09-02T14:54:00Z">
        <w:r>
          <w:rPr>
            <w:sz w:val="18"/>
          </w:rPr>
          <w:delText>Annex C.</w:delText>
        </w:r>
      </w:del>
      <w:ins w:id="293" w:author="db" w:date="2022-09-02T14:54:00Z">
        <w:r>
          <w:rPr>
            <w:rFonts w:ascii="Arial" w:hAnsi="Arial" w:cs="Arial"/>
          </w:rPr>
          <w:t>.</w:t>
        </w:r>
      </w:ins>
      <w:r>
        <w:rPr>
          <w:rFonts w:ascii="Arial" w:hAnsi="Arial" w:cs="Arial"/>
        </w:rPr>
        <w:t xml:space="preserve"> 0 lists Entries that were previously Public-Use </w:t>
      </w:r>
      <w:proofErr w:type="gramStart"/>
      <w:r>
        <w:rPr>
          <w:rFonts w:ascii="Arial" w:hAnsi="Arial" w:cs="Arial"/>
        </w:rPr>
        <w:t>Entries, but</w:t>
      </w:r>
      <w:proofErr w:type="gramEnd"/>
      <w:r>
        <w:rPr>
          <w:rFonts w:ascii="Arial" w:hAnsi="Arial" w:cs="Arial"/>
        </w:rPr>
        <w:t xml:space="preserve"> are currently SMPTE-Controlled Entries. </w:t>
      </w:r>
    </w:p>
    <w:p w14:paraId="545EA4D2" w14:textId="067E74AC" w:rsidR="00000000" w:rsidRDefault="00000000">
      <w:pPr>
        <w:pStyle w:val="NormalWeb"/>
        <w:divId w:val="1295714999"/>
        <w:rPr>
          <w:rFonts w:ascii="Arial" w:hAnsi="Arial" w:cs="Arial"/>
        </w:rPr>
      </w:pPr>
      <w:r>
        <w:rPr>
          <w:rFonts w:ascii="Arial" w:hAnsi="Arial" w:cs="Arial"/>
        </w:rPr>
        <w:t xml:space="preserve">Public-Use Entries shall be published by SMPTE using the Release process specified in Section </w:t>
      </w:r>
      <w:hyperlink w:anchor="sec-development-publication" w:history="1">
        <w:r>
          <w:rPr>
            <w:rStyle w:val="Hyperlink"/>
            <w:rFonts w:ascii="Arial" w:hAnsi="Arial" w:cs="Arial"/>
          </w:rPr>
          <w:t>7</w:t>
        </w:r>
      </w:hyperlink>
      <w:del w:id="294" w:author="db" w:date="2022-09-02T14:54:00Z">
        <w:r>
          <w:delText>7.</w:delText>
        </w:r>
      </w:del>
      <w:ins w:id="295" w:author="db" w:date="2022-09-02T14:54:00Z">
        <w:r>
          <w:rPr>
            <w:rFonts w:ascii="Arial" w:hAnsi="Arial" w:cs="Arial"/>
          </w:rPr>
          <w:t>.</w:t>
        </w:r>
      </w:ins>
      <w:r>
        <w:rPr>
          <w:rFonts w:ascii="Arial" w:hAnsi="Arial" w:cs="Arial"/>
        </w:rPr>
        <w:t xml:space="preserve"> </w:t>
      </w:r>
    </w:p>
    <w:p w14:paraId="4DE5F6E9" w14:textId="77777777" w:rsidR="00000000" w:rsidRDefault="00000000">
      <w:pPr>
        <w:pStyle w:val="NormalWeb"/>
        <w:divId w:val="1295714999"/>
        <w:rPr>
          <w:rFonts w:ascii="Arial" w:hAnsi="Arial" w:cs="Arial"/>
        </w:rPr>
      </w:pPr>
      <w:r>
        <w:rPr>
          <w:rFonts w:ascii="Arial" w:hAnsi="Arial" w:cs="Arial"/>
        </w:rPr>
        <w:t xml:space="preserve">Each Controlling Organization shall submit for publication all Public-Use Entries it defines. </w:t>
      </w:r>
    </w:p>
    <w:p w14:paraId="0A3E34B2"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6.3</w:t>
      </w:r>
      <w:r>
        <w:rPr>
          <w:rStyle w:val="heading-label"/>
          <w:rFonts w:ascii="Arial" w:eastAsia="Times New Roman" w:hAnsi="Arial" w:cs="Arial"/>
        </w:rPr>
        <w:t xml:space="preserve"> </w:t>
      </w:r>
      <w:r>
        <w:rPr>
          <w:rFonts w:ascii="Arial" w:eastAsia="Times New Roman" w:hAnsi="Arial" w:cs="Arial"/>
        </w:rPr>
        <w:t>SMPTE-Controlled Entry</w:t>
      </w:r>
    </w:p>
    <w:p w14:paraId="0F78414C" w14:textId="77777777" w:rsidR="00000000" w:rsidRDefault="00000000">
      <w:pPr>
        <w:pStyle w:val="NormalWeb"/>
        <w:divId w:val="1295714999"/>
        <w:rPr>
          <w:rFonts w:ascii="Arial" w:hAnsi="Arial" w:cs="Arial"/>
        </w:rPr>
      </w:pPr>
      <w:r>
        <w:rPr>
          <w:rFonts w:ascii="Arial" w:hAnsi="Arial" w:cs="Arial"/>
        </w:rPr>
        <w:t xml:space="preserve">A SMPTE-Controlled Entry is an Entry that is neither a Private-Use Entry nor a Public-Use Entry. </w:t>
      </w:r>
    </w:p>
    <w:p w14:paraId="136DAFAB" w14:textId="3C4EA95A" w:rsidR="00000000" w:rsidRDefault="00000000">
      <w:pPr>
        <w:pStyle w:val="NormalWeb"/>
        <w:divId w:val="1295714999"/>
        <w:rPr>
          <w:rFonts w:ascii="Arial" w:hAnsi="Arial" w:cs="Arial"/>
        </w:rPr>
      </w:pPr>
      <w:r>
        <w:rPr>
          <w:rFonts w:ascii="Arial" w:hAnsi="Arial" w:cs="Arial"/>
        </w:rPr>
        <w:t xml:space="preserve">SMPTE-Controlled Entries shall be published by SMPTE using the Release process specified in Section </w:t>
      </w:r>
      <w:hyperlink w:anchor="sec-development-publication" w:history="1">
        <w:r>
          <w:rPr>
            <w:rStyle w:val="Hyperlink"/>
            <w:rFonts w:ascii="Arial" w:hAnsi="Arial" w:cs="Arial"/>
          </w:rPr>
          <w:t>7</w:t>
        </w:r>
      </w:hyperlink>
      <w:del w:id="296" w:author="db" w:date="2022-09-02T14:54:00Z">
        <w:r>
          <w:delText>7.</w:delText>
        </w:r>
      </w:del>
      <w:ins w:id="297" w:author="db" w:date="2022-09-02T14:54:00Z">
        <w:r>
          <w:rPr>
            <w:rFonts w:ascii="Arial" w:hAnsi="Arial" w:cs="Arial"/>
          </w:rPr>
          <w:t>.</w:t>
        </w:r>
      </w:ins>
      <w:r>
        <w:rPr>
          <w:rFonts w:ascii="Arial" w:hAnsi="Arial" w:cs="Arial"/>
        </w:rPr>
        <w:t xml:space="preserve"> </w:t>
      </w:r>
    </w:p>
    <w:p w14:paraId="71F8E94B" w14:textId="77777777" w:rsidR="00000000" w:rsidRDefault="00000000">
      <w:pPr>
        <w:pStyle w:val="NormalWeb"/>
        <w:divId w:val="1295714999"/>
        <w:rPr>
          <w:rFonts w:ascii="Arial" w:hAnsi="Arial" w:cs="Arial"/>
        </w:rPr>
      </w:pPr>
      <w:r>
        <w:rPr>
          <w:rFonts w:ascii="Arial" w:hAnsi="Arial" w:cs="Arial"/>
        </w:rPr>
        <w:t xml:space="preserve">No SMPTE Engineering Document should be balloted to FCD until all Entries it defines have reached the "mature" state. </w:t>
      </w:r>
    </w:p>
    <w:p w14:paraId="751AC898" w14:textId="77777777" w:rsidR="00000000" w:rsidRDefault="00000000">
      <w:pPr>
        <w:pStyle w:val="NormalWeb"/>
        <w:divId w:val="1295714999"/>
        <w:rPr>
          <w:rFonts w:ascii="Arial" w:hAnsi="Arial" w:cs="Arial"/>
        </w:rPr>
      </w:pPr>
      <w:r>
        <w:rPr>
          <w:rFonts w:ascii="Arial" w:hAnsi="Arial" w:cs="Arial"/>
        </w:rPr>
        <w:t xml:space="preserve">No SMPTE RDD should undergo committee ballot until all Entries it defines have reached the "mature" state. </w:t>
      </w:r>
    </w:p>
    <w:p w14:paraId="1F8E7438" w14:textId="77777777" w:rsidR="00000000" w:rsidRDefault="00000000">
      <w:pPr>
        <w:pStyle w:val="NormalWeb"/>
        <w:divId w:val="1295714999"/>
        <w:rPr>
          <w:rFonts w:ascii="Arial" w:hAnsi="Arial" w:cs="Arial"/>
        </w:rPr>
      </w:pPr>
      <w:r>
        <w:rPr>
          <w:rFonts w:ascii="Arial" w:hAnsi="Arial" w:cs="Arial"/>
        </w:rPr>
        <w:t xml:space="preserve">No SMPTE Engineering Document or RDD should be published until all Entries it defines have reached the "accepted" state. </w:t>
      </w:r>
    </w:p>
    <w:p w14:paraId="370D4BB5" w14:textId="77777777" w:rsidR="00000000" w:rsidRDefault="00000000">
      <w:pPr>
        <w:pStyle w:val="Heading2"/>
        <w:divId w:val="1295714999"/>
        <w:rPr>
          <w:rFonts w:ascii="Arial" w:eastAsia="Times New Roman" w:hAnsi="Arial" w:cs="Arial"/>
        </w:rPr>
      </w:pPr>
      <w:r>
        <w:rPr>
          <w:rStyle w:val="heading-number"/>
          <w:rFonts w:ascii="Arial" w:eastAsia="Times New Roman" w:hAnsi="Arial" w:cs="Arial"/>
        </w:rPr>
        <w:t>7</w:t>
      </w:r>
      <w:r>
        <w:rPr>
          <w:rStyle w:val="heading-label"/>
          <w:rFonts w:ascii="Arial" w:eastAsia="Times New Roman" w:hAnsi="Arial" w:cs="Arial"/>
        </w:rPr>
        <w:t xml:space="preserve"> </w:t>
      </w:r>
      <w:r>
        <w:rPr>
          <w:rFonts w:ascii="Arial" w:eastAsia="Times New Roman" w:hAnsi="Arial" w:cs="Arial"/>
        </w:rPr>
        <w:t>Development and Publication of a Release</w:t>
      </w:r>
    </w:p>
    <w:p w14:paraId="141E1D8C"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7.1</w:t>
      </w:r>
      <w:r>
        <w:rPr>
          <w:rStyle w:val="heading-label"/>
          <w:rFonts w:ascii="Arial" w:eastAsia="Times New Roman" w:hAnsi="Arial" w:cs="Arial"/>
        </w:rPr>
        <w:t xml:space="preserve"> </w:t>
      </w:r>
      <w:r>
        <w:rPr>
          <w:rFonts w:ascii="Arial" w:eastAsia="Times New Roman" w:hAnsi="Arial" w:cs="Arial"/>
        </w:rPr>
        <w:t>General</w:t>
      </w:r>
    </w:p>
    <w:p w14:paraId="62603F93" w14:textId="77777777" w:rsidR="00000000" w:rsidRDefault="00000000">
      <w:pPr>
        <w:pStyle w:val="NormalWeb"/>
        <w:divId w:val="1295714999"/>
        <w:rPr>
          <w:rFonts w:ascii="Arial" w:hAnsi="Arial" w:cs="Arial"/>
        </w:rPr>
      </w:pPr>
      <w:r>
        <w:rPr>
          <w:rFonts w:ascii="Arial" w:hAnsi="Arial" w:cs="Arial"/>
        </w:rPr>
        <w:t xml:space="preserve">A Release follows the development process for Engineering Documents, as specified in the Standards Operations Manual. </w:t>
      </w:r>
    </w:p>
    <w:p w14:paraId="2173E1B1" w14:textId="77777777" w:rsidR="00000000" w:rsidRDefault="00000000">
      <w:pPr>
        <w:pStyle w:val="NormalWeb"/>
        <w:divId w:val="1295714999"/>
        <w:rPr>
          <w:rFonts w:ascii="Arial" w:hAnsi="Arial" w:cs="Arial"/>
        </w:rPr>
      </w:pPr>
      <w:r>
        <w:rPr>
          <w:rFonts w:ascii="Arial" w:hAnsi="Arial" w:cs="Arial"/>
        </w:rPr>
        <w:t xml:space="preserve">The document number of the Release is assigned as provided in AG 02. </w:t>
      </w:r>
    </w:p>
    <w:p w14:paraId="75A5FD5E" w14:textId="30C3A462" w:rsidR="00000000" w:rsidRDefault="00000000">
      <w:pPr>
        <w:pStyle w:val="note"/>
        <w:divId w:val="1295714999"/>
        <w:rPr>
          <w:rFonts w:ascii="Arial" w:hAnsi="Arial" w:cs="Arial"/>
        </w:rPr>
      </w:pPr>
      <w:del w:id="298" w:author="db" w:date="2022-09-02T14:54:00Z">
        <w:r>
          <w:rPr>
            <w:sz w:val="18"/>
          </w:rPr>
          <w:delText xml:space="preserve">NOTE: </w:delText>
        </w:r>
      </w:del>
      <w:r>
        <w:rPr>
          <w:rFonts w:ascii="Arial" w:hAnsi="Arial" w:cs="Arial"/>
        </w:rPr>
        <w:t xml:space="preserve">A Release typically includes Metadata Registers for all Metadata Register Structure Documents. </w:t>
      </w:r>
    </w:p>
    <w:p w14:paraId="7BF5F695"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7.2</w:t>
      </w:r>
      <w:r>
        <w:rPr>
          <w:rStyle w:val="heading-label"/>
          <w:rFonts w:ascii="Arial" w:eastAsia="Times New Roman" w:hAnsi="Arial" w:cs="Arial"/>
        </w:rPr>
        <w:t xml:space="preserve"> </w:t>
      </w:r>
      <w:r>
        <w:rPr>
          <w:rFonts w:ascii="Arial" w:eastAsia="Times New Roman" w:hAnsi="Arial" w:cs="Arial"/>
        </w:rPr>
        <w:t>Initiation</w:t>
      </w:r>
    </w:p>
    <w:p w14:paraId="2601A0A6" w14:textId="77777777" w:rsidR="00000000" w:rsidRDefault="00000000">
      <w:pPr>
        <w:pStyle w:val="NormalWeb"/>
        <w:divId w:val="1295714999"/>
        <w:rPr>
          <w:rFonts w:ascii="Arial" w:hAnsi="Arial" w:cs="Arial"/>
        </w:rPr>
      </w:pPr>
      <w:r>
        <w:rPr>
          <w:rFonts w:ascii="Arial" w:hAnsi="Arial" w:cs="Arial"/>
        </w:rPr>
        <w:t xml:space="preserve">A Release is initiated by creating a Working Draft consisting of all Entries whose Submission is in the "Accepted" state at the time of initiation. </w:t>
      </w:r>
    </w:p>
    <w:p w14:paraId="277CD726" w14:textId="5C861067" w:rsidR="00000000" w:rsidRDefault="00000000">
      <w:pPr>
        <w:pStyle w:val="note"/>
        <w:divId w:val="1295714999"/>
        <w:rPr>
          <w:rFonts w:ascii="Arial" w:hAnsi="Arial" w:cs="Arial"/>
        </w:rPr>
      </w:pPr>
      <w:del w:id="299" w:author="db" w:date="2022-09-02T14:54:00Z">
        <w:r>
          <w:rPr>
            <w:sz w:val="18"/>
          </w:rPr>
          <w:delText xml:space="preserve">NOTE: </w:delText>
        </w:r>
      </w:del>
      <w:r>
        <w:rPr>
          <w:rFonts w:ascii="Arial" w:hAnsi="Arial" w:cs="Arial"/>
        </w:rPr>
        <w:t xml:space="preserve">As a result, only Entries that have undergone the Submission process are published. </w:t>
      </w:r>
    </w:p>
    <w:p w14:paraId="7B569448" w14:textId="77777777" w:rsidR="00000000" w:rsidRDefault="00000000">
      <w:pPr>
        <w:pStyle w:val="NormalWeb"/>
        <w:divId w:val="1295714999"/>
        <w:rPr>
          <w:rFonts w:ascii="Arial" w:hAnsi="Arial" w:cs="Arial"/>
        </w:rPr>
      </w:pPr>
      <w:r>
        <w:rPr>
          <w:rFonts w:ascii="Arial" w:hAnsi="Arial" w:cs="Arial"/>
        </w:rPr>
        <w:t xml:space="preserve">A Release should be initiated twice every calendar year. </w:t>
      </w:r>
    </w:p>
    <w:p w14:paraId="4383994C"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7.3</w:t>
      </w:r>
      <w:r>
        <w:rPr>
          <w:rStyle w:val="heading-label"/>
          <w:rFonts w:ascii="Arial" w:eastAsia="Times New Roman" w:hAnsi="Arial" w:cs="Arial"/>
        </w:rPr>
        <w:t xml:space="preserve"> </w:t>
      </w:r>
      <w:r>
        <w:rPr>
          <w:rFonts w:ascii="Arial" w:eastAsia="Times New Roman" w:hAnsi="Arial" w:cs="Arial"/>
        </w:rPr>
        <w:t>Modification of a Release during Development</w:t>
      </w:r>
    </w:p>
    <w:p w14:paraId="2A9CDE4A" w14:textId="77777777" w:rsidR="00000000" w:rsidRDefault="00000000">
      <w:pPr>
        <w:pStyle w:val="NormalWeb"/>
        <w:divId w:val="1295714999"/>
        <w:rPr>
          <w:rFonts w:ascii="Arial" w:hAnsi="Arial" w:cs="Arial"/>
        </w:rPr>
      </w:pPr>
      <w:r>
        <w:rPr>
          <w:rFonts w:ascii="Arial" w:hAnsi="Arial" w:cs="Arial"/>
        </w:rPr>
        <w:t xml:space="preserve">No Entry should be added to a Release at or after Committee Draft stage. </w:t>
      </w:r>
    </w:p>
    <w:p w14:paraId="5F088304" w14:textId="77777777" w:rsidR="00000000" w:rsidRDefault="00000000">
      <w:pPr>
        <w:pStyle w:val="NormalWeb"/>
        <w:divId w:val="1295714999"/>
        <w:rPr>
          <w:rFonts w:ascii="Arial" w:hAnsi="Arial" w:cs="Arial"/>
        </w:rPr>
      </w:pPr>
      <w:r>
        <w:rPr>
          <w:rFonts w:ascii="Arial" w:hAnsi="Arial" w:cs="Arial"/>
        </w:rPr>
        <w:t xml:space="preserve">Any correction to an Entry included in a Release shall be made through a Submission. </w:t>
      </w:r>
    </w:p>
    <w:p w14:paraId="64970AE4"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7.4</w:t>
      </w:r>
      <w:r>
        <w:rPr>
          <w:rStyle w:val="heading-label"/>
          <w:rFonts w:ascii="Arial" w:eastAsia="Times New Roman" w:hAnsi="Arial" w:cs="Arial"/>
        </w:rPr>
        <w:t xml:space="preserve"> </w:t>
      </w:r>
      <w:r>
        <w:rPr>
          <w:rFonts w:ascii="Arial" w:eastAsia="Times New Roman" w:hAnsi="Arial" w:cs="Arial"/>
        </w:rPr>
        <w:t>Release Project</w:t>
      </w:r>
    </w:p>
    <w:p w14:paraId="1189AFE3" w14:textId="77777777" w:rsidR="00000000" w:rsidRDefault="00000000">
      <w:pPr>
        <w:pStyle w:val="NormalWeb"/>
        <w:divId w:val="1295714999"/>
        <w:rPr>
          <w:rFonts w:ascii="Arial" w:hAnsi="Arial" w:cs="Arial"/>
        </w:rPr>
      </w:pPr>
      <w:r>
        <w:rPr>
          <w:rFonts w:ascii="Arial" w:hAnsi="Arial" w:cs="Arial"/>
        </w:rPr>
        <w:t xml:space="preserve">There is one Project, as defined in the Standards Operations Manual, for each Release. </w:t>
      </w:r>
    </w:p>
    <w:p w14:paraId="6A2D4FE2" w14:textId="77777777" w:rsidR="00000000" w:rsidRDefault="00000000">
      <w:pPr>
        <w:pStyle w:val="NormalWeb"/>
        <w:divId w:val="1295714999"/>
        <w:rPr>
          <w:rFonts w:ascii="Arial" w:hAnsi="Arial" w:cs="Arial"/>
        </w:rPr>
      </w:pPr>
      <w:r>
        <w:rPr>
          <w:rFonts w:ascii="Arial" w:hAnsi="Arial" w:cs="Arial"/>
        </w:rPr>
        <w:t xml:space="preserve">The Project shall be assigned to the Metadata Register </w:t>
      </w:r>
      <w:proofErr w:type="gramStart"/>
      <w:r>
        <w:rPr>
          <w:rFonts w:ascii="Arial" w:hAnsi="Arial" w:cs="Arial"/>
        </w:rPr>
        <w:t>Sub Group</w:t>
      </w:r>
      <w:proofErr w:type="gramEnd"/>
      <w:r>
        <w:rPr>
          <w:rFonts w:ascii="Arial" w:hAnsi="Arial" w:cs="Arial"/>
        </w:rPr>
        <w:t xml:space="preserve">. </w:t>
      </w:r>
    </w:p>
    <w:p w14:paraId="675E88AF" w14:textId="77777777" w:rsidR="00000000" w:rsidRDefault="00000000">
      <w:pPr>
        <w:pStyle w:val="NormalWeb"/>
        <w:divId w:val="1295714999"/>
        <w:rPr>
          <w:rFonts w:ascii="Arial" w:hAnsi="Arial" w:cs="Arial"/>
        </w:rPr>
      </w:pPr>
      <w:r>
        <w:rPr>
          <w:rFonts w:ascii="Arial" w:hAnsi="Arial" w:cs="Arial"/>
        </w:rPr>
        <w:t xml:space="preserve">To help distinguish between Releases, the Project should be given a distinctive name. </w:t>
      </w:r>
    </w:p>
    <w:p w14:paraId="30AE9DE2" w14:textId="77777777" w:rsidR="00000000" w:rsidRDefault="00000000">
      <w:pPr>
        <w:pStyle w:val="NormalWeb"/>
        <w:divId w:val="1295714999"/>
        <w:rPr>
          <w:rFonts w:ascii="Arial" w:hAnsi="Arial" w:cs="Arial"/>
        </w:rPr>
      </w:pPr>
      <w:r>
        <w:rPr>
          <w:rFonts w:ascii="Arial" w:hAnsi="Arial" w:cs="Arial"/>
        </w:rPr>
        <w:t xml:space="preserve">EXAMPLE: Project names of past Releases have included condiment names such as "catsup" and "brown sauce". </w:t>
      </w:r>
    </w:p>
    <w:p w14:paraId="35EBA7B1"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7.5</w:t>
      </w:r>
      <w:r>
        <w:rPr>
          <w:rStyle w:val="heading-label"/>
          <w:rFonts w:ascii="Arial" w:eastAsia="Times New Roman" w:hAnsi="Arial" w:cs="Arial"/>
        </w:rPr>
        <w:t xml:space="preserve"> </w:t>
      </w:r>
      <w:r>
        <w:rPr>
          <w:rFonts w:ascii="Arial" w:eastAsia="Times New Roman" w:hAnsi="Arial" w:cs="Arial"/>
        </w:rPr>
        <w:t>Release Numbering</w:t>
      </w:r>
    </w:p>
    <w:p w14:paraId="2C8CFACF" w14:textId="77777777" w:rsidR="00000000" w:rsidRDefault="00000000">
      <w:pPr>
        <w:pStyle w:val="NormalWeb"/>
        <w:divId w:val="1295714999"/>
        <w:rPr>
          <w:rFonts w:ascii="Arial" w:hAnsi="Arial" w:cs="Arial"/>
        </w:rPr>
      </w:pPr>
      <w:r>
        <w:rPr>
          <w:rFonts w:ascii="Arial" w:hAnsi="Arial" w:cs="Arial"/>
        </w:rPr>
        <w:t xml:space="preserve">A Release is numbered according to the Document Numbering requirements specified in AG 02. </w:t>
      </w:r>
    </w:p>
    <w:p w14:paraId="377E91F2" w14:textId="77777777" w:rsidR="00000000" w:rsidRDefault="00000000">
      <w:pPr>
        <w:pStyle w:val="NormalWeb"/>
        <w:divId w:val="1295714999"/>
        <w:rPr>
          <w:rFonts w:ascii="Arial" w:hAnsi="Arial" w:cs="Arial"/>
        </w:rPr>
      </w:pPr>
      <w:r>
        <w:rPr>
          <w:rFonts w:ascii="Arial" w:hAnsi="Arial" w:cs="Arial"/>
        </w:rPr>
        <w:t xml:space="preserve">The Release document number shall include both Year of Issue and Month of Issue, since multiple Releases are planned </w:t>
      </w:r>
      <w:proofErr w:type="gramStart"/>
      <w:r>
        <w:rPr>
          <w:rFonts w:ascii="Arial" w:hAnsi="Arial" w:cs="Arial"/>
        </w:rPr>
        <w:t>in a given year</w:t>
      </w:r>
      <w:proofErr w:type="gramEnd"/>
      <w:r>
        <w:rPr>
          <w:rFonts w:ascii="Arial" w:hAnsi="Arial" w:cs="Arial"/>
        </w:rPr>
        <w:t xml:space="preserve">. </w:t>
      </w:r>
    </w:p>
    <w:p w14:paraId="0DB1B3FA"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7.6</w:t>
      </w:r>
      <w:r>
        <w:rPr>
          <w:rStyle w:val="heading-label"/>
          <w:rFonts w:ascii="Arial" w:eastAsia="Times New Roman" w:hAnsi="Arial" w:cs="Arial"/>
        </w:rPr>
        <w:t xml:space="preserve"> </w:t>
      </w:r>
      <w:r>
        <w:rPr>
          <w:rFonts w:ascii="Arial" w:eastAsia="Times New Roman" w:hAnsi="Arial" w:cs="Arial"/>
        </w:rPr>
        <w:t>Publication</w:t>
      </w:r>
    </w:p>
    <w:p w14:paraId="75524719" w14:textId="77777777" w:rsidR="00000000" w:rsidRDefault="00000000">
      <w:pPr>
        <w:pStyle w:val="NormalWeb"/>
        <w:divId w:val="1295714999"/>
        <w:rPr>
          <w:rFonts w:ascii="Arial" w:hAnsi="Arial" w:cs="Arial"/>
        </w:rPr>
      </w:pPr>
      <w:r>
        <w:rPr>
          <w:rFonts w:ascii="Arial" w:hAnsi="Arial" w:cs="Arial"/>
        </w:rPr>
        <w:t xml:space="preserve">Upon publication, a Release shall be made publicly available at the SMPTE Registration Authority website. </w:t>
      </w:r>
    </w:p>
    <w:p w14:paraId="707E7CA5"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7.7</w:t>
      </w:r>
      <w:r>
        <w:rPr>
          <w:rStyle w:val="heading-label"/>
          <w:rFonts w:ascii="Arial" w:eastAsia="Times New Roman" w:hAnsi="Arial" w:cs="Arial"/>
        </w:rPr>
        <w:t xml:space="preserve"> </w:t>
      </w:r>
      <w:r>
        <w:rPr>
          <w:rFonts w:ascii="Arial" w:eastAsia="Times New Roman" w:hAnsi="Arial" w:cs="Arial"/>
        </w:rPr>
        <w:t>Amendment</w:t>
      </w:r>
    </w:p>
    <w:p w14:paraId="3F80BBCE" w14:textId="77777777" w:rsidR="00000000" w:rsidRDefault="00000000">
      <w:pPr>
        <w:pStyle w:val="NormalWeb"/>
        <w:divId w:val="1295714999"/>
        <w:rPr>
          <w:rFonts w:ascii="Arial" w:hAnsi="Arial" w:cs="Arial"/>
        </w:rPr>
      </w:pPr>
      <w:r>
        <w:rPr>
          <w:rFonts w:ascii="Arial" w:hAnsi="Arial" w:cs="Arial"/>
        </w:rPr>
        <w:t xml:space="preserve">The amendment of a Release should be reserved for correcting errors before the next Release. </w:t>
      </w:r>
    </w:p>
    <w:p w14:paraId="48B19D09" w14:textId="77777777" w:rsidR="00000000" w:rsidRDefault="00000000">
      <w:pPr>
        <w:pStyle w:val="NormalWeb"/>
        <w:divId w:val="1295714999"/>
        <w:rPr>
          <w:rFonts w:ascii="Arial" w:hAnsi="Arial" w:cs="Arial"/>
        </w:rPr>
      </w:pPr>
      <w:r>
        <w:rPr>
          <w:rFonts w:ascii="Arial" w:hAnsi="Arial" w:cs="Arial"/>
        </w:rPr>
        <w:t xml:space="preserve">EXAMPLE: Periodic Releases lessens the need for amendments. </w:t>
      </w:r>
    </w:p>
    <w:p w14:paraId="60E23BE2" w14:textId="77777777" w:rsidR="00000000" w:rsidRDefault="00000000">
      <w:pPr>
        <w:pStyle w:val="Heading2"/>
        <w:divId w:val="1295714999"/>
        <w:rPr>
          <w:rFonts w:ascii="Arial" w:eastAsia="Times New Roman" w:hAnsi="Arial" w:cs="Arial"/>
        </w:rPr>
      </w:pPr>
      <w:r>
        <w:rPr>
          <w:rStyle w:val="heading-number"/>
          <w:rFonts w:ascii="Arial" w:eastAsia="Times New Roman" w:hAnsi="Arial" w:cs="Arial"/>
        </w:rPr>
        <w:t>8</w:t>
      </w:r>
      <w:r>
        <w:rPr>
          <w:rStyle w:val="heading-label"/>
          <w:rFonts w:ascii="Arial" w:eastAsia="Times New Roman" w:hAnsi="Arial" w:cs="Arial"/>
        </w:rPr>
        <w:t xml:space="preserve"> </w:t>
      </w:r>
      <w:r>
        <w:rPr>
          <w:rFonts w:ascii="Arial" w:eastAsia="Times New Roman" w:hAnsi="Arial" w:cs="Arial"/>
        </w:rPr>
        <w:t>Submission Process</w:t>
      </w:r>
    </w:p>
    <w:p w14:paraId="6220303B"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8.1</w:t>
      </w:r>
      <w:r>
        <w:rPr>
          <w:rStyle w:val="heading-label"/>
          <w:rFonts w:ascii="Arial" w:eastAsia="Times New Roman" w:hAnsi="Arial" w:cs="Arial"/>
        </w:rPr>
        <w:t xml:space="preserve"> </w:t>
      </w:r>
      <w:r>
        <w:rPr>
          <w:rFonts w:ascii="Arial" w:eastAsia="Times New Roman" w:hAnsi="Arial" w:cs="Arial"/>
        </w:rPr>
        <w:t>General</w:t>
      </w:r>
    </w:p>
    <w:p w14:paraId="07E72D31" w14:textId="1E30203A" w:rsidR="00000000" w:rsidRDefault="00000000">
      <w:pPr>
        <w:pStyle w:val="NormalWeb"/>
        <w:divId w:val="1295714999"/>
        <w:rPr>
          <w:rFonts w:ascii="Arial" w:hAnsi="Arial" w:cs="Arial"/>
        </w:rPr>
      </w:pPr>
      <w:r>
        <w:rPr>
          <w:rFonts w:ascii="Arial" w:hAnsi="Arial" w:cs="Arial"/>
        </w:rPr>
        <w:t xml:space="preserve">A Submission is a Request to alter a Metadata Register. It follows the Submission process, which is specified in the following Sections and illustrated in Figure </w:t>
      </w:r>
      <w:hyperlink w:anchor="figure-submission-process" w:history="1">
        <w:proofErr w:type="spellStart"/>
        <w:r>
          <w:rPr>
            <w:rStyle w:val="Hyperlink"/>
            <w:rFonts w:ascii="Arial" w:hAnsi="Arial" w:cs="Arial"/>
          </w:rPr>
          <w:t>Figure</w:t>
        </w:r>
        <w:proofErr w:type="spellEnd"/>
        <w:r>
          <w:rPr>
            <w:rStyle w:val="Hyperlink"/>
            <w:rFonts w:ascii="Arial" w:hAnsi="Arial" w:cs="Arial"/>
          </w:rPr>
          <w:t xml:space="preserve"> 1</w:t>
        </w:r>
      </w:hyperlink>
      <w:del w:id="300" w:author="db" w:date="2022-09-02T14:54:00Z">
        <w:r>
          <w:delText>1,</w:delText>
        </w:r>
      </w:del>
      <w:ins w:id="301" w:author="db" w:date="2022-09-02T14:54:00Z">
        <w:r>
          <w:rPr>
            <w:rFonts w:ascii="Arial" w:hAnsi="Arial" w:cs="Arial"/>
          </w:rPr>
          <w:t>,</w:t>
        </w:r>
      </w:ins>
      <w:r>
        <w:rPr>
          <w:rFonts w:ascii="Arial" w:hAnsi="Arial" w:cs="Arial"/>
        </w:rPr>
        <w:t xml:space="preserve"> and is intended to prepare stable Entries for inclusion in a Release. </w:t>
      </w:r>
    </w:p>
    <w:p w14:paraId="4ABD578A" w14:textId="37511E9F" w:rsidR="00000000" w:rsidRDefault="00000000">
      <w:pPr>
        <w:pStyle w:val="NormalWeb"/>
        <w:divId w:val="1295714999"/>
        <w:rPr>
          <w:rFonts w:ascii="Arial" w:hAnsi="Arial" w:cs="Arial"/>
        </w:rPr>
      </w:pPr>
      <w:hyperlink w:anchor="sec-allocation-transfer" w:history="1">
        <w:r>
          <w:rPr>
            <w:rStyle w:val="Hyperlink"/>
            <w:rFonts w:ascii="Arial" w:hAnsi="Arial" w:cs="Arial"/>
          </w:rPr>
          <w:t>Annex C</w:t>
        </w:r>
      </w:hyperlink>
      <w:del w:id="302" w:author="db" w:date="2022-09-02T14:54:00Z">
        <w:r>
          <w:delText>Annex B</w:delText>
        </w:r>
      </w:del>
      <w:r>
        <w:rPr>
          <w:rFonts w:ascii="Arial" w:hAnsi="Arial" w:cs="Arial"/>
        </w:rPr>
        <w:t xml:space="preserve"> provides selected examples of the Submission process. </w:t>
      </w:r>
    </w:p>
    <w:p w14:paraId="785CE12E" w14:textId="77777777" w:rsidR="00B87F14" w:rsidRDefault="00000000">
      <w:pPr>
        <w:spacing w:after="202" w:line="259" w:lineRule="auto"/>
        <w:ind w:left="744"/>
        <w:rPr>
          <w:del w:id="303" w:author="db" w:date="2022-09-02T14:54:00Z"/>
        </w:rPr>
      </w:pPr>
      <w:r>
        <w:rPr>
          <w:rFonts w:ascii="Arial" w:eastAsia="Times New Roman" w:hAnsi="Arial" w:cs="Arial"/>
        </w:rPr>
        <w:fldChar w:fldCharType="begin"/>
      </w:r>
      <w:r>
        <w:rPr>
          <w:rFonts w:ascii="Arial" w:eastAsia="Times New Roman" w:hAnsi="Arial" w:cs="Arial"/>
        </w:rPr>
        <w:instrText xml:space="preserve"> INCLUDEPICTURE  \d "/Users/dcb/Downloads/Metadata Registers Procedures_files/submission-process.png" \x \y \* MERGEFORMATINET </w:instrText>
      </w:r>
      <w:r>
        <w:rPr>
          <w:rFonts w:ascii="Arial" w:eastAsia="Times New Roman" w:hAnsi="Arial" w:cs="Arial"/>
        </w:rPr>
        <w:fldChar w:fldCharType="separate"/>
      </w:r>
      <w:r>
        <w:rPr>
          <w:rFonts w:ascii="Arial" w:eastAsia="Times New Roman" w:hAnsi="Arial" w:cs="Arial"/>
          <w:noProof/>
        </w:rPr>
        <w:drawing>
          <wp:inline distT="0" distB="0" distL="0" distR="0" wp14:anchorId="6353691B" wp14:editId="11F41BF6">
            <wp:extent cx="12573000" cy="535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573000" cy="5359400"/>
                    </a:xfrm>
                    <a:prstGeom prst="rect">
                      <a:avLst/>
                    </a:prstGeom>
                    <a:noFill/>
                    <a:ln>
                      <a:noFill/>
                    </a:ln>
                  </pic:spPr>
                </pic:pic>
              </a:graphicData>
            </a:graphic>
          </wp:inline>
        </w:drawing>
      </w:r>
      <w:r>
        <w:rPr>
          <w:rFonts w:ascii="Arial" w:eastAsia="Times New Roman" w:hAnsi="Arial" w:cs="Arial"/>
        </w:rPr>
        <w:fldChar w:fldCharType="end"/>
      </w:r>
      <w:del w:id="304" w:author="db" w:date="2022-09-02T14:54:00Z">
        <w:r>
          <w:rPr>
            <w:rFonts w:ascii="Calibri" w:eastAsia="Calibri" w:hAnsi="Calibri" w:cs="Calibri"/>
            <w:noProof/>
            <w:sz w:val="22"/>
          </w:rPr>
          <mc:AlternateContent>
            <mc:Choice Requires="wpg">
              <w:drawing>
                <wp:inline distT="0" distB="0" distL="0" distR="0" wp14:anchorId="541B047B" wp14:editId="2B87D686">
                  <wp:extent cx="5321474" cy="2393610"/>
                  <wp:effectExtent l="0" t="0" r="0" b="0"/>
                  <wp:docPr id="23955" name="Group 23955"/>
                  <wp:cNvGraphicFramePr/>
                  <a:graphic xmlns:a="http://schemas.openxmlformats.org/drawingml/2006/main">
                    <a:graphicData uri="http://schemas.microsoft.com/office/word/2010/wordprocessingGroup">
                      <wpg:wgp>
                        <wpg:cNvGrpSpPr/>
                        <wpg:grpSpPr>
                          <a:xfrm>
                            <a:off x="0" y="0"/>
                            <a:ext cx="5321474" cy="2393610"/>
                            <a:chOff x="0" y="0"/>
                            <a:chExt cx="5321474" cy="2393610"/>
                          </a:xfrm>
                        </wpg:grpSpPr>
                        <wps:wsp>
                          <wps:cNvPr id="3177" name="Rectangle 3177"/>
                          <wps:cNvSpPr/>
                          <wps:spPr>
                            <a:xfrm>
                              <a:off x="5282661" y="2237844"/>
                              <a:ext cx="51621" cy="207168"/>
                            </a:xfrm>
                            <a:prstGeom prst="rect">
                              <a:avLst/>
                            </a:prstGeom>
                            <a:ln>
                              <a:noFill/>
                            </a:ln>
                          </wps:spPr>
                          <wps:txbx>
                            <w:txbxContent>
                              <w:p w14:paraId="3E109387" w14:textId="77777777" w:rsidR="00B87F14" w:rsidRDefault="00000000">
                                <w:pPr>
                                  <w:spacing w:after="160" w:line="259" w:lineRule="auto"/>
                                  <w:rPr>
                                    <w:del w:id="305" w:author="db" w:date="2022-09-02T14:54:00Z"/>
                                  </w:rPr>
                                </w:pPr>
                                <w:del w:id="306" w:author="db" w:date="2022-09-02T14:54:00Z">
                                  <w:r>
                                    <w:rPr>
                                      <w:rFonts w:ascii="Arial" w:eastAsia="Arial" w:hAnsi="Arial" w:cs="Arial"/>
                                      <w:b/>
                                      <w:sz w:val="22"/>
                                    </w:rPr>
                                    <w:delText xml:space="preserve"> </w:delText>
                                  </w:r>
                                </w:del>
                              </w:p>
                            </w:txbxContent>
                          </wps:txbx>
                          <wps:bodyPr horzOverflow="overflow" vert="horz" lIns="0" tIns="0" rIns="0" bIns="0" rtlCol="0">
                            <a:noAutofit/>
                          </wps:bodyPr>
                        </wps:wsp>
                        <wps:wsp>
                          <wps:cNvPr id="3225" name="Shape 3225"/>
                          <wps:cNvSpPr/>
                          <wps:spPr>
                            <a:xfrm>
                              <a:off x="285169" y="687491"/>
                              <a:ext cx="684405" cy="682499"/>
                            </a:xfrm>
                            <a:custGeom>
                              <a:avLst/>
                              <a:gdLst/>
                              <a:ahLst/>
                              <a:cxnLst/>
                              <a:rect l="0" t="0" r="0" b="0"/>
                              <a:pathLst>
                                <a:path w="684405" h="682499">
                                  <a:moveTo>
                                    <a:pt x="684405" y="341218"/>
                                  </a:moveTo>
                                  <a:cubicBezTo>
                                    <a:pt x="684405" y="152790"/>
                                    <a:pt x="531200" y="0"/>
                                    <a:pt x="342203" y="0"/>
                                  </a:cubicBezTo>
                                  <a:cubicBezTo>
                                    <a:pt x="153205" y="0"/>
                                    <a:pt x="0" y="152790"/>
                                    <a:pt x="0" y="341218"/>
                                  </a:cubicBezTo>
                                  <a:cubicBezTo>
                                    <a:pt x="0" y="529722"/>
                                    <a:pt x="153205" y="682499"/>
                                    <a:pt x="342203" y="682499"/>
                                  </a:cubicBezTo>
                                  <a:cubicBezTo>
                                    <a:pt x="531200" y="682499"/>
                                    <a:pt x="684405" y="529722"/>
                                    <a:pt x="684405" y="341218"/>
                                  </a:cubicBez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26" name="Rectangle 3226"/>
                          <wps:cNvSpPr/>
                          <wps:spPr>
                            <a:xfrm>
                              <a:off x="380948" y="983214"/>
                              <a:ext cx="307498" cy="136959"/>
                            </a:xfrm>
                            <a:prstGeom prst="rect">
                              <a:avLst/>
                            </a:prstGeom>
                            <a:ln>
                              <a:noFill/>
                            </a:ln>
                          </wps:spPr>
                          <wps:txbx>
                            <w:txbxContent>
                              <w:p w14:paraId="0170B8E7" w14:textId="77777777" w:rsidR="00B87F14" w:rsidRDefault="00000000">
                                <w:pPr>
                                  <w:spacing w:after="160" w:line="259" w:lineRule="auto"/>
                                  <w:rPr>
                                    <w:del w:id="307" w:author="db" w:date="2022-09-02T14:54:00Z"/>
                                  </w:rPr>
                                </w:pPr>
                                <w:del w:id="308" w:author="db" w:date="2022-09-02T14:54:00Z">
                                  <w:r>
                                    <w:rPr>
                                      <w:rFonts w:ascii="Calibri" w:eastAsia="Calibri" w:hAnsi="Calibri" w:cs="Calibri"/>
                                      <w:sz w:val="16"/>
                                    </w:rPr>
                                    <w:delText>Initial</w:delText>
                                  </w:r>
                                </w:del>
                              </w:p>
                            </w:txbxContent>
                          </wps:txbx>
                          <wps:bodyPr horzOverflow="overflow" vert="horz" lIns="0" tIns="0" rIns="0" bIns="0" rtlCol="0">
                            <a:noAutofit/>
                          </wps:bodyPr>
                        </wps:wsp>
                        <wps:wsp>
                          <wps:cNvPr id="3227" name="Rectangle 3227"/>
                          <wps:cNvSpPr/>
                          <wps:spPr>
                            <a:xfrm>
                              <a:off x="612099" y="983214"/>
                              <a:ext cx="67156" cy="136959"/>
                            </a:xfrm>
                            <a:prstGeom prst="rect">
                              <a:avLst/>
                            </a:prstGeom>
                            <a:ln>
                              <a:noFill/>
                            </a:ln>
                          </wps:spPr>
                          <wps:txbx>
                            <w:txbxContent>
                              <w:p w14:paraId="20DEEE0F" w14:textId="77777777" w:rsidR="00B87F14" w:rsidRDefault="00000000">
                                <w:pPr>
                                  <w:spacing w:after="160" w:line="259" w:lineRule="auto"/>
                                  <w:rPr>
                                    <w:del w:id="309" w:author="db" w:date="2022-09-02T14:54:00Z"/>
                                  </w:rPr>
                                </w:pPr>
                                <w:del w:id="310" w:author="db" w:date="2022-09-02T14:54:00Z">
                                  <w:r>
                                    <w:rPr>
                                      <w:rFonts w:ascii="Calibri" w:eastAsia="Calibri" w:hAnsi="Calibri" w:cs="Calibri"/>
                                      <w:sz w:val="16"/>
                                    </w:rPr>
                                    <w:delText>_</w:delText>
                                  </w:r>
                                </w:del>
                              </w:p>
                            </w:txbxContent>
                          </wps:txbx>
                          <wps:bodyPr horzOverflow="overflow" vert="horz" lIns="0" tIns="0" rIns="0" bIns="0" rtlCol="0">
                            <a:noAutofit/>
                          </wps:bodyPr>
                        </wps:wsp>
                        <wps:wsp>
                          <wps:cNvPr id="3228" name="Rectangle 3228"/>
                          <wps:cNvSpPr/>
                          <wps:spPr>
                            <a:xfrm>
                              <a:off x="662593" y="983214"/>
                              <a:ext cx="280907" cy="136959"/>
                            </a:xfrm>
                            <a:prstGeom prst="rect">
                              <a:avLst/>
                            </a:prstGeom>
                            <a:ln>
                              <a:noFill/>
                            </a:ln>
                          </wps:spPr>
                          <wps:txbx>
                            <w:txbxContent>
                              <w:p w14:paraId="21039E58" w14:textId="77777777" w:rsidR="00B87F14" w:rsidRDefault="00000000">
                                <w:pPr>
                                  <w:spacing w:after="160" w:line="259" w:lineRule="auto"/>
                                  <w:rPr>
                                    <w:del w:id="311" w:author="db" w:date="2022-09-02T14:54:00Z"/>
                                  </w:rPr>
                                </w:pPr>
                                <w:del w:id="312" w:author="db" w:date="2022-09-02T14:54:00Z">
                                  <w:r>
                                    <w:rPr>
                                      <w:rFonts w:ascii="Calibri" w:eastAsia="Calibri" w:hAnsi="Calibri" w:cs="Calibri"/>
                                      <w:sz w:val="16"/>
                                    </w:rPr>
                                    <w:delText>Draft</w:delText>
                                  </w:r>
                                </w:del>
                              </w:p>
                            </w:txbxContent>
                          </wps:txbx>
                          <wps:bodyPr horzOverflow="overflow" vert="horz" lIns="0" tIns="0" rIns="0" bIns="0" rtlCol="0">
                            <a:noAutofit/>
                          </wps:bodyPr>
                        </wps:wsp>
                        <wps:wsp>
                          <wps:cNvPr id="3230" name="Shape 3230"/>
                          <wps:cNvSpPr/>
                          <wps:spPr>
                            <a:xfrm>
                              <a:off x="2965820" y="687491"/>
                              <a:ext cx="684405" cy="682499"/>
                            </a:xfrm>
                            <a:custGeom>
                              <a:avLst/>
                              <a:gdLst/>
                              <a:ahLst/>
                              <a:cxnLst/>
                              <a:rect l="0" t="0" r="0" b="0"/>
                              <a:pathLst>
                                <a:path w="684405" h="682499">
                                  <a:moveTo>
                                    <a:pt x="684405" y="341218"/>
                                  </a:moveTo>
                                  <a:cubicBezTo>
                                    <a:pt x="684405" y="152790"/>
                                    <a:pt x="531175" y="0"/>
                                    <a:pt x="342202" y="0"/>
                                  </a:cubicBezTo>
                                  <a:cubicBezTo>
                                    <a:pt x="153104" y="0"/>
                                    <a:pt x="0" y="152790"/>
                                    <a:pt x="0" y="341218"/>
                                  </a:cubicBezTo>
                                  <a:cubicBezTo>
                                    <a:pt x="0" y="529722"/>
                                    <a:pt x="153104" y="682499"/>
                                    <a:pt x="342202" y="682499"/>
                                  </a:cubicBezTo>
                                  <a:cubicBezTo>
                                    <a:pt x="531175" y="682499"/>
                                    <a:pt x="684405" y="529722"/>
                                    <a:pt x="684405" y="341218"/>
                                  </a:cubicBez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31" name="Rectangle 3231"/>
                          <wps:cNvSpPr/>
                          <wps:spPr>
                            <a:xfrm>
                              <a:off x="3153778" y="983214"/>
                              <a:ext cx="410082" cy="136959"/>
                            </a:xfrm>
                            <a:prstGeom prst="rect">
                              <a:avLst/>
                            </a:prstGeom>
                            <a:ln>
                              <a:noFill/>
                            </a:ln>
                          </wps:spPr>
                          <wps:txbx>
                            <w:txbxContent>
                              <w:p w14:paraId="49CA9180" w14:textId="77777777" w:rsidR="00B87F14" w:rsidRDefault="00000000">
                                <w:pPr>
                                  <w:spacing w:after="160" w:line="259" w:lineRule="auto"/>
                                  <w:rPr>
                                    <w:del w:id="313" w:author="db" w:date="2022-09-02T14:54:00Z"/>
                                  </w:rPr>
                                </w:pPr>
                                <w:del w:id="314" w:author="db" w:date="2022-09-02T14:54:00Z">
                                  <w:r>
                                    <w:rPr>
                                      <w:rFonts w:ascii="Calibri" w:eastAsia="Calibri" w:hAnsi="Calibri" w:cs="Calibri"/>
                                      <w:sz w:val="16"/>
                                    </w:rPr>
                                    <w:delText>Mature</w:delText>
                                  </w:r>
                                </w:del>
                              </w:p>
                            </w:txbxContent>
                          </wps:txbx>
                          <wps:bodyPr horzOverflow="overflow" vert="horz" lIns="0" tIns="0" rIns="0" bIns="0" rtlCol="0">
                            <a:noAutofit/>
                          </wps:bodyPr>
                        </wps:wsp>
                        <wps:wsp>
                          <wps:cNvPr id="3233" name="Shape 3233"/>
                          <wps:cNvSpPr/>
                          <wps:spPr>
                            <a:xfrm>
                              <a:off x="4277597" y="687491"/>
                              <a:ext cx="684406" cy="682499"/>
                            </a:xfrm>
                            <a:custGeom>
                              <a:avLst/>
                              <a:gdLst/>
                              <a:ahLst/>
                              <a:cxnLst/>
                              <a:rect l="0" t="0" r="0" b="0"/>
                              <a:pathLst>
                                <a:path w="684406" h="682499">
                                  <a:moveTo>
                                    <a:pt x="684406" y="341218"/>
                                  </a:moveTo>
                                  <a:cubicBezTo>
                                    <a:pt x="684406" y="152790"/>
                                    <a:pt x="531175" y="0"/>
                                    <a:pt x="342203" y="0"/>
                                  </a:cubicBezTo>
                                  <a:cubicBezTo>
                                    <a:pt x="153104" y="0"/>
                                    <a:pt x="0" y="152790"/>
                                    <a:pt x="0" y="341218"/>
                                  </a:cubicBezTo>
                                  <a:cubicBezTo>
                                    <a:pt x="0" y="529722"/>
                                    <a:pt x="153104" y="682499"/>
                                    <a:pt x="342203" y="682499"/>
                                  </a:cubicBezTo>
                                  <a:cubicBezTo>
                                    <a:pt x="531175" y="682499"/>
                                    <a:pt x="684406" y="529722"/>
                                    <a:pt x="684406" y="341218"/>
                                  </a:cubicBez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34" name="Rectangle 3234"/>
                          <wps:cNvSpPr/>
                          <wps:spPr>
                            <a:xfrm>
                              <a:off x="4426772" y="983214"/>
                              <a:ext cx="513075" cy="136960"/>
                            </a:xfrm>
                            <a:prstGeom prst="rect">
                              <a:avLst/>
                            </a:prstGeom>
                            <a:ln>
                              <a:noFill/>
                            </a:ln>
                          </wps:spPr>
                          <wps:txbx>
                            <w:txbxContent>
                              <w:p w14:paraId="64E5A6AE" w14:textId="77777777" w:rsidR="00B87F14" w:rsidRDefault="00000000">
                                <w:pPr>
                                  <w:spacing w:after="160" w:line="259" w:lineRule="auto"/>
                                  <w:rPr>
                                    <w:del w:id="315" w:author="db" w:date="2022-09-02T14:54:00Z"/>
                                  </w:rPr>
                                </w:pPr>
                                <w:del w:id="316" w:author="db" w:date="2022-09-02T14:54:00Z">
                                  <w:r>
                                    <w:rPr>
                                      <w:rFonts w:ascii="Calibri" w:eastAsia="Calibri" w:hAnsi="Calibri" w:cs="Calibri"/>
                                      <w:sz w:val="16"/>
                                    </w:rPr>
                                    <w:delText>Accepted</w:delText>
                                  </w:r>
                                </w:del>
                              </w:p>
                            </w:txbxContent>
                          </wps:txbx>
                          <wps:bodyPr horzOverflow="overflow" vert="horz" lIns="0" tIns="0" rIns="0" bIns="0" rtlCol="0">
                            <a:noAutofit/>
                          </wps:bodyPr>
                        </wps:wsp>
                        <wps:wsp>
                          <wps:cNvPr id="3235" name="Shape 3235"/>
                          <wps:cNvSpPr/>
                          <wps:spPr>
                            <a:xfrm>
                              <a:off x="669868" y="79997"/>
                              <a:ext cx="2638154" cy="607495"/>
                            </a:xfrm>
                            <a:custGeom>
                              <a:avLst/>
                              <a:gdLst/>
                              <a:ahLst/>
                              <a:cxnLst/>
                              <a:rect l="0" t="0" r="0" b="0"/>
                              <a:pathLst>
                                <a:path w="2638154" h="607495">
                                  <a:moveTo>
                                    <a:pt x="2638154" y="607495"/>
                                  </a:moveTo>
                                  <a:cubicBezTo>
                                    <a:pt x="1863762" y="12890"/>
                                    <a:pt x="788612" y="0"/>
                                    <a:pt x="0" y="575774"/>
                                  </a:cubicBezTo>
                                </a:path>
                              </a:pathLst>
                            </a:custGeom>
                            <a:ln w="3159" cap="rnd">
                              <a:round/>
                            </a:ln>
                          </wps:spPr>
                          <wps:style>
                            <a:lnRef idx="1">
                              <a:srgbClr val="000000"/>
                            </a:lnRef>
                            <a:fillRef idx="0">
                              <a:srgbClr val="000000">
                                <a:alpha val="0"/>
                              </a:srgbClr>
                            </a:fillRef>
                            <a:effectRef idx="0">
                              <a:scrgbClr r="0" g="0" b="0"/>
                            </a:effectRef>
                            <a:fontRef idx="none"/>
                          </wps:style>
                          <wps:bodyPr/>
                        </wps:wsp>
                        <wps:wsp>
                          <wps:cNvPr id="3236" name="Shape 3236"/>
                          <wps:cNvSpPr/>
                          <wps:spPr>
                            <a:xfrm>
                              <a:off x="627372" y="617478"/>
                              <a:ext cx="77224" cy="70013"/>
                            </a:xfrm>
                            <a:custGeom>
                              <a:avLst/>
                              <a:gdLst/>
                              <a:ahLst/>
                              <a:cxnLst/>
                              <a:rect l="0" t="0" r="0" b="0"/>
                              <a:pathLst>
                                <a:path w="77224" h="70013">
                                  <a:moveTo>
                                    <a:pt x="35057" y="0"/>
                                  </a:moveTo>
                                  <a:cubicBezTo>
                                    <a:pt x="39493" y="24264"/>
                                    <a:pt x="55120" y="44990"/>
                                    <a:pt x="77224" y="55985"/>
                                  </a:cubicBezTo>
                                  <a:lnTo>
                                    <a:pt x="0" y="70013"/>
                                  </a:lnTo>
                                  <a:lnTo>
                                    <a:pt x="350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37" name="Shape 3237"/>
                          <wps:cNvSpPr/>
                          <wps:spPr>
                            <a:xfrm>
                              <a:off x="1654043" y="687491"/>
                              <a:ext cx="684406" cy="682499"/>
                            </a:xfrm>
                            <a:custGeom>
                              <a:avLst/>
                              <a:gdLst/>
                              <a:ahLst/>
                              <a:cxnLst/>
                              <a:rect l="0" t="0" r="0" b="0"/>
                              <a:pathLst>
                                <a:path w="684406" h="682499">
                                  <a:moveTo>
                                    <a:pt x="342203" y="0"/>
                                  </a:moveTo>
                                  <a:cubicBezTo>
                                    <a:pt x="531175" y="0"/>
                                    <a:pt x="684406" y="152790"/>
                                    <a:pt x="684406" y="341218"/>
                                  </a:cubicBezTo>
                                  <a:cubicBezTo>
                                    <a:pt x="684406" y="529722"/>
                                    <a:pt x="531175" y="682499"/>
                                    <a:pt x="342203" y="682499"/>
                                  </a:cubicBezTo>
                                  <a:cubicBezTo>
                                    <a:pt x="153104" y="682499"/>
                                    <a:pt x="0" y="529722"/>
                                    <a:pt x="0" y="341218"/>
                                  </a:cubicBezTo>
                                  <a:cubicBezTo>
                                    <a:pt x="0" y="152790"/>
                                    <a:pt x="153104" y="0"/>
                                    <a:pt x="34220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38" name="Shape 3238"/>
                          <wps:cNvSpPr/>
                          <wps:spPr>
                            <a:xfrm>
                              <a:off x="1654043" y="687491"/>
                              <a:ext cx="684406" cy="682499"/>
                            </a:xfrm>
                            <a:custGeom>
                              <a:avLst/>
                              <a:gdLst/>
                              <a:ahLst/>
                              <a:cxnLst/>
                              <a:rect l="0" t="0" r="0" b="0"/>
                              <a:pathLst>
                                <a:path w="684406" h="682499">
                                  <a:moveTo>
                                    <a:pt x="684406" y="341218"/>
                                  </a:moveTo>
                                  <a:cubicBezTo>
                                    <a:pt x="684406" y="152790"/>
                                    <a:pt x="531175" y="0"/>
                                    <a:pt x="342203" y="0"/>
                                  </a:cubicBezTo>
                                  <a:cubicBezTo>
                                    <a:pt x="153104" y="0"/>
                                    <a:pt x="0" y="152790"/>
                                    <a:pt x="0" y="341218"/>
                                  </a:cubicBezTo>
                                  <a:cubicBezTo>
                                    <a:pt x="0" y="529722"/>
                                    <a:pt x="153104" y="682499"/>
                                    <a:pt x="342203" y="682499"/>
                                  </a:cubicBezTo>
                                  <a:cubicBezTo>
                                    <a:pt x="531175" y="682499"/>
                                    <a:pt x="684406" y="529722"/>
                                    <a:pt x="684406" y="341218"/>
                                  </a:cubicBez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39" name="Rectangle 3239"/>
                          <wps:cNvSpPr/>
                          <wps:spPr>
                            <a:xfrm>
                              <a:off x="1890543" y="983214"/>
                              <a:ext cx="280907" cy="136959"/>
                            </a:xfrm>
                            <a:prstGeom prst="rect">
                              <a:avLst/>
                            </a:prstGeom>
                            <a:ln>
                              <a:noFill/>
                            </a:ln>
                          </wps:spPr>
                          <wps:txbx>
                            <w:txbxContent>
                              <w:p w14:paraId="5D88F008" w14:textId="77777777" w:rsidR="00B87F14" w:rsidRDefault="00000000">
                                <w:pPr>
                                  <w:spacing w:after="160" w:line="259" w:lineRule="auto"/>
                                  <w:rPr>
                                    <w:del w:id="317" w:author="db" w:date="2022-09-02T14:54:00Z"/>
                                  </w:rPr>
                                </w:pPr>
                                <w:del w:id="318" w:author="db" w:date="2022-09-02T14:54:00Z">
                                  <w:r>
                                    <w:rPr>
                                      <w:rFonts w:ascii="Calibri" w:eastAsia="Calibri" w:hAnsi="Calibri" w:cs="Calibri"/>
                                      <w:sz w:val="16"/>
                                    </w:rPr>
                                    <w:delText>Draft</w:delText>
                                  </w:r>
                                </w:del>
                              </w:p>
                            </w:txbxContent>
                          </wps:txbx>
                          <wps:bodyPr horzOverflow="overflow" vert="horz" lIns="0" tIns="0" rIns="0" bIns="0" rtlCol="0">
                            <a:noAutofit/>
                          </wps:bodyPr>
                        </wps:wsp>
                        <wps:wsp>
                          <wps:cNvPr id="3240" name="Shape 3240"/>
                          <wps:cNvSpPr/>
                          <wps:spPr>
                            <a:xfrm>
                              <a:off x="1996246" y="1369991"/>
                              <a:ext cx="0" cy="231535"/>
                            </a:xfrm>
                            <a:custGeom>
                              <a:avLst/>
                              <a:gdLst/>
                              <a:ahLst/>
                              <a:cxnLst/>
                              <a:rect l="0" t="0" r="0" b="0"/>
                              <a:pathLst>
                                <a:path h="231535">
                                  <a:moveTo>
                                    <a:pt x="0" y="0"/>
                                  </a:moveTo>
                                  <a:lnTo>
                                    <a:pt x="0" y="231535"/>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41" name="Shape 3241"/>
                          <wps:cNvSpPr/>
                          <wps:spPr>
                            <a:xfrm>
                              <a:off x="1961265" y="1584579"/>
                              <a:ext cx="69961" cy="69760"/>
                            </a:xfrm>
                            <a:custGeom>
                              <a:avLst/>
                              <a:gdLst/>
                              <a:ahLst/>
                              <a:cxnLst/>
                              <a:rect l="0" t="0" r="0" b="0"/>
                              <a:pathLst>
                                <a:path w="69961" h="69760">
                                  <a:moveTo>
                                    <a:pt x="0" y="0"/>
                                  </a:moveTo>
                                  <a:cubicBezTo>
                                    <a:pt x="21926" y="10982"/>
                                    <a:pt x="47909" y="10982"/>
                                    <a:pt x="69961" y="0"/>
                                  </a:cubicBezTo>
                                  <a:lnTo>
                                    <a:pt x="34981" y="6976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42" name="Shape 3242"/>
                          <wps:cNvSpPr/>
                          <wps:spPr>
                            <a:xfrm>
                              <a:off x="969574" y="1028709"/>
                              <a:ext cx="631491" cy="0"/>
                            </a:xfrm>
                            <a:custGeom>
                              <a:avLst/>
                              <a:gdLst/>
                              <a:ahLst/>
                              <a:cxnLst/>
                              <a:rect l="0" t="0" r="0" b="0"/>
                              <a:pathLst>
                                <a:path w="631491">
                                  <a:moveTo>
                                    <a:pt x="0" y="0"/>
                                  </a:moveTo>
                                  <a:lnTo>
                                    <a:pt x="631491"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43" name="Shape 3243"/>
                          <wps:cNvSpPr/>
                          <wps:spPr>
                            <a:xfrm>
                              <a:off x="1584082" y="993829"/>
                              <a:ext cx="69961" cy="69760"/>
                            </a:xfrm>
                            <a:custGeom>
                              <a:avLst/>
                              <a:gdLst/>
                              <a:ahLst/>
                              <a:cxnLst/>
                              <a:rect l="0" t="0" r="0" b="0"/>
                              <a:pathLst>
                                <a:path w="69961" h="69760">
                                  <a:moveTo>
                                    <a:pt x="0" y="0"/>
                                  </a:moveTo>
                                  <a:lnTo>
                                    <a:pt x="69961" y="34880"/>
                                  </a:lnTo>
                                  <a:lnTo>
                                    <a:pt x="0" y="69760"/>
                                  </a:lnTo>
                                  <a:cubicBezTo>
                                    <a:pt x="10900" y="47897"/>
                                    <a:pt x="10900" y="21990"/>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44" name="Shape 3244"/>
                          <wps:cNvSpPr/>
                          <wps:spPr>
                            <a:xfrm>
                              <a:off x="2338448" y="1028709"/>
                              <a:ext cx="574394" cy="0"/>
                            </a:xfrm>
                            <a:custGeom>
                              <a:avLst/>
                              <a:gdLst/>
                              <a:ahLst/>
                              <a:cxnLst/>
                              <a:rect l="0" t="0" r="0" b="0"/>
                              <a:pathLst>
                                <a:path w="574394">
                                  <a:moveTo>
                                    <a:pt x="0" y="0"/>
                                  </a:moveTo>
                                  <a:lnTo>
                                    <a:pt x="574394"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45" name="Shape 3245"/>
                          <wps:cNvSpPr/>
                          <wps:spPr>
                            <a:xfrm>
                              <a:off x="2895732" y="993829"/>
                              <a:ext cx="70088" cy="69760"/>
                            </a:xfrm>
                            <a:custGeom>
                              <a:avLst/>
                              <a:gdLst/>
                              <a:ahLst/>
                              <a:cxnLst/>
                              <a:rect l="0" t="0" r="0" b="0"/>
                              <a:pathLst>
                                <a:path w="70088" h="69760">
                                  <a:moveTo>
                                    <a:pt x="0" y="0"/>
                                  </a:moveTo>
                                  <a:lnTo>
                                    <a:pt x="70088" y="34880"/>
                                  </a:lnTo>
                                  <a:lnTo>
                                    <a:pt x="0" y="69760"/>
                                  </a:lnTo>
                                  <a:cubicBezTo>
                                    <a:pt x="11026" y="47897"/>
                                    <a:pt x="11026" y="21990"/>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46" name="Shape 3246"/>
                          <wps:cNvSpPr/>
                          <wps:spPr>
                            <a:xfrm>
                              <a:off x="1654043" y="1654339"/>
                              <a:ext cx="684406" cy="682432"/>
                            </a:xfrm>
                            <a:custGeom>
                              <a:avLst/>
                              <a:gdLst/>
                              <a:ahLst/>
                              <a:cxnLst/>
                              <a:rect l="0" t="0" r="0" b="0"/>
                              <a:pathLst>
                                <a:path w="684406" h="682432">
                                  <a:moveTo>
                                    <a:pt x="342203" y="0"/>
                                  </a:moveTo>
                                  <a:cubicBezTo>
                                    <a:pt x="531175" y="0"/>
                                    <a:pt x="684406" y="152764"/>
                                    <a:pt x="684406" y="341218"/>
                                  </a:cubicBezTo>
                                  <a:cubicBezTo>
                                    <a:pt x="684406" y="529659"/>
                                    <a:pt x="531175" y="682432"/>
                                    <a:pt x="342203" y="682432"/>
                                  </a:cubicBezTo>
                                  <a:cubicBezTo>
                                    <a:pt x="153104" y="682432"/>
                                    <a:pt x="0" y="529659"/>
                                    <a:pt x="0" y="341218"/>
                                  </a:cubicBezTo>
                                  <a:cubicBezTo>
                                    <a:pt x="0" y="152764"/>
                                    <a:pt x="153104" y="0"/>
                                    <a:pt x="34220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47" name="Shape 3247"/>
                          <wps:cNvSpPr/>
                          <wps:spPr>
                            <a:xfrm>
                              <a:off x="1654043" y="1654339"/>
                              <a:ext cx="684406" cy="682432"/>
                            </a:xfrm>
                            <a:custGeom>
                              <a:avLst/>
                              <a:gdLst/>
                              <a:ahLst/>
                              <a:cxnLst/>
                              <a:rect l="0" t="0" r="0" b="0"/>
                              <a:pathLst>
                                <a:path w="684406" h="682432">
                                  <a:moveTo>
                                    <a:pt x="684406" y="341218"/>
                                  </a:moveTo>
                                  <a:cubicBezTo>
                                    <a:pt x="684406" y="152764"/>
                                    <a:pt x="531175" y="0"/>
                                    <a:pt x="342203" y="0"/>
                                  </a:cubicBezTo>
                                  <a:cubicBezTo>
                                    <a:pt x="153104" y="0"/>
                                    <a:pt x="0" y="152764"/>
                                    <a:pt x="0" y="341218"/>
                                  </a:cubicBezTo>
                                  <a:cubicBezTo>
                                    <a:pt x="0" y="529659"/>
                                    <a:pt x="153104" y="682432"/>
                                    <a:pt x="342203" y="682432"/>
                                  </a:cubicBezTo>
                                  <a:cubicBezTo>
                                    <a:pt x="531175" y="682432"/>
                                    <a:pt x="684406" y="529659"/>
                                    <a:pt x="684406" y="341218"/>
                                  </a:cubicBez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48" name="Rectangle 3248"/>
                          <wps:cNvSpPr/>
                          <wps:spPr>
                            <a:xfrm>
                              <a:off x="1764308" y="1950062"/>
                              <a:ext cx="616592" cy="136959"/>
                            </a:xfrm>
                            <a:prstGeom prst="rect">
                              <a:avLst/>
                            </a:prstGeom>
                            <a:ln>
                              <a:noFill/>
                            </a:ln>
                          </wps:spPr>
                          <wps:txbx>
                            <w:txbxContent>
                              <w:p w14:paraId="1FDFB021" w14:textId="77777777" w:rsidR="00B87F14" w:rsidRDefault="00000000">
                                <w:pPr>
                                  <w:spacing w:after="160" w:line="259" w:lineRule="auto"/>
                                  <w:rPr>
                                    <w:del w:id="319" w:author="db" w:date="2022-09-02T14:54:00Z"/>
                                  </w:rPr>
                                </w:pPr>
                                <w:del w:id="320" w:author="db" w:date="2022-09-02T14:54:00Z">
                                  <w:r>
                                    <w:rPr>
                                      <w:rFonts w:ascii="Calibri" w:eastAsia="Calibri" w:hAnsi="Calibri" w:cs="Calibri"/>
                                      <w:sz w:val="16"/>
                                    </w:rPr>
                                    <w:delText>Withdrawn</w:delText>
                                  </w:r>
                                </w:del>
                              </w:p>
                            </w:txbxContent>
                          </wps:txbx>
                          <wps:bodyPr horzOverflow="overflow" vert="horz" lIns="0" tIns="0" rIns="0" bIns="0" rtlCol="0">
                            <a:noAutofit/>
                          </wps:bodyPr>
                        </wps:wsp>
                        <wps:wsp>
                          <wps:cNvPr id="3249" name="Shape 3249"/>
                          <wps:cNvSpPr/>
                          <wps:spPr>
                            <a:xfrm>
                              <a:off x="114068" y="1028709"/>
                              <a:ext cx="118149" cy="0"/>
                            </a:xfrm>
                            <a:custGeom>
                              <a:avLst/>
                              <a:gdLst/>
                              <a:ahLst/>
                              <a:cxnLst/>
                              <a:rect l="0" t="0" r="0" b="0"/>
                              <a:pathLst>
                                <a:path w="118149">
                                  <a:moveTo>
                                    <a:pt x="0" y="0"/>
                                  </a:moveTo>
                                  <a:lnTo>
                                    <a:pt x="118149"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50" name="Shape 3250"/>
                          <wps:cNvSpPr/>
                          <wps:spPr>
                            <a:xfrm>
                              <a:off x="215207" y="993829"/>
                              <a:ext cx="69961" cy="69760"/>
                            </a:xfrm>
                            <a:custGeom>
                              <a:avLst/>
                              <a:gdLst/>
                              <a:ahLst/>
                              <a:cxnLst/>
                              <a:rect l="0" t="0" r="0" b="0"/>
                              <a:pathLst>
                                <a:path w="69961" h="69760">
                                  <a:moveTo>
                                    <a:pt x="0" y="0"/>
                                  </a:moveTo>
                                  <a:lnTo>
                                    <a:pt x="69961" y="34880"/>
                                  </a:lnTo>
                                  <a:lnTo>
                                    <a:pt x="0" y="69760"/>
                                  </a:lnTo>
                                  <a:cubicBezTo>
                                    <a:pt x="11014" y="47897"/>
                                    <a:pt x="11014" y="21989"/>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51" name="Shape 3251"/>
                          <wps:cNvSpPr/>
                          <wps:spPr>
                            <a:xfrm>
                              <a:off x="0" y="971840"/>
                              <a:ext cx="114068" cy="113740"/>
                            </a:xfrm>
                            <a:custGeom>
                              <a:avLst/>
                              <a:gdLst/>
                              <a:ahLst/>
                              <a:cxnLst/>
                              <a:rect l="0" t="0" r="0" b="0"/>
                              <a:pathLst>
                                <a:path w="114068" h="113740">
                                  <a:moveTo>
                                    <a:pt x="57034" y="0"/>
                                  </a:moveTo>
                                  <a:cubicBezTo>
                                    <a:pt x="88533" y="0"/>
                                    <a:pt x="114068" y="25528"/>
                                    <a:pt x="114068" y="56870"/>
                                  </a:cubicBezTo>
                                  <a:cubicBezTo>
                                    <a:pt x="114068" y="88338"/>
                                    <a:pt x="88533" y="113740"/>
                                    <a:pt x="57034" y="113740"/>
                                  </a:cubicBezTo>
                                  <a:cubicBezTo>
                                    <a:pt x="25535" y="113740"/>
                                    <a:pt x="0" y="88338"/>
                                    <a:pt x="0" y="56870"/>
                                  </a:cubicBezTo>
                                  <a:cubicBezTo>
                                    <a:pt x="0" y="25528"/>
                                    <a:pt x="25535" y="0"/>
                                    <a:pt x="5703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52" name="Shape 3252"/>
                          <wps:cNvSpPr/>
                          <wps:spPr>
                            <a:xfrm>
                              <a:off x="0" y="971840"/>
                              <a:ext cx="114068" cy="113740"/>
                            </a:xfrm>
                            <a:custGeom>
                              <a:avLst/>
                              <a:gdLst/>
                              <a:ahLst/>
                              <a:cxnLst/>
                              <a:rect l="0" t="0" r="0" b="0"/>
                              <a:pathLst>
                                <a:path w="114068" h="113740">
                                  <a:moveTo>
                                    <a:pt x="114068" y="56870"/>
                                  </a:moveTo>
                                  <a:cubicBezTo>
                                    <a:pt x="114068" y="25528"/>
                                    <a:pt x="88533" y="0"/>
                                    <a:pt x="57034" y="0"/>
                                  </a:cubicBezTo>
                                  <a:cubicBezTo>
                                    <a:pt x="25535" y="0"/>
                                    <a:pt x="0" y="25528"/>
                                    <a:pt x="0" y="56870"/>
                                  </a:cubicBezTo>
                                  <a:cubicBezTo>
                                    <a:pt x="0" y="88338"/>
                                    <a:pt x="25535" y="113740"/>
                                    <a:pt x="57034" y="113740"/>
                                  </a:cubicBezTo>
                                  <a:cubicBezTo>
                                    <a:pt x="88533" y="113740"/>
                                    <a:pt x="114068" y="88338"/>
                                    <a:pt x="114068" y="56870"/>
                                  </a:cubicBez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53" name="Shape 3253"/>
                          <wps:cNvSpPr/>
                          <wps:spPr>
                            <a:xfrm>
                              <a:off x="642149" y="1420896"/>
                              <a:ext cx="1011893" cy="673047"/>
                            </a:xfrm>
                            <a:custGeom>
                              <a:avLst/>
                              <a:gdLst/>
                              <a:ahLst/>
                              <a:cxnLst/>
                              <a:rect l="0" t="0" r="0" b="0"/>
                              <a:pathLst>
                                <a:path w="1011893" h="673047">
                                  <a:moveTo>
                                    <a:pt x="1011893" y="574662"/>
                                  </a:moveTo>
                                  <a:cubicBezTo>
                                    <a:pt x="576231" y="673047"/>
                                    <a:pt x="137325" y="423768"/>
                                    <a:pt x="0" y="0"/>
                                  </a:cubicBezTo>
                                </a:path>
                              </a:pathLst>
                            </a:custGeom>
                            <a:ln w="3159" cap="rnd">
                              <a:round/>
                            </a:ln>
                          </wps:spPr>
                          <wps:style>
                            <a:lnRef idx="1">
                              <a:srgbClr val="000000"/>
                            </a:lnRef>
                            <a:fillRef idx="0">
                              <a:srgbClr val="000000">
                                <a:alpha val="0"/>
                              </a:srgbClr>
                            </a:fillRef>
                            <a:effectRef idx="0">
                              <a:scrgbClr r="0" g="0" b="0"/>
                            </a:effectRef>
                            <a:fontRef idx="none"/>
                          </wps:style>
                          <wps:bodyPr/>
                        </wps:wsp>
                        <wps:wsp>
                          <wps:cNvPr id="3254" name="Shape 3254"/>
                          <wps:cNvSpPr/>
                          <wps:spPr>
                            <a:xfrm>
                              <a:off x="613164" y="1369991"/>
                              <a:ext cx="67452" cy="76976"/>
                            </a:xfrm>
                            <a:custGeom>
                              <a:avLst/>
                              <a:gdLst/>
                              <a:ahLst/>
                              <a:cxnLst/>
                              <a:rect l="0" t="0" r="0" b="0"/>
                              <a:pathLst>
                                <a:path w="67452" h="76976">
                                  <a:moveTo>
                                    <a:pt x="14208" y="0"/>
                                  </a:moveTo>
                                  <a:lnTo>
                                    <a:pt x="67452" y="57514"/>
                                  </a:lnTo>
                                  <a:cubicBezTo>
                                    <a:pt x="43156" y="53053"/>
                                    <a:pt x="18162" y="60269"/>
                                    <a:pt x="0" y="76976"/>
                                  </a:cubicBezTo>
                                  <a:lnTo>
                                    <a:pt x="142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55" name="Shape 3255"/>
                          <wps:cNvSpPr/>
                          <wps:spPr>
                            <a:xfrm>
                              <a:off x="4962002" y="1028709"/>
                              <a:ext cx="118123" cy="0"/>
                            </a:xfrm>
                            <a:custGeom>
                              <a:avLst/>
                              <a:gdLst/>
                              <a:ahLst/>
                              <a:cxnLst/>
                              <a:rect l="0" t="0" r="0" b="0"/>
                              <a:pathLst>
                                <a:path w="118123">
                                  <a:moveTo>
                                    <a:pt x="0" y="0"/>
                                  </a:moveTo>
                                  <a:lnTo>
                                    <a:pt x="118123"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56" name="Shape 3256"/>
                          <wps:cNvSpPr/>
                          <wps:spPr>
                            <a:xfrm>
                              <a:off x="5063015" y="993829"/>
                              <a:ext cx="70088" cy="69760"/>
                            </a:xfrm>
                            <a:custGeom>
                              <a:avLst/>
                              <a:gdLst/>
                              <a:ahLst/>
                              <a:cxnLst/>
                              <a:rect l="0" t="0" r="0" b="0"/>
                              <a:pathLst>
                                <a:path w="70088" h="69760">
                                  <a:moveTo>
                                    <a:pt x="0" y="0"/>
                                  </a:moveTo>
                                  <a:lnTo>
                                    <a:pt x="70088" y="34880"/>
                                  </a:lnTo>
                                  <a:lnTo>
                                    <a:pt x="0" y="69760"/>
                                  </a:lnTo>
                                  <a:cubicBezTo>
                                    <a:pt x="11026" y="47897"/>
                                    <a:pt x="11026" y="21990"/>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57" name="Shape 3257"/>
                          <wps:cNvSpPr/>
                          <wps:spPr>
                            <a:xfrm>
                              <a:off x="5133103" y="971840"/>
                              <a:ext cx="114067" cy="113739"/>
                            </a:xfrm>
                            <a:custGeom>
                              <a:avLst/>
                              <a:gdLst/>
                              <a:ahLst/>
                              <a:cxnLst/>
                              <a:rect l="0" t="0" r="0" b="0"/>
                              <a:pathLst>
                                <a:path w="114067" h="113739">
                                  <a:moveTo>
                                    <a:pt x="57034" y="0"/>
                                  </a:moveTo>
                                  <a:cubicBezTo>
                                    <a:pt x="88466" y="0"/>
                                    <a:pt x="114067" y="25528"/>
                                    <a:pt x="114067" y="56869"/>
                                  </a:cubicBezTo>
                                  <a:cubicBezTo>
                                    <a:pt x="114067" y="88338"/>
                                    <a:pt x="88466" y="113739"/>
                                    <a:pt x="57034" y="113739"/>
                                  </a:cubicBezTo>
                                  <a:cubicBezTo>
                                    <a:pt x="25475" y="113739"/>
                                    <a:pt x="0" y="88338"/>
                                    <a:pt x="0" y="56869"/>
                                  </a:cubicBezTo>
                                  <a:cubicBezTo>
                                    <a:pt x="0" y="25528"/>
                                    <a:pt x="25475" y="0"/>
                                    <a:pt x="5703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258" name="Shape 3258"/>
                          <wps:cNvSpPr/>
                          <wps:spPr>
                            <a:xfrm>
                              <a:off x="5133103" y="971840"/>
                              <a:ext cx="114067" cy="113739"/>
                            </a:xfrm>
                            <a:custGeom>
                              <a:avLst/>
                              <a:gdLst/>
                              <a:ahLst/>
                              <a:cxnLst/>
                              <a:rect l="0" t="0" r="0" b="0"/>
                              <a:pathLst>
                                <a:path w="114067" h="113739">
                                  <a:moveTo>
                                    <a:pt x="114067" y="56869"/>
                                  </a:moveTo>
                                  <a:cubicBezTo>
                                    <a:pt x="114067" y="25528"/>
                                    <a:pt x="88466" y="0"/>
                                    <a:pt x="57034" y="0"/>
                                  </a:cubicBezTo>
                                  <a:cubicBezTo>
                                    <a:pt x="25475" y="0"/>
                                    <a:pt x="0" y="25528"/>
                                    <a:pt x="0" y="56869"/>
                                  </a:cubicBezTo>
                                  <a:cubicBezTo>
                                    <a:pt x="0" y="88338"/>
                                    <a:pt x="25475" y="113739"/>
                                    <a:pt x="57034" y="113739"/>
                                  </a:cubicBezTo>
                                  <a:cubicBezTo>
                                    <a:pt x="88466" y="113739"/>
                                    <a:pt x="114067" y="88338"/>
                                    <a:pt x="114067" y="56869"/>
                                  </a:cubicBezTo>
                                  <a:close/>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59" name="Shape 3259"/>
                          <wps:cNvSpPr/>
                          <wps:spPr>
                            <a:xfrm>
                              <a:off x="627372" y="1271606"/>
                              <a:ext cx="1011843" cy="673034"/>
                            </a:xfrm>
                            <a:custGeom>
                              <a:avLst/>
                              <a:gdLst/>
                              <a:ahLst/>
                              <a:cxnLst/>
                              <a:rect l="0" t="0" r="0" b="0"/>
                              <a:pathLst>
                                <a:path w="1011843" h="673034">
                                  <a:moveTo>
                                    <a:pt x="0" y="98385"/>
                                  </a:moveTo>
                                  <a:cubicBezTo>
                                    <a:pt x="435599" y="0"/>
                                    <a:pt x="874455" y="249266"/>
                                    <a:pt x="1011843" y="673034"/>
                                  </a:cubicBezTo>
                                </a:path>
                              </a:pathLst>
                            </a:custGeom>
                            <a:ln w="3159" cap="rnd">
                              <a:round/>
                            </a:ln>
                          </wps:spPr>
                          <wps:style>
                            <a:lnRef idx="1">
                              <a:srgbClr val="000000"/>
                            </a:lnRef>
                            <a:fillRef idx="0">
                              <a:srgbClr val="000000">
                                <a:alpha val="0"/>
                              </a:srgbClr>
                            </a:fillRef>
                            <a:effectRef idx="0">
                              <a:scrgbClr r="0" g="0" b="0"/>
                            </a:effectRef>
                            <a:fontRef idx="none"/>
                          </wps:style>
                          <wps:bodyPr/>
                        </wps:wsp>
                        <wps:wsp>
                          <wps:cNvPr id="3260" name="Shape 3260"/>
                          <wps:cNvSpPr/>
                          <wps:spPr>
                            <a:xfrm>
                              <a:off x="1600685" y="1918568"/>
                              <a:ext cx="67553" cy="76989"/>
                            </a:xfrm>
                            <a:custGeom>
                              <a:avLst/>
                              <a:gdLst/>
                              <a:ahLst/>
                              <a:cxnLst/>
                              <a:rect l="0" t="0" r="0" b="0"/>
                              <a:pathLst>
                                <a:path w="67553" h="76989">
                                  <a:moveTo>
                                    <a:pt x="67553" y="0"/>
                                  </a:moveTo>
                                  <a:lnTo>
                                    <a:pt x="53358" y="76989"/>
                                  </a:lnTo>
                                  <a:lnTo>
                                    <a:pt x="0" y="19462"/>
                                  </a:lnTo>
                                  <a:cubicBezTo>
                                    <a:pt x="24334" y="23923"/>
                                    <a:pt x="49302" y="16708"/>
                                    <a:pt x="6755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1" name="Shape 3261"/>
                          <wps:cNvSpPr/>
                          <wps:spPr>
                            <a:xfrm>
                              <a:off x="2391426" y="1369991"/>
                              <a:ext cx="916596" cy="650210"/>
                            </a:xfrm>
                            <a:custGeom>
                              <a:avLst/>
                              <a:gdLst/>
                              <a:ahLst/>
                              <a:cxnLst/>
                              <a:rect l="0" t="0" r="0" b="0"/>
                              <a:pathLst>
                                <a:path w="916596" h="650210">
                                  <a:moveTo>
                                    <a:pt x="916596" y="0"/>
                                  </a:moveTo>
                                  <a:cubicBezTo>
                                    <a:pt x="788587" y="392161"/>
                                    <a:pt x="413051" y="650210"/>
                                    <a:pt x="0" y="629724"/>
                                  </a:cubicBezTo>
                                </a:path>
                              </a:pathLst>
                            </a:custGeom>
                            <a:ln w="3159" cap="rnd">
                              <a:round/>
                            </a:ln>
                          </wps:spPr>
                          <wps:style>
                            <a:lnRef idx="1">
                              <a:srgbClr val="000000"/>
                            </a:lnRef>
                            <a:fillRef idx="0">
                              <a:srgbClr val="000000">
                                <a:alpha val="0"/>
                              </a:srgbClr>
                            </a:fillRef>
                            <a:effectRef idx="0">
                              <a:scrgbClr r="0" g="0" b="0"/>
                            </a:effectRef>
                            <a:fontRef idx="none"/>
                          </wps:style>
                          <wps:bodyPr/>
                        </wps:wsp>
                        <wps:wsp>
                          <wps:cNvPr id="3262" name="Shape 3262"/>
                          <wps:cNvSpPr/>
                          <wps:spPr>
                            <a:xfrm>
                              <a:off x="2338448" y="1966162"/>
                              <a:ext cx="72750" cy="69798"/>
                            </a:xfrm>
                            <a:custGeom>
                              <a:avLst/>
                              <a:gdLst/>
                              <a:ahLst/>
                              <a:cxnLst/>
                              <a:rect l="0" t="0" r="0" b="0"/>
                              <a:pathLst>
                                <a:path w="72750" h="69798">
                                  <a:moveTo>
                                    <a:pt x="72750" y="0"/>
                                  </a:moveTo>
                                  <a:cubicBezTo>
                                    <a:pt x="59949" y="21105"/>
                                    <a:pt x="57921" y="46961"/>
                                    <a:pt x="67173" y="69798"/>
                                  </a:cubicBezTo>
                                  <a:lnTo>
                                    <a:pt x="0" y="29395"/>
                                  </a:lnTo>
                                  <a:lnTo>
                                    <a:pt x="72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3" name="Shape 3263"/>
                          <wps:cNvSpPr/>
                          <wps:spPr>
                            <a:xfrm>
                              <a:off x="668588" y="349938"/>
                              <a:ext cx="1327658" cy="337553"/>
                            </a:xfrm>
                            <a:custGeom>
                              <a:avLst/>
                              <a:gdLst/>
                              <a:ahLst/>
                              <a:cxnLst/>
                              <a:rect l="0" t="0" r="0" b="0"/>
                              <a:pathLst>
                                <a:path w="1327658" h="337553">
                                  <a:moveTo>
                                    <a:pt x="1327658" y="337553"/>
                                  </a:moveTo>
                                  <a:cubicBezTo>
                                    <a:pt x="948953" y="14028"/>
                                    <a:pt x="394521" y="0"/>
                                    <a:pt x="0" y="304190"/>
                                  </a:cubicBezTo>
                                </a:path>
                              </a:pathLst>
                            </a:custGeom>
                            <a:ln w="3159" cap="rnd">
                              <a:round/>
                            </a:ln>
                          </wps:spPr>
                          <wps:style>
                            <a:lnRef idx="1">
                              <a:srgbClr val="000000"/>
                            </a:lnRef>
                            <a:fillRef idx="0">
                              <a:srgbClr val="000000">
                                <a:alpha val="0"/>
                              </a:srgbClr>
                            </a:fillRef>
                            <a:effectRef idx="0">
                              <a:scrgbClr r="0" g="0" b="0"/>
                            </a:effectRef>
                            <a:fontRef idx="none"/>
                          </wps:style>
                          <wps:bodyPr/>
                        </wps:wsp>
                        <wps:wsp>
                          <wps:cNvPr id="3264" name="Shape 3264"/>
                          <wps:cNvSpPr/>
                          <wps:spPr>
                            <a:xfrm>
                              <a:off x="627372" y="616214"/>
                              <a:ext cx="76615" cy="71277"/>
                            </a:xfrm>
                            <a:custGeom>
                              <a:avLst/>
                              <a:gdLst/>
                              <a:ahLst/>
                              <a:cxnLst/>
                              <a:rect l="0" t="0" r="0" b="0"/>
                              <a:pathLst>
                                <a:path w="76615" h="71277">
                                  <a:moveTo>
                                    <a:pt x="32281" y="0"/>
                                  </a:moveTo>
                                  <a:cubicBezTo>
                                    <a:pt x="37668" y="24012"/>
                                    <a:pt x="54093" y="44106"/>
                                    <a:pt x="76615" y="54216"/>
                                  </a:cubicBezTo>
                                  <a:lnTo>
                                    <a:pt x="0" y="71277"/>
                                  </a:lnTo>
                                  <a:lnTo>
                                    <a:pt x="3228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5" name="Rectangle 3265"/>
                          <wps:cNvSpPr/>
                          <wps:spPr>
                            <a:xfrm>
                              <a:off x="2024763" y="0"/>
                              <a:ext cx="41399" cy="136959"/>
                            </a:xfrm>
                            <a:prstGeom prst="rect">
                              <a:avLst/>
                            </a:prstGeom>
                            <a:ln>
                              <a:noFill/>
                            </a:ln>
                          </wps:spPr>
                          <wps:txbx>
                            <w:txbxContent>
                              <w:p w14:paraId="0C00F79C" w14:textId="77777777" w:rsidR="00B87F14" w:rsidRDefault="00000000">
                                <w:pPr>
                                  <w:spacing w:after="160" w:line="259" w:lineRule="auto"/>
                                  <w:rPr>
                                    <w:del w:id="321" w:author="db" w:date="2022-09-02T14:54:00Z"/>
                                  </w:rPr>
                                </w:pPr>
                                <w:del w:id="322"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66" name="Rectangle 3266"/>
                          <wps:cNvSpPr/>
                          <wps:spPr>
                            <a:xfrm>
                              <a:off x="2055814" y="0"/>
                              <a:ext cx="671613" cy="136959"/>
                            </a:xfrm>
                            <a:prstGeom prst="rect">
                              <a:avLst/>
                            </a:prstGeom>
                            <a:ln>
                              <a:noFill/>
                            </a:ln>
                          </wps:spPr>
                          <wps:txbx>
                            <w:txbxContent>
                              <w:p w14:paraId="40DD9879" w14:textId="77777777" w:rsidR="00B87F14" w:rsidRDefault="00000000">
                                <w:pPr>
                                  <w:spacing w:after="160" w:line="259" w:lineRule="auto"/>
                                  <w:rPr>
                                    <w:del w:id="323" w:author="db" w:date="2022-09-02T14:54:00Z"/>
                                  </w:rPr>
                                </w:pPr>
                                <w:del w:id="324" w:author="db" w:date="2022-09-02T14:54:00Z">
                                  <w:r>
                                    <w:rPr>
                                      <w:rFonts w:ascii="Calibri" w:eastAsia="Calibri" w:hAnsi="Calibri" w:cs="Calibri"/>
                                      <w:sz w:val="16"/>
                                    </w:rPr>
                                    <w:delText xml:space="preserve">Substantive </w:delText>
                                  </w:r>
                                </w:del>
                              </w:p>
                            </w:txbxContent>
                          </wps:txbx>
                          <wps:bodyPr horzOverflow="overflow" vert="horz" lIns="0" tIns="0" rIns="0" bIns="0" rtlCol="0">
                            <a:noAutofit/>
                          </wps:bodyPr>
                        </wps:wsp>
                        <wps:wsp>
                          <wps:cNvPr id="3267" name="Rectangle 3267"/>
                          <wps:cNvSpPr/>
                          <wps:spPr>
                            <a:xfrm>
                              <a:off x="2117664" y="121322"/>
                              <a:ext cx="393948" cy="136959"/>
                            </a:xfrm>
                            <a:prstGeom prst="rect">
                              <a:avLst/>
                            </a:prstGeom>
                            <a:ln>
                              <a:noFill/>
                            </a:ln>
                          </wps:spPr>
                          <wps:txbx>
                            <w:txbxContent>
                              <w:p w14:paraId="7E44A661" w14:textId="77777777" w:rsidR="00B87F14" w:rsidRDefault="00000000">
                                <w:pPr>
                                  <w:spacing w:after="160" w:line="259" w:lineRule="auto"/>
                                  <w:rPr>
                                    <w:del w:id="325" w:author="db" w:date="2022-09-02T14:54:00Z"/>
                                  </w:rPr>
                                </w:pPr>
                                <w:del w:id="326" w:author="db" w:date="2022-09-02T14:54:00Z">
                                  <w:r>
                                    <w:rPr>
                                      <w:rFonts w:ascii="Calibri" w:eastAsia="Calibri" w:hAnsi="Calibri" w:cs="Calibri"/>
                                      <w:sz w:val="16"/>
                                    </w:rPr>
                                    <w:delText>change</w:delText>
                                  </w:r>
                                </w:del>
                              </w:p>
                            </w:txbxContent>
                          </wps:txbx>
                          <wps:bodyPr horzOverflow="overflow" vert="horz" lIns="0" tIns="0" rIns="0" bIns="0" rtlCol="0">
                            <a:noAutofit/>
                          </wps:bodyPr>
                        </wps:wsp>
                        <wps:wsp>
                          <wps:cNvPr id="3268" name="Rectangle 3268"/>
                          <wps:cNvSpPr/>
                          <wps:spPr>
                            <a:xfrm>
                              <a:off x="2413859" y="121322"/>
                              <a:ext cx="41400" cy="136959"/>
                            </a:xfrm>
                            <a:prstGeom prst="rect">
                              <a:avLst/>
                            </a:prstGeom>
                            <a:ln>
                              <a:noFill/>
                            </a:ln>
                          </wps:spPr>
                          <wps:txbx>
                            <w:txbxContent>
                              <w:p w14:paraId="38D7458E" w14:textId="77777777" w:rsidR="00B87F14" w:rsidRDefault="00000000">
                                <w:pPr>
                                  <w:spacing w:after="160" w:line="259" w:lineRule="auto"/>
                                  <w:rPr>
                                    <w:del w:id="327" w:author="db" w:date="2022-09-02T14:54:00Z"/>
                                  </w:rPr>
                                </w:pPr>
                                <w:del w:id="328"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69" name="Rectangle 3269"/>
                          <wps:cNvSpPr/>
                          <wps:spPr>
                            <a:xfrm>
                              <a:off x="1764942" y="353856"/>
                              <a:ext cx="41399" cy="136959"/>
                            </a:xfrm>
                            <a:prstGeom prst="rect">
                              <a:avLst/>
                            </a:prstGeom>
                            <a:ln>
                              <a:noFill/>
                            </a:ln>
                          </wps:spPr>
                          <wps:txbx>
                            <w:txbxContent>
                              <w:p w14:paraId="0F9C0594" w14:textId="77777777" w:rsidR="00B87F14" w:rsidRDefault="00000000">
                                <w:pPr>
                                  <w:spacing w:after="160" w:line="259" w:lineRule="auto"/>
                                  <w:rPr>
                                    <w:del w:id="329" w:author="db" w:date="2022-09-02T14:54:00Z"/>
                                  </w:rPr>
                                </w:pPr>
                                <w:del w:id="330"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70" name="Rectangle 3270"/>
                          <wps:cNvSpPr/>
                          <wps:spPr>
                            <a:xfrm>
                              <a:off x="1795994" y="353856"/>
                              <a:ext cx="671613" cy="136959"/>
                            </a:xfrm>
                            <a:prstGeom prst="rect">
                              <a:avLst/>
                            </a:prstGeom>
                            <a:ln>
                              <a:noFill/>
                            </a:ln>
                          </wps:spPr>
                          <wps:txbx>
                            <w:txbxContent>
                              <w:p w14:paraId="4F812FE5" w14:textId="77777777" w:rsidR="00B87F14" w:rsidRDefault="00000000">
                                <w:pPr>
                                  <w:spacing w:after="160" w:line="259" w:lineRule="auto"/>
                                  <w:rPr>
                                    <w:del w:id="331" w:author="db" w:date="2022-09-02T14:54:00Z"/>
                                  </w:rPr>
                                </w:pPr>
                                <w:del w:id="332" w:author="db" w:date="2022-09-02T14:54:00Z">
                                  <w:r>
                                    <w:rPr>
                                      <w:rFonts w:ascii="Calibri" w:eastAsia="Calibri" w:hAnsi="Calibri" w:cs="Calibri"/>
                                      <w:sz w:val="16"/>
                                    </w:rPr>
                                    <w:delText xml:space="preserve">Substantive </w:delText>
                                  </w:r>
                                </w:del>
                              </w:p>
                            </w:txbxContent>
                          </wps:txbx>
                          <wps:bodyPr horzOverflow="overflow" vert="horz" lIns="0" tIns="0" rIns="0" bIns="0" rtlCol="0">
                            <a:noAutofit/>
                          </wps:bodyPr>
                        </wps:wsp>
                        <wps:wsp>
                          <wps:cNvPr id="3271" name="Rectangle 3271"/>
                          <wps:cNvSpPr/>
                          <wps:spPr>
                            <a:xfrm>
                              <a:off x="1857844" y="475178"/>
                              <a:ext cx="393948" cy="136959"/>
                            </a:xfrm>
                            <a:prstGeom prst="rect">
                              <a:avLst/>
                            </a:prstGeom>
                            <a:ln>
                              <a:noFill/>
                            </a:ln>
                          </wps:spPr>
                          <wps:txbx>
                            <w:txbxContent>
                              <w:p w14:paraId="58F88779" w14:textId="77777777" w:rsidR="00B87F14" w:rsidRDefault="00000000">
                                <w:pPr>
                                  <w:spacing w:after="160" w:line="259" w:lineRule="auto"/>
                                  <w:rPr>
                                    <w:del w:id="333" w:author="db" w:date="2022-09-02T14:54:00Z"/>
                                  </w:rPr>
                                </w:pPr>
                                <w:del w:id="334" w:author="db" w:date="2022-09-02T14:54:00Z">
                                  <w:r>
                                    <w:rPr>
                                      <w:rFonts w:ascii="Calibri" w:eastAsia="Calibri" w:hAnsi="Calibri" w:cs="Calibri"/>
                                      <w:sz w:val="16"/>
                                    </w:rPr>
                                    <w:delText>change</w:delText>
                                  </w:r>
                                </w:del>
                              </w:p>
                            </w:txbxContent>
                          </wps:txbx>
                          <wps:bodyPr horzOverflow="overflow" vert="horz" lIns="0" tIns="0" rIns="0" bIns="0" rtlCol="0">
                            <a:noAutofit/>
                          </wps:bodyPr>
                        </wps:wsp>
                        <wps:wsp>
                          <wps:cNvPr id="3272" name="Rectangle 3272"/>
                          <wps:cNvSpPr/>
                          <wps:spPr>
                            <a:xfrm>
                              <a:off x="2154039" y="475178"/>
                              <a:ext cx="41400" cy="136959"/>
                            </a:xfrm>
                            <a:prstGeom prst="rect">
                              <a:avLst/>
                            </a:prstGeom>
                            <a:ln>
                              <a:noFill/>
                            </a:ln>
                          </wps:spPr>
                          <wps:txbx>
                            <w:txbxContent>
                              <w:p w14:paraId="20D736A0" w14:textId="77777777" w:rsidR="00B87F14" w:rsidRDefault="00000000">
                                <w:pPr>
                                  <w:spacing w:after="160" w:line="259" w:lineRule="auto"/>
                                  <w:rPr>
                                    <w:del w:id="335" w:author="db" w:date="2022-09-02T14:54:00Z"/>
                                  </w:rPr>
                                </w:pPr>
                                <w:del w:id="336"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73" name="Rectangle 3273"/>
                          <wps:cNvSpPr/>
                          <wps:spPr>
                            <a:xfrm>
                              <a:off x="2409043" y="856837"/>
                              <a:ext cx="41400" cy="136959"/>
                            </a:xfrm>
                            <a:prstGeom prst="rect">
                              <a:avLst/>
                            </a:prstGeom>
                            <a:ln>
                              <a:noFill/>
                            </a:ln>
                          </wps:spPr>
                          <wps:txbx>
                            <w:txbxContent>
                              <w:p w14:paraId="6174882A" w14:textId="77777777" w:rsidR="00B87F14" w:rsidRDefault="00000000">
                                <w:pPr>
                                  <w:spacing w:after="160" w:line="259" w:lineRule="auto"/>
                                  <w:rPr>
                                    <w:del w:id="337" w:author="db" w:date="2022-09-02T14:54:00Z"/>
                                  </w:rPr>
                                </w:pPr>
                                <w:del w:id="338"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74" name="Rectangle 3274"/>
                          <wps:cNvSpPr/>
                          <wps:spPr>
                            <a:xfrm>
                              <a:off x="2440095" y="856837"/>
                              <a:ext cx="563795" cy="136959"/>
                            </a:xfrm>
                            <a:prstGeom prst="rect">
                              <a:avLst/>
                            </a:prstGeom>
                            <a:ln>
                              <a:noFill/>
                            </a:ln>
                          </wps:spPr>
                          <wps:txbx>
                            <w:txbxContent>
                              <w:p w14:paraId="4F7AB1F5" w14:textId="77777777" w:rsidR="00B87F14" w:rsidRDefault="00000000">
                                <w:pPr>
                                  <w:spacing w:after="160" w:line="259" w:lineRule="auto"/>
                                  <w:rPr>
                                    <w:del w:id="339" w:author="db" w:date="2022-09-02T14:54:00Z"/>
                                  </w:rPr>
                                </w:pPr>
                                <w:del w:id="340" w:author="db" w:date="2022-09-02T14:54:00Z">
                                  <w:r>
                                    <w:rPr>
                                      <w:rFonts w:ascii="Calibri" w:eastAsia="Calibri" w:hAnsi="Calibri" w:cs="Calibri"/>
                                      <w:sz w:val="16"/>
                                    </w:rPr>
                                    <w:delText>TC Review</w:delText>
                                  </w:r>
                                </w:del>
                              </w:p>
                            </w:txbxContent>
                          </wps:txbx>
                          <wps:bodyPr horzOverflow="overflow" vert="horz" lIns="0" tIns="0" rIns="0" bIns="0" rtlCol="0">
                            <a:noAutofit/>
                          </wps:bodyPr>
                        </wps:wsp>
                        <wps:wsp>
                          <wps:cNvPr id="3275" name="Rectangle 3275"/>
                          <wps:cNvSpPr/>
                          <wps:spPr>
                            <a:xfrm>
                              <a:off x="2864046" y="856837"/>
                              <a:ext cx="41400" cy="136959"/>
                            </a:xfrm>
                            <a:prstGeom prst="rect">
                              <a:avLst/>
                            </a:prstGeom>
                            <a:ln>
                              <a:noFill/>
                            </a:ln>
                          </wps:spPr>
                          <wps:txbx>
                            <w:txbxContent>
                              <w:p w14:paraId="63D82A65" w14:textId="77777777" w:rsidR="00B87F14" w:rsidRDefault="00000000">
                                <w:pPr>
                                  <w:spacing w:after="160" w:line="259" w:lineRule="auto"/>
                                  <w:rPr>
                                    <w:del w:id="341" w:author="db" w:date="2022-09-02T14:54:00Z"/>
                                  </w:rPr>
                                </w:pPr>
                                <w:del w:id="342"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76" name="Rectangle 3276"/>
                          <wps:cNvSpPr/>
                          <wps:spPr>
                            <a:xfrm>
                              <a:off x="3791796" y="647051"/>
                              <a:ext cx="41400" cy="136959"/>
                            </a:xfrm>
                            <a:prstGeom prst="rect">
                              <a:avLst/>
                            </a:prstGeom>
                            <a:ln>
                              <a:noFill/>
                            </a:ln>
                          </wps:spPr>
                          <wps:txbx>
                            <w:txbxContent>
                              <w:p w14:paraId="71B307EE" w14:textId="77777777" w:rsidR="00B87F14" w:rsidRDefault="00000000">
                                <w:pPr>
                                  <w:spacing w:after="160" w:line="259" w:lineRule="auto"/>
                                  <w:rPr>
                                    <w:del w:id="343" w:author="db" w:date="2022-09-02T14:54:00Z"/>
                                  </w:rPr>
                                </w:pPr>
                                <w:del w:id="344"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77" name="Rectangle 3277"/>
                          <wps:cNvSpPr/>
                          <wps:spPr>
                            <a:xfrm>
                              <a:off x="3822847" y="647051"/>
                              <a:ext cx="371092" cy="136959"/>
                            </a:xfrm>
                            <a:prstGeom prst="rect">
                              <a:avLst/>
                            </a:prstGeom>
                            <a:ln>
                              <a:noFill/>
                            </a:ln>
                          </wps:spPr>
                          <wps:txbx>
                            <w:txbxContent>
                              <w:p w14:paraId="60C8811F" w14:textId="77777777" w:rsidR="00B87F14" w:rsidRDefault="00000000">
                                <w:pPr>
                                  <w:spacing w:after="160" w:line="259" w:lineRule="auto"/>
                                  <w:rPr>
                                    <w:del w:id="345" w:author="db" w:date="2022-09-02T14:54:00Z"/>
                                  </w:rPr>
                                </w:pPr>
                                <w:del w:id="346" w:author="db" w:date="2022-09-02T14:54:00Z">
                                  <w:r>
                                    <w:rPr>
                                      <w:rFonts w:ascii="Calibri" w:eastAsia="Calibri" w:hAnsi="Calibri" w:cs="Calibri"/>
                                      <w:sz w:val="16"/>
                                    </w:rPr>
                                    <w:delText xml:space="preserve">Stable </w:delText>
                                  </w:r>
                                </w:del>
                              </w:p>
                            </w:txbxContent>
                          </wps:txbx>
                          <wps:bodyPr horzOverflow="overflow" vert="horz" lIns="0" tIns="0" rIns="0" bIns="0" rtlCol="0">
                            <a:noAutofit/>
                          </wps:bodyPr>
                        </wps:wsp>
                        <wps:wsp>
                          <wps:cNvPr id="3278" name="Rectangle 3278"/>
                          <wps:cNvSpPr/>
                          <wps:spPr>
                            <a:xfrm>
                              <a:off x="3763025" y="768373"/>
                              <a:ext cx="488758" cy="136959"/>
                            </a:xfrm>
                            <a:prstGeom prst="rect">
                              <a:avLst/>
                            </a:prstGeom>
                            <a:ln>
                              <a:noFill/>
                            </a:ln>
                          </wps:spPr>
                          <wps:txbx>
                            <w:txbxContent>
                              <w:p w14:paraId="5111F386" w14:textId="77777777" w:rsidR="00B87F14" w:rsidRDefault="00000000">
                                <w:pPr>
                                  <w:spacing w:after="160" w:line="259" w:lineRule="auto"/>
                                  <w:rPr>
                                    <w:del w:id="347" w:author="db" w:date="2022-09-02T14:54:00Z"/>
                                  </w:rPr>
                                </w:pPr>
                                <w:del w:id="348" w:author="db" w:date="2022-09-02T14:54:00Z">
                                  <w:r>
                                    <w:rPr>
                                      <w:rFonts w:ascii="Calibri" w:eastAsia="Calibri" w:hAnsi="Calibri" w:cs="Calibri"/>
                                      <w:sz w:val="16"/>
                                    </w:rPr>
                                    <w:delText xml:space="preserve">Defining </w:delText>
                                  </w:r>
                                </w:del>
                              </w:p>
                            </w:txbxContent>
                          </wps:txbx>
                          <wps:bodyPr horzOverflow="overflow" vert="horz" lIns="0" tIns="0" rIns="0" bIns="0" rtlCol="0">
                            <a:noAutofit/>
                          </wps:bodyPr>
                        </wps:wsp>
                        <wps:wsp>
                          <wps:cNvPr id="3279" name="Rectangle 3279"/>
                          <wps:cNvSpPr/>
                          <wps:spPr>
                            <a:xfrm>
                              <a:off x="3704471" y="889695"/>
                              <a:ext cx="572794" cy="136959"/>
                            </a:xfrm>
                            <a:prstGeom prst="rect">
                              <a:avLst/>
                            </a:prstGeom>
                            <a:ln>
                              <a:noFill/>
                            </a:ln>
                          </wps:spPr>
                          <wps:txbx>
                            <w:txbxContent>
                              <w:p w14:paraId="108AA2BB" w14:textId="77777777" w:rsidR="00B87F14" w:rsidRDefault="00000000">
                                <w:pPr>
                                  <w:spacing w:after="160" w:line="259" w:lineRule="auto"/>
                                  <w:rPr>
                                    <w:del w:id="349" w:author="db" w:date="2022-09-02T14:54:00Z"/>
                                  </w:rPr>
                                </w:pPr>
                                <w:del w:id="350" w:author="db" w:date="2022-09-02T14:54:00Z">
                                  <w:r>
                                    <w:rPr>
                                      <w:rFonts w:ascii="Calibri" w:eastAsia="Calibri" w:hAnsi="Calibri" w:cs="Calibri"/>
                                      <w:sz w:val="16"/>
                                    </w:rPr>
                                    <w:delText>Document</w:delText>
                                  </w:r>
                                </w:del>
                              </w:p>
                            </w:txbxContent>
                          </wps:txbx>
                          <wps:bodyPr horzOverflow="overflow" vert="horz" lIns="0" tIns="0" rIns="0" bIns="0" rtlCol="0">
                            <a:noAutofit/>
                          </wps:bodyPr>
                        </wps:wsp>
                        <wps:wsp>
                          <wps:cNvPr id="3280" name="Rectangle 3280"/>
                          <wps:cNvSpPr/>
                          <wps:spPr>
                            <a:xfrm>
                              <a:off x="4135139" y="889695"/>
                              <a:ext cx="41400" cy="136959"/>
                            </a:xfrm>
                            <a:prstGeom prst="rect">
                              <a:avLst/>
                            </a:prstGeom>
                            <a:ln>
                              <a:noFill/>
                            </a:ln>
                          </wps:spPr>
                          <wps:txbx>
                            <w:txbxContent>
                              <w:p w14:paraId="37F67EA5" w14:textId="77777777" w:rsidR="00B87F14" w:rsidRDefault="00000000">
                                <w:pPr>
                                  <w:spacing w:after="160" w:line="259" w:lineRule="auto"/>
                                  <w:rPr>
                                    <w:del w:id="351" w:author="db" w:date="2022-09-02T14:54:00Z"/>
                                  </w:rPr>
                                </w:pPr>
                                <w:del w:id="352"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81" name="Rectangle 3281"/>
                          <wps:cNvSpPr/>
                          <wps:spPr>
                            <a:xfrm>
                              <a:off x="1043389" y="882112"/>
                              <a:ext cx="41399" cy="136958"/>
                            </a:xfrm>
                            <a:prstGeom prst="rect">
                              <a:avLst/>
                            </a:prstGeom>
                            <a:ln>
                              <a:noFill/>
                            </a:ln>
                          </wps:spPr>
                          <wps:txbx>
                            <w:txbxContent>
                              <w:p w14:paraId="7A12553D" w14:textId="77777777" w:rsidR="00B87F14" w:rsidRDefault="00000000">
                                <w:pPr>
                                  <w:spacing w:after="160" w:line="259" w:lineRule="auto"/>
                                  <w:rPr>
                                    <w:del w:id="353" w:author="db" w:date="2022-09-02T14:54:00Z"/>
                                  </w:rPr>
                                </w:pPr>
                                <w:del w:id="354"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82" name="Rectangle 3282"/>
                          <wps:cNvSpPr/>
                          <wps:spPr>
                            <a:xfrm>
                              <a:off x="1074491" y="882112"/>
                              <a:ext cx="631218" cy="136959"/>
                            </a:xfrm>
                            <a:prstGeom prst="rect">
                              <a:avLst/>
                            </a:prstGeom>
                            <a:ln>
                              <a:noFill/>
                            </a:ln>
                          </wps:spPr>
                          <wps:txbx>
                            <w:txbxContent>
                              <w:p w14:paraId="0564AC67" w14:textId="77777777" w:rsidR="00B87F14" w:rsidRDefault="00000000">
                                <w:pPr>
                                  <w:spacing w:after="160" w:line="259" w:lineRule="auto"/>
                                  <w:rPr>
                                    <w:del w:id="355" w:author="db" w:date="2022-09-02T14:54:00Z"/>
                                  </w:rPr>
                                </w:pPr>
                                <w:del w:id="356" w:author="db" w:date="2022-09-02T14:54:00Z">
                                  <w:r>
                                    <w:rPr>
                                      <w:rFonts w:ascii="Calibri" w:eastAsia="Calibri" w:hAnsi="Calibri" w:cs="Calibri"/>
                                      <w:sz w:val="16"/>
                                    </w:rPr>
                                    <w:delText>WG Review</w:delText>
                                  </w:r>
                                </w:del>
                              </w:p>
                            </w:txbxContent>
                          </wps:txbx>
                          <wps:bodyPr horzOverflow="overflow" vert="horz" lIns="0" tIns="0" rIns="0" bIns="0" rtlCol="0">
                            <a:noAutofit/>
                          </wps:bodyPr>
                        </wps:wsp>
                        <wps:wsp>
                          <wps:cNvPr id="3283" name="Rectangle 3283"/>
                          <wps:cNvSpPr/>
                          <wps:spPr>
                            <a:xfrm>
                              <a:off x="1549101" y="882113"/>
                              <a:ext cx="41399" cy="136959"/>
                            </a:xfrm>
                            <a:prstGeom prst="rect">
                              <a:avLst/>
                            </a:prstGeom>
                            <a:ln>
                              <a:noFill/>
                            </a:ln>
                          </wps:spPr>
                          <wps:txbx>
                            <w:txbxContent>
                              <w:p w14:paraId="027DBFC2" w14:textId="77777777" w:rsidR="00B87F14" w:rsidRDefault="00000000">
                                <w:pPr>
                                  <w:spacing w:after="160" w:line="259" w:lineRule="auto"/>
                                  <w:rPr>
                                    <w:del w:id="357" w:author="db" w:date="2022-09-02T14:54:00Z"/>
                                  </w:rPr>
                                </w:pPr>
                                <w:del w:id="358" w:author="db" w:date="2022-09-02T14:54:00Z">
                                  <w:r>
                                    <w:rPr>
                                      <w:rFonts w:ascii="Calibri" w:eastAsia="Calibri" w:hAnsi="Calibri" w:cs="Calibri"/>
                                      <w:sz w:val="16"/>
                                    </w:rPr>
                                    <w:delText>]</w:delText>
                                  </w:r>
                                </w:del>
                              </w:p>
                            </w:txbxContent>
                          </wps:txbx>
                          <wps:bodyPr horzOverflow="overflow" vert="horz" lIns="0" tIns="0" rIns="0" bIns="0" rtlCol="0">
                            <a:noAutofit/>
                          </wps:bodyPr>
                        </wps:wsp>
                        <wps:wsp>
                          <wps:cNvPr id="3284" name="Shape 3284"/>
                          <wps:cNvSpPr/>
                          <wps:spPr>
                            <a:xfrm>
                              <a:off x="3650225" y="1028709"/>
                              <a:ext cx="574394" cy="0"/>
                            </a:xfrm>
                            <a:custGeom>
                              <a:avLst/>
                              <a:gdLst/>
                              <a:ahLst/>
                              <a:cxnLst/>
                              <a:rect l="0" t="0" r="0" b="0"/>
                              <a:pathLst>
                                <a:path w="574394">
                                  <a:moveTo>
                                    <a:pt x="0" y="0"/>
                                  </a:moveTo>
                                  <a:lnTo>
                                    <a:pt x="574394"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3285" name="Shape 3285"/>
                          <wps:cNvSpPr/>
                          <wps:spPr>
                            <a:xfrm>
                              <a:off x="4207509" y="993829"/>
                              <a:ext cx="70088" cy="69760"/>
                            </a:xfrm>
                            <a:custGeom>
                              <a:avLst/>
                              <a:gdLst/>
                              <a:ahLst/>
                              <a:cxnLst/>
                              <a:rect l="0" t="0" r="0" b="0"/>
                              <a:pathLst>
                                <a:path w="70088" h="69760">
                                  <a:moveTo>
                                    <a:pt x="0" y="0"/>
                                  </a:moveTo>
                                  <a:lnTo>
                                    <a:pt x="70088" y="34880"/>
                                  </a:lnTo>
                                  <a:lnTo>
                                    <a:pt x="0" y="69760"/>
                                  </a:lnTo>
                                  <a:cubicBezTo>
                                    <a:pt x="11026" y="47897"/>
                                    <a:pt x="11026" y="21990"/>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1B047B" id="Group 23955" o:spid="_x0000_s1047" style="width:419pt;height:188.45pt;mso-position-horizontal-relative:char;mso-position-vertical-relative:line" coordsize="53214,239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">
                  <v:rect id="Rectangle 3177" o:spid="_x0000_s1048" style="position:absolute;left:52826;top:22378;width:516;height:20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" filled="f" stroked="f">
                    <v:textbox inset="0,0,0,0">
                      <w:txbxContent>
                        <w:p w14:paraId="3E109387" w14:textId="77777777" w:rsidR="00B87F14" w:rsidRDefault="00000000">
                          <w:pPr>
                            <w:spacing w:after="160" w:line="259" w:lineRule="auto"/>
                            <w:rPr>
                              <w:del w:id="359" w:author="db" w:date="2022-09-02T14:54:00Z"/>
                            </w:rPr>
                          </w:pPr>
                          <w:del w:id="360" w:author="db" w:date="2022-09-02T14:54:00Z">
                            <w:r>
                              <w:rPr>
                                <w:rFonts w:ascii="Arial" w:eastAsia="Arial" w:hAnsi="Arial" w:cs="Arial"/>
                                <w:b/>
                                <w:sz w:val="22"/>
                              </w:rPr>
                              <w:delText xml:space="preserve"> </w:delText>
                            </w:r>
                          </w:del>
                        </w:p>
                      </w:txbxContent>
                    </v:textbox>
                  </v:rect>
                  <v:shape id="Shape 3225" o:spid="_x0000_s1049" style="position:absolute;left:2851;top:6874;width:6844;height:6825;visibility:visible;mso-wrap-style:square;v-text-anchor:top" coordsize="684405,682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" path="m684405,341218c684405,152790,531200,,342203,,153205,,,152790,,341218,,529722,153205,682499,342203,682499v188997,,342202,-152777,342202,-341281xe" filled="f" strokeweight=".08425mm">
                    <v:stroke endcap="round"/>
                    <v:path arrowok="t" textboxrect="0,0,684405,682499"/>
                  </v:shape>
                  <v:rect id="Rectangle 3226" o:spid="_x0000_s1050" style="position:absolute;left:3809;top:9832;width:3075;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" filled="f" stroked="f">
                    <v:textbox inset="0,0,0,0">
                      <w:txbxContent>
                        <w:p w14:paraId="0170B8E7" w14:textId="77777777" w:rsidR="00B87F14" w:rsidRDefault="00000000">
                          <w:pPr>
                            <w:spacing w:after="160" w:line="259" w:lineRule="auto"/>
                            <w:rPr>
                              <w:del w:id="361" w:author="db" w:date="2022-09-02T14:54:00Z"/>
                            </w:rPr>
                          </w:pPr>
                          <w:del w:id="362" w:author="db" w:date="2022-09-02T14:54:00Z">
                            <w:r>
                              <w:rPr>
                                <w:rFonts w:ascii="Calibri" w:eastAsia="Calibri" w:hAnsi="Calibri" w:cs="Calibri"/>
                                <w:sz w:val="16"/>
                              </w:rPr>
                              <w:delText>Initial</w:delText>
                            </w:r>
                          </w:del>
                        </w:p>
                      </w:txbxContent>
                    </v:textbox>
                  </v:rect>
                  <v:rect id="Rectangle 3227" o:spid="_x0000_s1051" style="position:absolute;left:6120;top:9832;width:672;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" filled="f" stroked="f">
                    <v:textbox inset="0,0,0,0">
                      <w:txbxContent>
                        <w:p w14:paraId="20DEEE0F" w14:textId="77777777" w:rsidR="00B87F14" w:rsidRDefault="00000000">
                          <w:pPr>
                            <w:spacing w:after="160" w:line="259" w:lineRule="auto"/>
                            <w:rPr>
                              <w:del w:id="363" w:author="db" w:date="2022-09-02T14:54:00Z"/>
                            </w:rPr>
                          </w:pPr>
                          <w:del w:id="364" w:author="db" w:date="2022-09-02T14:54:00Z">
                            <w:r>
                              <w:rPr>
                                <w:rFonts w:ascii="Calibri" w:eastAsia="Calibri" w:hAnsi="Calibri" w:cs="Calibri"/>
                                <w:sz w:val="16"/>
                              </w:rPr>
                              <w:delText>_</w:delText>
                            </w:r>
                          </w:del>
                        </w:p>
                      </w:txbxContent>
                    </v:textbox>
                  </v:rect>
                  <v:rect id="Rectangle 3228" o:spid="_x0000_s1052" style="position:absolute;left:6625;top:9832;width:2810;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" filled="f" stroked="f">
                    <v:textbox inset="0,0,0,0">
                      <w:txbxContent>
                        <w:p w14:paraId="21039E58" w14:textId="77777777" w:rsidR="00B87F14" w:rsidRDefault="00000000">
                          <w:pPr>
                            <w:spacing w:after="160" w:line="259" w:lineRule="auto"/>
                            <w:rPr>
                              <w:del w:id="365" w:author="db" w:date="2022-09-02T14:54:00Z"/>
                            </w:rPr>
                          </w:pPr>
                          <w:del w:id="366" w:author="db" w:date="2022-09-02T14:54:00Z">
                            <w:r>
                              <w:rPr>
                                <w:rFonts w:ascii="Calibri" w:eastAsia="Calibri" w:hAnsi="Calibri" w:cs="Calibri"/>
                                <w:sz w:val="16"/>
                              </w:rPr>
                              <w:delText>Draft</w:delText>
                            </w:r>
                          </w:del>
                        </w:p>
                      </w:txbxContent>
                    </v:textbox>
                  </v:rect>
                  <v:shape id="Shape 3230" o:spid="_x0000_s1053" style="position:absolute;left:29658;top:6874;width:6844;height:6825;visibility:visible;mso-wrap-style:square;v-text-anchor:top" coordsize="684405,682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" path="m684405,341218c684405,152790,531175,,342202,,153104,,,152790,,341218,,529722,153104,682499,342202,682499v188973,,342203,-152777,342203,-341281xe" filled="f" strokeweight=".08425mm">
                    <v:stroke endcap="round"/>
                    <v:path arrowok="t" textboxrect="0,0,684405,682499"/>
                  </v:shape>
                  <v:rect id="Rectangle 3231" o:spid="_x0000_s1054" style="position:absolute;left:31537;top:9832;width:4101;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" filled="f" stroked="f">
                    <v:textbox inset="0,0,0,0">
                      <w:txbxContent>
                        <w:p w14:paraId="49CA9180" w14:textId="77777777" w:rsidR="00B87F14" w:rsidRDefault="00000000">
                          <w:pPr>
                            <w:spacing w:after="160" w:line="259" w:lineRule="auto"/>
                            <w:rPr>
                              <w:del w:id="367" w:author="db" w:date="2022-09-02T14:54:00Z"/>
                            </w:rPr>
                          </w:pPr>
                          <w:del w:id="368" w:author="db" w:date="2022-09-02T14:54:00Z">
                            <w:r>
                              <w:rPr>
                                <w:rFonts w:ascii="Calibri" w:eastAsia="Calibri" w:hAnsi="Calibri" w:cs="Calibri"/>
                                <w:sz w:val="16"/>
                              </w:rPr>
                              <w:delText>Mature</w:delText>
                            </w:r>
                          </w:del>
                        </w:p>
                      </w:txbxContent>
                    </v:textbox>
                  </v:rect>
                  <v:shape id="Shape 3233" o:spid="_x0000_s1055" style="position:absolute;left:42775;top:6874;width:6845;height:6825;visibility:visible;mso-wrap-style:square;v-text-anchor:top" coordsize="684406,682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" path="m684406,341218c684406,152790,531175,,342203,,153104,,,152790,,341218,,529722,153104,682499,342203,682499v188972,,342203,-152777,342203,-341281xe" filled="f" strokeweight=".08425mm">
                    <v:stroke endcap="round"/>
                    <v:path arrowok="t" textboxrect="0,0,684406,682499"/>
                  </v:shape>
                  <v:rect id="Rectangle 3234" o:spid="_x0000_s1056" style="position:absolute;left:44267;top:9832;width:5131;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" filled="f" stroked="f">
                    <v:textbox inset="0,0,0,0">
                      <w:txbxContent>
                        <w:p w14:paraId="64E5A6AE" w14:textId="77777777" w:rsidR="00B87F14" w:rsidRDefault="00000000">
                          <w:pPr>
                            <w:spacing w:after="160" w:line="259" w:lineRule="auto"/>
                            <w:rPr>
                              <w:del w:id="369" w:author="db" w:date="2022-09-02T14:54:00Z"/>
                            </w:rPr>
                          </w:pPr>
                          <w:del w:id="370" w:author="db" w:date="2022-09-02T14:54:00Z">
                            <w:r>
                              <w:rPr>
                                <w:rFonts w:ascii="Calibri" w:eastAsia="Calibri" w:hAnsi="Calibri" w:cs="Calibri"/>
                                <w:sz w:val="16"/>
                              </w:rPr>
                              <w:delText>Accepted</w:delText>
                            </w:r>
                          </w:del>
                        </w:p>
                      </w:txbxContent>
                    </v:textbox>
                  </v:rect>
                  <v:shape id="Shape 3235" o:spid="_x0000_s1057" style="position:absolute;left:6698;top:799;width:26382;height:6075;visibility:visible;mso-wrap-style:square;v-text-anchor:top" coordsize="2638154,607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" path="m2638154,607495c1863762,12890,788612,,,575774e" filled="f" strokeweight=".08775mm">
                    <v:stroke endcap="round"/>
                    <v:path arrowok="t" textboxrect="0,0,2638154,607495"/>
                  </v:shape>
                  <v:shape id="Shape 3236" o:spid="_x0000_s1058" style="position:absolute;left:6273;top:6174;width:772;height:700;visibility:visible;mso-wrap-style:square;v-text-anchor:top" coordsize="77224,70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" path="m35057,v4436,24264,20063,44990,42167,55985l,70013,35057,xe" fillcolor="black" stroked="f" strokeweight="0">
                    <v:stroke endcap="round"/>
                    <v:path arrowok="t" textboxrect="0,0,77224,70013"/>
                  </v:shape>
                  <v:shape id="Shape 3237" o:spid="_x0000_s1059" style="position:absolute;left:16540;top:6874;width:6844;height:6825;visibility:visible;mso-wrap-style:square;v-text-anchor:top" coordsize="684406,682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" path="m342203,c531175,,684406,152790,684406,341218v,188504,-153231,341281,-342203,341281c153104,682499,,529722,,341218,,152790,153104,,342203,xe" stroked="f" strokeweight="0">
                    <v:stroke endcap="round"/>
                    <v:path arrowok="t" textboxrect="0,0,684406,682499"/>
                  </v:shape>
                  <v:shape id="Shape 3238" o:spid="_x0000_s1060" style="position:absolute;left:16540;top:6874;width:6844;height:6825;visibility:visible;mso-wrap-style:square;v-text-anchor:top" coordsize="684406,682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" path="m684406,341218c684406,152790,531175,,342203,,153104,,,152790,,341218,,529722,153104,682499,342203,682499v188972,,342203,-152777,342203,-341281xe" filled="f" strokeweight=".08425mm">
                    <v:stroke endcap="round"/>
                    <v:path arrowok="t" textboxrect="0,0,684406,682499"/>
                  </v:shape>
                  <v:rect id="Rectangle 3239" o:spid="_x0000_s1061" style="position:absolute;left:18905;top:9832;width:2809;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" filled="f" stroked="f">
                    <v:textbox inset="0,0,0,0">
                      <w:txbxContent>
                        <w:p w14:paraId="5D88F008" w14:textId="77777777" w:rsidR="00B87F14" w:rsidRDefault="00000000">
                          <w:pPr>
                            <w:spacing w:after="160" w:line="259" w:lineRule="auto"/>
                            <w:rPr>
                              <w:del w:id="371" w:author="db" w:date="2022-09-02T14:54:00Z"/>
                            </w:rPr>
                          </w:pPr>
                          <w:del w:id="372" w:author="db" w:date="2022-09-02T14:54:00Z">
                            <w:r>
                              <w:rPr>
                                <w:rFonts w:ascii="Calibri" w:eastAsia="Calibri" w:hAnsi="Calibri" w:cs="Calibri"/>
                                <w:sz w:val="16"/>
                              </w:rPr>
                              <w:delText>Draft</w:delText>
                            </w:r>
                          </w:del>
                        </w:p>
                      </w:txbxContent>
                    </v:textbox>
                  </v:rect>
                  <v:shape id="Shape 3240" o:spid="_x0000_s1062" style="position:absolute;left:19962;top:13699;width:0;height:2316;visibility:visible;mso-wrap-style:square;v-text-anchor:top" coordsize="0,231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" path="m,l,231535e" filled="f" strokeweight=".08425mm">
                    <v:stroke endcap="round"/>
                    <v:path arrowok="t" textboxrect="0,0,0,231535"/>
                  </v:shape>
                  <v:shape id="Shape 3241" o:spid="_x0000_s1063" style="position:absolute;left:19612;top:15845;width:700;height:698;visibility:visible;mso-wrap-style:square;v-text-anchor:top" coordsize="69961,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" path="m,c21926,10982,47909,10982,69961,l34981,69760,,xe" fillcolor="black" stroked="f" strokeweight="0">
                    <v:stroke endcap="round"/>
                    <v:path arrowok="t" textboxrect="0,0,69961,69760"/>
                  </v:shape>
                  <v:shape id="Shape 3242" o:spid="_x0000_s1064" style="position:absolute;left:9695;top:10287;width:6315;height:0;visibility:visible;mso-wrap-style:square;v-text-anchor:top" coordsize="631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" path="m,l631491,e" filled="f" strokeweight=".08425mm">
                    <v:stroke endcap="round"/>
                    <v:path arrowok="t" textboxrect="0,0,631491,0"/>
                  </v:shape>
                  <v:shape id="Shape 3243" o:spid="_x0000_s1065" style="position:absolute;left:15840;top:9938;width:700;height:697;visibility:visible;mso-wrap-style:square;v-text-anchor:top" coordsize="69961,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" path="m,l69961,34880,,69760c10900,47897,10900,21990,,xe" fillcolor="black" stroked="f" strokeweight="0">
                    <v:stroke endcap="round"/>
                    <v:path arrowok="t" textboxrect="0,0,69961,69760"/>
                  </v:shape>
                  <v:shape id="Shape 3244" o:spid="_x0000_s1066" style="position:absolute;left:23384;top:10287;width:5744;height:0;visibility:visible;mso-wrap-style:square;v-text-anchor:top" coordsize="5743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" path="m,l574394,e" filled="f" strokeweight=".08425mm">
                    <v:stroke endcap="round"/>
                    <v:path arrowok="t" textboxrect="0,0,574394,0"/>
                  </v:shape>
                  <v:shape id="Shape 3245" o:spid="_x0000_s1067" style="position:absolute;left:28957;top:9938;width:701;height:697;visibility:visible;mso-wrap-style:square;v-text-anchor:top" coordsize="70088,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" path="m,l70088,34880,,69760c11026,47897,11026,21990,,xe" fillcolor="black" stroked="f" strokeweight="0">
                    <v:stroke endcap="round"/>
                    <v:path arrowok="t" textboxrect="0,0,70088,69760"/>
                  </v:shape>
                  <v:shape id="Shape 3246" o:spid="_x0000_s1068" style="position:absolute;left:16540;top:16543;width:6844;height:6824;visibility:visible;mso-wrap-style:square;v-text-anchor:top" coordsize="684406,682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" path="m342203,c531175,,684406,152764,684406,341218v,188441,-153231,341214,-342203,341214c153104,682432,,529659,,341218,,152764,153104,,342203,xe" stroked="f" strokeweight="0">
                    <v:stroke endcap="round"/>
                    <v:path arrowok="t" textboxrect="0,0,684406,682432"/>
                  </v:shape>
                  <v:shape id="Shape 3247" o:spid="_x0000_s1069" style="position:absolute;left:16540;top:16543;width:6844;height:6824;visibility:visible;mso-wrap-style:square;v-text-anchor:top" coordsize="684406,682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" path="m684406,341218c684406,152764,531175,,342203,,153104,,,152764,,341218,,529659,153104,682432,342203,682432v188972,,342203,-152773,342203,-341214xe" filled="f" strokeweight=".08425mm">
                    <v:stroke endcap="round"/>
                    <v:path arrowok="t" textboxrect="0,0,684406,682432"/>
                  </v:shape>
                  <v:rect id="Rectangle 3248" o:spid="_x0000_s1070" style="position:absolute;left:17643;top:19500;width:6166;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" filled="f" stroked="f">
                    <v:textbox inset="0,0,0,0">
                      <w:txbxContent>
                        <w:p w14:paraId="1FDFB021" w14:textId="77777777" w:rsidR="00B87F14" w:rsidRDefault="00000000">
                          <w:pPr>
                            <w:spacing w:after="160" w:line="259" w:lineRule="auto"/>
                            <w:rPr>
                              <w:del w:id="373" w:author="db" w:date="2022-09-02T14:54:00Z"/>
                            </w:rPr>
                          </w:pPr>
                          <w:del w:id="374" w:author="db" w:date="2022-09-02T14:54:00Z">
                            <w:r>
                              <w:rPr>
                                <w:rFonts w:ascii="Calibri" w:eastAsia="Calibri" w:hAnsi="Calibri" w:cs="Calibri"/>
                                <w:sz w:val="16"/>
                              </w:rPr>
                              <w:delText>Withdrawn</w:delText>
                            </w:r>
                          </w:del>
                        </w:p>
                      </w:txbxContent>
                    </v:textbox>
                  </v:rect>
                  <v:shape id="Shape 3249" o:spid="_x0000_s1071" style="position:absolute;left:1140;top:10287;width:1182;height:0;visibility:visible;mso-wrap-style:square;v-text-anchor:top" coordsize="1181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" path="m,l118149,e" filled="f" strokeweight=".08425mm">
                    <v:stroke endcap="round"/>
                    <v:path arrowok="t" textboxrect="0,0,118149,0"/>
                  </v:shape>
                  <v:shape id="Shape 3250" o:spid="_x0000_s1072" style="position:absolute;left:2152;top:9938;width:699;height:697;visibility:visible;mso-wrap-style:square;v-text-anchor:top" coordsize="69961,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" path="m,l69961,34880,,69760c11014,47897,11014,21989,,xe" fillcolor="black" stroked="f" strokeweight="0">
                    <v:stroke endcap="round"/>
                    <v:path arrowok="t" textboxrect="0,0,69961,69760"/>
                  </v:shape>
                  <v:shape id="Shape 3251" o:spid="_x0000_s1073" style="position:absolute;top:9718;width:1140;height:1137;visibility:visible;mso-wrap-style:square;v-text-anchor:top" coordsize="114068,113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" path="m57034,v31499,,57034,25528,57034,56870c114068,88338,88533,113740,57034,113740,25535,113740,,88338,,56870,,25528,25535,,57034,xe" fillcolor="black" stroked="f" strokeweight="0">
                    <v:stroke endcap="round"/>
                    <v:path arrowok="t" textboxrect="0,0,114068,113740"/>
                  </v:shape>
                  <v:shape id="Shape 3252" o:spid="_x0000_s1074" style="position:absolute;top:9718;width:1140;height:1137;visibility:visible;mso-wrap-style:square;v-text-anchor:top" coordsize="114068,1137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" path="m114068,56870c114068,25528,88533,,57034,,25535,,,25528,,56870v,31468,25535,56870,57034,56870c88533,113740,114068,88338,114068,56870xe" filled="f" strokeweight=".08425mm">
                    <v:stroke endcap="round"/>
                    <v:path arrowok="t" textboxrect="0,0,114068,113740"/>
                  </v:shape>
                  <v:shape id="Shape 3253" o:spid="_x0000_s1075" style="position:absolute;left:6421;top:14208;width:10119;height:6731;visibility:visible;mso-wrap-style:square;v-text-anchor:top" coordsize="1011893,6730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" path="m1011893,574662c576231,673047,137325,423768,,e" filled="f" strokeweight=".08775mm">
                    <v:stroke endcap="round"/>
                    <v:path arrowok="t" textboxrect="0,0,1011893,673047"/>
                  </v:shape>
                  <v:shape id="Shape 3254" o:spid="_x0000_s1076" style="position:absolute;left:6131;top:13699;width:675;height:770;visibility:visible;mso-wrap-style:square;v-text-anchor:top" coordsize="67452,76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" path="m14208,l67452,57514c43156,53053,18162,60269,,76976l14208,xe" fillcolor="black" stroked="f" strokeweight="0">
                    <v:stroke endcap="round"/>
                    <v:path arrowok="t" textboxrect="0,0,67452,76976"/>
                  </v:shape>
                  <v:shape id="Shape 3255" o:spid="_x0000_s1077" style="position:absolute;left:49620;top:10287;width:1181;height:0;visibility:visible;mso-wrap-style:square;v-text-anchor:top" coordsize="1181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" path="m,l118123,e" filled="f" strokeweight=".08425mm">
                    <v:stroke endcap="round"/>
                    <v:path arrowok="t" textboxrect="0,0,118123,0"/>
                  </v:shape>
                  <v:shape id="Shape 3256" o:spid="_x0000_s1078" style="position:absolute;left:50630;top:9938;width:701;height:697;visibility:visible;mso-wrap-style:square;v-text-anchor:top" coordsize="70088,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" path="m,l70088,34880,,69760c11026,47897,11026,21990,,xe" fillcolor="black" stroked="f" strokeweight="0">
                    <v:stroke endcap="round"/>
                    <v:path arrowok="t" textboxrect="0,0,70088,69760"/>
                  </v:shape>
                  <v:shape id="Shape 3257" o:spid="_x0000_s1079" style="position:absolute;left:51331;top:9718;width:1140;height:1137;visibility:visible;mso-wrap-style:square;v-text-anchor:top" coordsize="114067,113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" path="m57034,v31432,,57033,25528,57033,56869c114067,88338,88466,113739,57034,113739,25475,113739,,88338,,56869,,25528,25475,,57034,xe" stroked="f" strokeweight="0">
                    <v:stroke endcap="round"/>
                    <v:path arrowok="t" textboxrect="0,0,114067,113739"/>
                  </v:shape>
                  <v:shape id="Shape 3258" o:spid="_x0000_s1080" style="position:absolute;left:51331;top:9718;width:1140;height:1137;visibility:visible;mso-wrap-style:square;v-text-anchor:top" coordsize="114067,113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" path="m114067,56869c114067,25528,88466,,57034,,25475,,,25528,,56869v,31469,25475,56870,57034,56870c88466,113739,114067,88338,114067,56869xe" filled="f" strokeweight=".08425mm">
                    <v:stroke endcap="round"/>
                    <v:path arrowok="t" textboxrect="0,0,114067,113739"/>
                  </v:shape>
                  <v:shape id="Shape 3259" o:spid="_x0000_s1081" style="position:absolute;left:6273;top:12716;width:10119;height:6730;visibility:visible;mso-wrap-style:square;v-text-anchor:top" coordsize="1011843,6730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" path="m,98385c435599,,874455,249266,1011843,673034e" filled="f" strokeweight=".08775mm">
                    <v:stroke endcap="round"/>
                    <v:path arrowok="t" textboxrect="0,0,1011843,673034"/>
                  </v:shape>
                  <v:shape id="Shape 3260" o:spid="_x0000_s1082" style="position:absolute;left:16006;top:19185;width:676;height:770;visibility:visible;mso-wrap-style:square;v-text-anchor:top" coordsize="67553,76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" path="m67553,l53358,76989,,19462c24334,23923,49302,16708,67553,xe" fillcolor="black" stroked="f" strokeweight="0">
                    <v:stroke endcap="round"/>
                    <v:path arrowok="t" textboxrect="0,0,67553,76989"/>
                  </v:shape>
                  <v:shape id="Shape 3261" o:spid="_x0000_s1083" style="position:absolute;left:23914;top:13699;width:9166;height:6503;visibility:visible;mso-wrap-style:square;v-text-anchor:top" coordsize="916596,65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" path="m916596,c788587,392161,413051,650210,,629724e" filled="f" strokeweight=".08775mm">
                    <v:stroke endcap="round"/>
                    <v:path arrowok="t" textboxrect="0,0,916596,650210"/>
                  </v:shape>
                  <v:shape id="Shape 3262" o:spid="_x0000_s1084" style="position:absolute;left:23384;top:19661;width:727;height:698;visibility:visible;mso-wrap-style:square;v-text-anchor:top" coordsize="72750,69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" path="m72750,c59949,21105,57921,46961,67173,69798l,29395,72750,xe" fillcolor="black" stroked="f" strokeweight="0">
                    <v:stroke endcap="round"/>
                    <v:path arrowok="t" textboxrect="0,0,72750,69798"/>
                  </v:shape>
                  <v:shape id="Shape 3263" o:spid="_x0000_s1085" style="position:absolute;left:6685;top:3499;width:13277;height:3375;visibility:visible;mso-wrap-style:square;v-text-anchor:top" coordsize="1327658,337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" path="m1327658,337553c948953,14028,394521,,,304190e" filled="f" strokeweight=".08775mm">
                    <v:stroke endcap="round"/>
                    <v:path arrowok="t" textboxrect="0,0,1327658,337553"/>
                  </v:shape>
                  <v:shape id="Shape 3264" o:spid="_x0000_s1086" style="position:absolute;left:6273;top:6162;width:766;height:712;visibility:visible;mso-wrap-style:square;v-text-anchor:top" coordsize="76615,71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" path="m32281,v5387,24012,21812,44106,44334,54216l,71277,32281,xe" fillcolor="black" stroked="f" strokeweight="0">
                    <v:stroke endcap="round"/>
                    <v:path arrowok="t" textboxrect="0,0,76615,71277"/>
                  </v:shape>
                  <v:rect id="Rectangle 3265" o:spid="_x0000_s1087" style="position:absolute;left:20247;width:414;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op0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" filled="f" stroked="f">
                    <v:textbox inset="0,0,0,0">
                      <w:txbxContent>
                        <w:p w14:paraId="0C00F79C" w14:textId="77777777" w:rsidR="00B87F14" w:rsidRDefault="00000000">
                          <w:pPr>
                            <w:spacing w:after="160" w:line="259" w:lineRule="auto"/>
                            <w:rPr>
                              <w:del w:id="375" w:author="db" w:date="2022-09-02T14:54:00Z"/>
                            </w:rPr>
                          </w:pPr>
                          <w:del w:id="376" w:author="db" w:date="2022-09-02T14:54:00Z">
                            <w:r>
                              <w:rPr>
                                <w:rFonts w:ascii="Calibri" w:eastAsia="Calibri" w:hAnsi="Calibri" w:cs="Calibri"/>
                                <w:sz w:val="16"/>
                              </w:rPr>
                              <w:delText>[</w:delText>
                            </w:r>
                          </w:del>
                        </w:p>
                      </w:txbxContent>
                    </v:textbox>
                  </v:rect>
                  <v:rect id="Rectangle 3266" o:spid="_x0000_s1088" style="position:absolute;left:20558;width:6716;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" filled="f" stroked="f">
                    <v:textbox inset="0,0,0,0">
                      <w:txbxContent>
                        <w:p w14:paraId="40DD9879" w14:textId="77777777" w:rsidR="00B87F14" w:rsidRDefault="00000000">
                          <w:pPr>
                            <w:spacing w:after="160" w:line="259" w:lineRule="auto"/>
                            <w:rPr>
                              <w:del w:id="377" w:author="db" w:date="2022-09-02T14:54:00Z"/>
                            </w:rPr>
                          </w:pPr>
                          <w:del w:id="378" w:author="db" w:date="2022-09-02T14:54:00Z">
                            <w:r>
                              <w:rPr>
                                <w:rFonts w:ascii="Calibri" w:eastAsia="Calibri" w:hAnsi="Calibri" w:cs="Calibri"/>
                                <w:sz w:val="16"/>
                              </w:rPr>
                              <w:delText xml:space="preserve">Substantive </w:delText>
                            </w:r>
                          </w:del>
                        </w:p>
                      </w:txbxContent>
                    </v:textbox>
                  </v:rect>
                  <v:rect id="Rectangle 3267" o:spid="_x0000_s1089" style="position:absolute;left:21176;top:1213;width:3940;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" filled="f" stroked="f">
                    <v:textbox inset="0,0,0,0">
                      <w:txbxContent>
                        <w:p w14:paraId="7E44A661" w14:textId="77777777" w:rsidR="00B87F14" w:rsidRDefault="00000000">
                          <w:pPr>
                            <w:spacing w:after="160" w:line="259" w:lineRule="auto"/>
                            <w:rPr>
                              <w:del w:id="379" w:author="db" w:date="2022-09-02T14:54:00Z"/>
                            </w:rPr>
                          </w:pPr>
                          <w:del w:id="380" w:author="db" w:date="2022-09-02T14:54:00Z">
                            <w:r>
                              <w:rPr>
                                <w:rFonts w:ascii="Calibri" w:eastAsia="Calibri" w:hAnsi="Calibri" w:cs="Calibri"/>
                                <w:sz w:val="16"/>
                              </w:rPr>
                              <w:delText>change</w:delText>
                            </w:r>
                          </w:del>
                        </w:p>
                      </w:txbxContent>
                    </v:textbox>
                  </v:rect>
                  <v:rect id="Rectangle 3268" o:spid="_x0000_s1090" style="position:absolute;left:24138;top:1213;width:414;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" filled="f" stroked="f">
                    <v:textbox inset="0,0,0,0">
                      <w:txbxContent>
                        <w:p w14:paraId="38D7458E" w14:textId="77777777" w:rsidR="00B87F14" w:rsidRDefault="00000000">
                          <w:pPr>
                            <w:spacing w:after="160" w:line="259" w:lineRule="auto"/>
                            <w:rPr>
                              <w:del w:id="381" w:author="db" w:date="2022-09-02T14:54:00Z"/>
                            </w:rPr>
                          </w:pPr>
                          <w:del w:id="382" w:author="db" w:date="2022-09-02T14:54:00Z">
                            <w:r>
                              <w:rPr>
                                <w:rFonts w:ascii="Calibri" w:eastAsia="Calibri" w:hAnsi="Calibri" w:cs="Calibri"/>
                                <w:sz w:val="16"/>
                              </w:rPr>
                              <w:delText>]</w:delText>
                            </w:r>
                          </w:del>
                        </w:p>
                      </w:txbxContent>
                    </v:textbox>
                  </v:rect>
                  <v:rect id="Rectangle 3269" o:spid="_x0000_s1091" style="position:absolute;left:17649;top:3538;width:414;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" filled="f" stroked="f">
                    <v:textbox inset="0,0,0,0">
                      <w:txbxContent>
                        <w:p w14:paraId="0F9C0594" w14:textId="77777777" w:rsidR="00B87F14" w:rsidRDefault="00000000">
                          <w:pPr>
                            <w:spacing w:after="160" w:line="259" w:lineRule="auto"/>
                            <w:rPr>
                              <w:del w:id="383" w:author="db" w:date="2022-09-02T14:54:00Z"/>
                            </w:rPr>
                          </w:pPr>
                          <w:del w:id="384" w:author="db" w:date="2022-09-02T14:54:00Z">
                            <w:r>
                              <w:rPr>
                                <w:rFonts w:ascii="Calibri" w:eastAsia="Calibri" w:hAnsi="Calibri" w:cs="Calibri"/>
                                <w:sz w:val="16"/>
                              </w:rPr>
                              <w:delText>[</w:delText>
                            </w:r>
                          </w:del>
                        </w:p>
                      </w:txbxContent>
                    </v:textbox>
                  </v:rect>
                  <v:rect id="Rectangle 3270" o:spid="_x0000_s1092" style="position:absolute;left:17959;top:3538;width:6717;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" filled="f" stroked="f">
                    <v:textbox inset="0,0,0,0">
                      <w:txbxContent>
                        <w:p w14:paraId="4F812FE5" w14:textId="77777777" w:rsidR="00B87F14" w:rsidRDefault="00000000">
                          <w:pPr>
                            <w:spacing w:after="160" w:line="259" w:lineRule="auto"/>
                            <w:rPr>
                              <w:del w:id="385" w:author="db" w:date="2022-09-02T14:54:00Z"/>
                            </w:rPr>
                          </w:pPr>
                          <w:del w:id="386" w:author="db" w:date="2022-09-02T14:54:00Z">
                            <w:r>
                              <w:rPr>
                                <w:rFonts w:ascii="Calibri" w:eastAsia="Calibri" w:hAnsi="Calibri" w:cs="Calibri"/>
                                <w:sz w:val="16"/>
                              </w:rPr>
                              <w:delText xml:space="preserve">Substantive </w:delText>
                            </w:r>
                          </w:del>
                        </w:p>
                      </w:txbxContent>
                    </v:textbox>
                  </v:rect>
                  <v:rect id="Rectangle 3271" o:spid="_x0000_s1093" style="position:absolute;left:18578;top:4751;width:3939;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" filled="f" stroked="f">
                    <v:textbox inset="0,0,0,0">
                      <w:txbxContent>
                        <w:p w14:paraId="58F88779" w14:textId="77777777" w:rsidR="00B87F14" w:rsidRDefault="00000000">
                          <w:pPr>
                            <w:spacing w:after="160" w:line="259" w:lineRule="auto"/>
                            <w:rPr>
                              <w:del w:id="387" w:author="db" w:date="2022-09-02T14:54:00Z"/>
                            </w:rPr>
                          </w:pPr>
                          <w:del w:id="388" w:author="db" w:date="2022-09-02T14:54:00Z">
                            <w:r>
                              <w:rPr>
                                <w:rFonts w:ascii="Calibri" w:eastAsia="Calibri" w:hAnsi="Calibri" w:cs="Calibri"/>
                                <w:sz w:val="16"/>
                              </w:rPr>
                              <w:delText>change</w:delText>
                            </w:r>
                          </w:del>
                        </w:p>
                      </w:txbxContent>
                    </v:textbox>
                  </v:rect>
                  <v:rect id="Rectangle 3272" o:spid="_x0000_s1094" style="position:absolute;left:21540;top:4751;width:414;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" filled="f" stroked="f">
                    <v:textbox inset="0,0,0,0">
                      <w:txbxContent>
                        <w:p w14:paraId="20D736A0" w14:textId="77777777" w:rsidR="00B87F14" w:rsidRDefault="00000000">
                          <w:pPr>
                            <w:spacing w:after="160" w:line="259" w:lineRule="auto"/>
                            <w:rPr>
                              <w:del w:id="389" w:author="db" w:date="2022-09-02T14:54:00Z"/>
                            </w:rPr>
                          </w:pPr>
                          <w:del w:id="390" w:author="db" w:date="2022-09-02T14:54:00Z">
                            <w:r>
                              <w:rPr>
                                <w:rFonts w:ascii="Calibri" w:eastAsia="Calibri" w:hAnsi="Calibri" w:cs="Calibri"/>
                                <w:sz w:val="16"/>
                              </w:rPr>
                              <w:delText>]</w:delText>
                            </w:r>
                          </w:del>
                        </w:p>
                      </w:txbxContent>
                    </v:textbox>
                  </v:rect>
                  <v:rect id="Rectangle 3273" o:spid="_x0000_s1095" style="position:absolute;left:24090;top:8568;width:414;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iFG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" filled="f" stroked="f">
                    <v:textbox inset="0,0,0,0">
                      <w:txbxContent>
                        <w:p w14:paraId="6174882A" w14:textId="77777777" w:rsidR="00B87F14" w:rsidRDefault="00000000">
                          <w:pPr>
                            <w:spacing w:after="160" w:line="259" w:lineRule="auto"/>
                            <w:rPr>
                              <w:del w:id="391" w:author="db" w:date="2022-09-02T14:54:00Z"/>
                            </w:rPr>
                          </w:pPr>
                          <w:del w:id="392" w:author="db" w:date="2022-09-02T14:54:00Z">
                            <w:r>
                              <w:rPr>
                                <w:rFonts w:ascii="Calibri" w:eastAsia="Calibri" w:hAnsi="Calibri" w:cs="Calibri"/>
                                <w:sz w:val="16"/>
                              </w:rPr>
                              <w:delText>[</w:delText>
                            </w:r>
                          </w:del>
                        </w:p>
                      </w:txbxContent>
                    </v:textbox>
                  </v:rect>
                  <v:rect id="Rectangle 3274" o:spid="_x0000_s1096" style="position:absolute;left:24400;top:8568;width:5638;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7ky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" filled="f" stroked="f">
                    <v:textbox inset="0,0,0,0">
                      <w:txbxContent>
                        <w:p w14:paraId="4F7AB1F5" w14:textId="77777777" w:rsidR="00B87F14" w:rsidRDefault="00000000">
                          <w:pPr>
                            <w:spacing w:after="160" w:line="259" w:lineRule="auto"/>
                            <w:rPr>
                              <w:del w:id="393" w:author="db" w:date="2022-09-02T14:54:00Z"/>
                            </w:rPr>
                          </w:pPr>
                          <w:del w:id="394" w:author="db" w:date="2022-09-02T14:54:00Z">
                            <w:r>
                              <w:rPr>
                                <w:rFonts w:ascii="Calibri" w:eastAsia="Calibri" w:hAnsi="Calibri" w:cs="Calibri"/>
                                <w:sz w:val="16"/>
                              </w:rPr>
                              <w:delText>TC Review</w:delText>
                            </w:r>
                          </w:del>
                        </w:p>
                      </w:txbxContent>
                    </v:textbox>
                  </v:rect>
                  <v:rect id="Rectangle 3275" o:spid="_x0000_s1097" style="position:absolute;left:28640;top:8568;width:414;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xyp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" filled="f" stroked="f">
                    <v:textbox inset="0,0,0,0">
                      <w:txbxContent>
                        <w:p w14:paraId="63D82A65" w14:textId="77777777" w:rsidR="00B87F14" w:rsidRDefault="00000000">
                          <w:pPr>
                            <w:spacing w:after="160" w:line="259" w:lineRule="auto"/>
                            <w:rPr>
                              <w:del w:id="395" w:author="db" w:date="2022-09-02T14:54:00Z"/>
                            </w:rPr>
                          </w:pPr>
                          <w:del w:id="396" w:author="db" w:date="2022-09-02T14:54:00Z">
                            <w:r>
                              <w:rPr>
                                <w:rFonts w:ascii="Calibri" w:eastAsia="Calibri" w:hAnsi="Calibri" w:cs="Calibri"/>
                                <w:sz w:val="16"/>
                              </w:rPr>
                              <w:delText>]</w:delText>
                            </w:r>
                          </w:del>
                        </w:p>
                      </w:txbxContent>
                    </v:textbox>
                  </v:rect>
                  <v:rect id="Rectangle 3276" o:spid="_x0000_s1098" style="position:absolute;left:37917;top:6470;width:414;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" filled="f" stroked="f">
                    <v:textbox inset="0,0,0,0">
                      <w:txbxContent>
                        <w:p w14:paraId="71B307EE" w14:textId="77777777" w:rsidR="00B87F14" w:rsidRDefault="00000000">
                          <w:pPr>
                            <w:spacing w:after="160" w:line="259" w:lineRule="auto"/>
                            <w:rPr>
                              <w:del w:id="397" w:author="db" w:date="2022-09-02T14:54:00Z"/>
                            </w:rPr>
                          </w:pPr>
                          <w:del w:id="398" w:author="db" w:date="2022-09-02T14:54:00Z">
                            <w:r>
                              <w:rPr>
                                <w:rFonts w:ascii="Calibri" w:eastAsia="Calibri" w:hAnsi="Calibri" w:cs="Calibri"/>
                                <w:sz w:val="16"/>
                              </w:rPr>
                              <w:delText>[</w:delText>
                            </w:r>
                          </w:del>
                        </w:p>
                      </w:txbxContent>
                    </v:textbox>
                  </v:rect>
                  <v:rect id="Rectangle 3277" o:spid="_x0000_s1099" style="position:absolute;left:38228;top:6470;width:3711;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" filled="f" stroked="f">
                    <v:textbox inset="0,0,0,0">
                      <w:txbxContent>
                        <w:p w14:paraId="60C8811F" w14:textId="77777777" w:rsidR="00B87F14" w:rsidRDefault="00000000">
                          <w:pPr>
                            <w:spacing w:after="160" w:line="259" w:lineRule="auto"/>
                            <w:rPr>
                              <w:del w:id="399" w:author="db" w:date="2022-09-02T14:54:00Z"/>
                            </w:rPr>
                          </w:pPr>
                          <w:del w:id="400" w:author="db" w:date="2022-09-02T14:54:00Z">
                            <w:r>
                              <w:rPr>
                                <w:rFonts w:ascii="Calibri" w:eastAsia="Calibri" w:hAnsi="Calibri" w:cs="Calibri"/>
                                <w:sz w:val="16"/>
                              </w:rPr>
                              <w:delText xml:space="preserve">Stable </w:delText>
                            </w:r>
                          </w:del>
                        </w:p>
                      </w:txbxContent>
                    </v:textbox>
                  </v:rect>
                  <v:rect id="Rectangle 3278" o:spid="_x0000_s1100" style="position:absolute;left:37630;top:7683;width:4887;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" filled="f" stroked="f">
                    <v:textbox inset="0,0,0,0">
                      <w:txbxContent>
                        <w:p w14:paraId="5111F386" w14:textId="77777777" w:rsidR="00B87F14" w:rsidRDefault="00000000">
                          <w:pPr>
                            <w:spacing w:after="160" w:line="259" w:lineRule="auto"/>
                            <w:rPr>
                              <w:del w:id="401" w:author="db" w:date="2022-09-02T14:54:00Z"/>
                            </w:rPr>
                          </w:pPr>
                          <w:del w:id="402" w:author="db" w:date="2022-09-02T14:54:00Z">
                            <w:r>
                              <w:rPr>
                                <w:rFonts w:ascii="Calibri" w:eastAsia="Calibri" w:hAnsi="Calibri" w:cs="Calibri"/>
                                <w:sz w:val="16"/>
                              </w:rPr>
                              <w:delText xml:space="preserve">Defining </w:delText>
                            </w:r>
                          </w:del>
                        </w:p>
                      </w:txbxContent>
                    </v:textbox>
                  </v:rect>
                  <v:rect id="Rectangle 3279" o:spid="_x0000_s1101" style="position:absolute;left:37044;top:8896;width:5728;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" filled="f" stroked="f">
                    <v:textbox inset="0,0,0,0">
                      <w:txbxContent>
                        <w:p w14:paraId="108AA2BB" w14:textId="77777777" w:rsidR="00B87F14" w:rsidRDefault="00000000">
                          <w:pPr>
                            <w:spacing w:after="160" w:line="259" w:lineRule="auto"/>
                            <w:rPr>
                              <w:del w:id="403" w:author="db" w:date="2022-09-02T14:54:00Z"/>
                            </w:rPr>
                          </w:pPr>
                          <w:del w:id="404" w:author="db" w:date="2022-09-02T14:54:00Z">
                            <w:r>
                              <w:rPr>
                                <w:rFonts w:ascii="Calibri" w:eastAsia="Calibri" w:hAnsi="Calibri" w:cs="Calibri"/>
                                <w:sz w:val="16"/>
                              </w:rPr>
                              <w:delText>Document</w:delText>
                            </w:r>
                          </w:del>
                        </w:p>
                      </w:txbxContent>
                    </v:textbox>
                  </v:rect>
                  <v:rect id="Rectangle 3280" o:spid="_x0000_s1102" style="position:absolute;left:41351;top:8896;width:414;height:1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" filled="f" stroked="f">
                    <v:textbox inset="0,0,0,0">
                      <w:txbxContent>
                        <w:p w14:paraId="37F67EA5" w14:textId="77777777" w:rsidR="00B87F14" w:rsidRDefault="00000000">
                          <w:pPr>
                            <w:spacing w:after="160" w:line="259" w:lineRule="auto"/>
                            <w:rPr>
                              <w:del w:id="405" w:author="db" w:date="2022-09-02T14:54:00Z"/>
                            </w:rPr>
                          </w:pPr>
                          <w:del w:id="406" w:author="db" w:date="2022-09-02T14:54:00Z">
                            <w:r>
                              <w:rPr>
                                <w:rFonts w:ascii="Calibri" w:eastAsia="Calibri" w:hAnsi="Calibri" w:cs="Calibri"/>
                                <w:sz w:val="16"/>
                              </w:rPr>
                              <w:delText>]</w:delText>
                            </w:r>
                          </w:del>
                        </w:p>
                      </w:txbxContent>
                    </v:textbox>
                  </v:rect>
                  <v:rect id="Rectangle 3281" o:spid="_x0000_s1103" style="position:absolute;left:10433;top:8821;width:414;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WqN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" filled="f" stroked="f">
                    <v:textbox inset="0,0,0,0">
                      <w:txbxContent>
                        <w:p w14:paraId="7A12553D" w14:textId="77777777" w:rsidR="00B87F14" w:rsidRDefault="00000000">
                          <w:pPr>
                            <w:spacing w:after="160" w:line="259" w:lineRule="auto"/>
                            <w:rPr>
                              <w:del w:id="407" w:author="db" w:date="2022-09-02T14:54:00Z"/>
                            </w:rPr>
                          </w:pPr>
                          <w:del w:id="408" w:author="db" w:date="2022-09-02T14:54:00Z">
                            <w:r>
                              <w:rPr>
                                <w:rFonts w:ascii="Calibri" w:eastAsia="Calibri" w:hAnsi="Calibri" w:cs="Calibri"/>
                                <w:sz w:val="16"/>
                              </w:rPr>
                              <w:delText>[</w:delText>
                            </w:r>
                          </w:del>
                        </w:p>
                      </w:txbxContent>
                    </v:textbox>
                  </v:rect>
                  <v:rect id="Rectangle 3282" o:spid="_x0000_s1104" style="position:absolute;left:10744;top:8821;width:6313;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" filled="f" stroked="f">
                    <v:textbox inset="0,0,0,0">
                      <w:txbxContent>
                        <w:p w14:paraId="0564AC67" w14:textId="77777777" w:rsidR="00B87F14" w:rsidRDefault="00000000">
                          <w:pPr>
                            <w:spacing w:after="160" w:line="259" w:lineRule="auto"/>
                            <w:rPr>
                              <w:del w:id="409" w:author="db" w:date="2022-09-02T14:54:00Z"/>
                            </w:rPr>
                          </w:pPr>
                          <w:del w:id="410" w:author="db" w:date="2022-09-02T14:54:00Z">
                            <w:r>
                              <w:rPr>
                                <w:rFonts w:ascii="Calibri" w:eastAsia="Calibri" w:hAnsi="Calibri" w:cs="Calibri"/>
                                <w:sz w:val="16"/>
                              </w:rPr>
                              <w:delText>WG Review</w:delText>
                            </w:r>
                          </w:del>
                        </w:p>
                      </w:txbxContent>
                    </v:textbox>
                  </v:rect>
                  <v:rect id="Rectangle 3283" o:spid="_x0000_s1105" style="position:absolute;left:15491;top:8821;width:414;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" filled="f" stroked="f">
                    <v:textbox inset="0,0,0,0">
                      <w:txbxContent>
                        <w:p w14:paraId="027DBFC2" w14:textId="77777777" w:rsidR="00B87F14" w:rsidRDefault="00000000">
                          <w:pPr>
                            <w:spacing w:after="160" w:line="259" w:lineRule="auto"/>
                            <w:rPr>
                              <w:del w:id="411" w:author="db" w:date="2022-09-02T14:54:00Z"/>
                            </w:rPr>
                          </w:pPr>
                          <w:del w:id="412" w:author="db" w:date="2022-09-02T14:54:00Z">
                            <w:r>
                              <w:rPr>
                                <w:rFonts w:ascii="Calibri" w:eastAsia="Calibri" w:hAnsi="Calibri" w:cs="Calibri"/>
                                <w:sz w:val="16"/>
                              </w:rPr>
                              <w:delText>]</w:delText>
                            </w:r>
                          </w:del>
                        </w:p>
                      </w:txbxContent>
                    </v:textbox>
                  </v:rect>
                  <v:shape id="Shape 3284" o:spid="_x0000_s1106" style="position:absolute;left:36502;top:10287;width:5744;height:0;visibility:visible;mso-wrap-style:square;v-text-anchor:top" coordsize="5743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" path="m,l574394,e" filled="f" strokeweight=".08425mm">
                    <v:stroke endcap="round"/>
                    <v:path arrowok="t" textboxrect="0,0,574394,0"/>
                  </v:shape>
                  <v:shape id="Shape 3285" o:spid="_x0000_s1107" style="position:absolute;left:42075;top:9938;width:700;height:697;visibility:visible;mso-wrap-style:square;v-text-anchor:top" coordsize="70088,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" path="m,l70088,34880,,69760c11026,47897,11026,21990,,xe" fillcolor="black" stroked="f" strokeweight="0">
                    <v:stroke endcap="round"/>
                    <v:path arrowok="t" textboxrect="0,0,70088,69760"/>
                  </v:shape>
                  <w10:anchorlock/>
                </v:group>
              </w:pict>
            </mc:Fallback>
          </mc:AlternateContent>
        </w:r>
      </w:del>
    </w:p>
    <w:p w14:paraId="5CD41F73" w14:textId="153DA57A" w:rsidR="00000000" w:rsidRDefault="00000000">
      <w:pPr>
        <w:spacing w:beforeAutospacing="1" w:afterAutospacing="1"/>
        <w:divId w:val="1295714999"/>
        <w:rPr>
          <w:rFonts w:ascii="Arial" w:eastAsia="Times New Roman" w:hAnsi="Arial" w:cs="Arial"/>
        </w:rPr>
      </w:pPr>
      <w:r>
        <w:rPr>
          <w:rStyle w:val="heading-label"/>
          <w:rFonts w:ascii="Arial" w:eastAsia="Times New Roman" w:hAnsi="Arial" w:cs="Arial"/>
        </w:rPr>
        <w:t xml:space="preserve">Figure </w:t>
      </w:r>
      <w:r>
        <w:rPr>
          <w:rStyle w:val="heading-number"/>
          <w:rFonts w:ascii="Arial" w:eastAsia="Times New Roman" w:hAnsi="Arial" w:cs="Arial"/>
        </w:rPr>
        <w:t>1</w:t>
      </w:r>
      <w:del w:id="413" w:author="db" w:date="2022-09-02T14:54:00Z">
        <w:r>
          <w:rPr>
            <w:rFonts w:ascii="Arial" w:eastAsia="Arial" w:hAnsi="Arial" w:cs="Arial"/>
            <w:b/>
            <w:sz w:val="18"/>
          </w:rPr>
          <w:delText>.</w:delText>
        </w:r>
      </w:del>
      <w:ins w:id="414" w:author="db" w:date="2022-09-02T14:54:00Z">
        <w:r>
          <w:rPr>
            <w:rStyle w:val="heading-label"/>
            <w:rFonts w:ascii="Arial" w:eastAsia="Times New Roman" w:hAnsi="Arial" w:cs="Arial"/>
          </w:rPr>
          <w:t xml:space="preserve"> –</w:t>
        </w:r>
        <w:r>
          <w:rPr>
            <w:rStyle w:val="heading-label"/>
            <w:rFonts w:ascii="Segoe UI Symbol" w:eastAsia="Times New Roman" w:hAnsi="Segoe UI Symbol" w:cs="Segoe UI Symbol"/>
          </w:rPr>
          <w:t>⁠</w:t>
        </w:r>
      </w:ins>
      <w:r>
        <w:rPr>
          <w:rStyle w:val="heading-label"/>
          <w:rFonts w:ascii="Arial" w:eastAsia="Times New Roman" w:hAnsi="Arial" w:cs="Arial"/>
        </w:rPr>
        <w:t xml:space="preserve"> </w:t>
      </w:r>
      <w:r>
        <w:rPr>
          <w:rFonts w:ascii="Arial" w:eastAsia="Times New Roman" w:hAnsi="Arial" w:cs="Arial"/>
        </w:rPr>
        <w:t xml:space="preserve">Submission Process (informative). </w:t>
      </w:r>
    </w:p>
    <w:p w14:paraId="50C76235" w14:textId="77777777" w:rsidR="00000000" w:rsidRDefault="00000000">
      <w:pPr>
        <w:pStyle w:val="NormalWeb"/>
        <w:divId w:val="1295714999"/>
        <w:rPr>
          <w:rFonts w:ascii="Arial" w:hAnsi="Arial" w:cs="Arial"/>
        </w:rPr>
      </w:pPr>
      <w:r>
        <w:rPr>
          <w:rFonts w:ascii="Arial" w:hAnsi="Arial" w:cs="Arial"/>
        </w:rPr>
        <w:t xml:space="preserve">The Metadata Register </w:t>
      </w:r>
      <w:proofErr w:type="gramStart"/>
      <w:r>
        <w:rPr>
          <w:rFonts w:ascii="Arial" w:hAnsi="Arial" w:cs="Arial"/>
        </w:rPr>
        <w:t>Sub Group</w:t>
      </w:r>
      <w:proofErr w:type="gramEnd"/>
      <w:r>
        <w:rPr>
          <w:rFonts w:ascii="Arial" w:hAnsi="Arial" w:cs="Arial"/>
        </w:rPr>
        <w:t xml:space="preserve"> shall make available to its parent Technology Committee all Submissions not incorporated in a Release. The Standards Vice President may, at his or her discretion, make the latter available publicly. </w:t>
      </w:r>
    </w:p>
    <w:p w14:paraId="0C0F6685"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8.2</w:t>
      </w:r>
      <w:r>
        <w:rPr>
          <w:rStyle w:val="heading-label"/>
          <w:rFonts w:ascii="Arial" w:eastAsia="Times New Roman" w:hAnsi="Arial" w:cs="Arial"/>
        </w:rPr>
        <w:t xml:space="preserve"> </w:t>
      </w:r>
      <w:r>
        <w:rPr>
          <w:rFonts w:ascii="Arial" w:eastAsia="Times New Roman" w:hAnsi="Arial" w:cs="Arial"/>
        </w:rPr>
        <w:t>Initiation</w:t>
      </w:r>
    </w:p>
    <w:p w14:paraId="45DCB8EF" w14:textId="77777777" w:rsidR="00000000" w:rsidRDefault="00000000">
      <w:pPr>
        <w:pStyle w:val="NormalWeb"/>
        <w:divId w:val="1295714999"/>
        <w:rPr>
          <w:rFonts w:ascii="Arial" w:hAnsi="Arial" w:cs="Arial"/>
        </w:rPr>
      </w:pPr>
      <w:r>
        <w:rPr>
          <w:rFonts w:ascii="Arial" w:hAnsi="Arial" w:cs="Arial"/>
        </w:rPr>
        <w:t>A Submission achieves "</w:t>
      </w:r>
      <w:proofErr w:type="spellStart"/>
      <w:r>
        <w:rPr>
          <w:rFonts w:ascii="Arial" w:hAnsi="Arial" w:cs="Arial"/>
        </w:rPr>
        <w:t>initial_draft</w:t>
      </w:r>
      <w:proofErr w:type="spellEnd"/>
      <w:r>
        <w:rPr>
          <w:rFonts w:ascii="Arial" w:hAnsi="Arial" w:cs="Arial"/>
        </w:rPr>
        <w:t xml:space="preserve">" state upon submission by a Submitter to the Metadata Register </w:t>
      </w:r>
      <w:proofErr w:type="gramStart"/>
      <w:r>
        <w:rPr>
          <w:rFonts w:ascii="Arial" w:hAnsi="Arial" w:cs="Arial"/>
        </w:rPr>
        <w:t>Sub Group</w:t>
      </w:r>
      <w:proofErr w:type="gramEnd"/>
      <w:r>
        <w:rPr>
          <w:rFonts w:ascii="Arial" w:hAnsi="Arial" w:cs="Arial"/>
        </w:rPr>
        <w:t xml:space="preserve">. </w:t>
      </w:r>
    </w:p>
    <w:p w14:paraId="3FAF80A4" w14:textId="79020824" w:rsidR="00000000" w:rsidRDefault="00000000">
      <w:pPr>
        <w:pStyle w:val="NormalWeb"/>
        <w:divId w:val="1295714999"/>
        <w:rPr>
          <w:rFonts w:ascii="Arial" w:hAnsi="Arial" w:cs="Arial"/>
        </w:rPr>
      </w:pPr>
      <w:r>
        <w:rPr>
          <w:rFonts w:ascii="Arial" w:hAnsi="Arial" w:cs="Arial"/>
        </w:rPr>
        <w:t xml:space="preserve">The Submission shall meet the Acceptance Criteria specified in Section </w:t>
      </w:r>
      <w:hyperlink w:anchor="sec-acceptance-criteria" w:history="1">
        <w:r>
          <w:rPr>
            <w:rStyle w:val="Hyperlink"/>
            <w:rFonts w:ascii="Arial" w:hAnsi="Arial" w:cs="Arial"/>
          </w:rPr>
          <w:t>Annex A</w:t>
        </w:r>
      </w:hyperlink>
      <w:del w:id="415" w:author="db" w:date="2022-09-02T14:54:00Z">
        <w:r>
          <w:delText>Annex A.</w:delText>
        </w:r>
      </w:del>
      <w:ins w:id="416" w:author="db" w:date="2022-09-02T14:54:00Z">
        <w:r>
          <w:rPr>
            <w:rFonts w:ascii="Arial" w:hAnsi="Arial" w:cs="Arial"/>
          </w:rPr>
          <w:t>.</w:t>
        </w:r>
      </w:ins>
      <w:r>
        <w:rPr>
          <w:rFonts w:ascii="Arial" w:hAnsi="Arial" w:cs="Arial"/>
        </w:rPr>
        <w:t xml:space="preserve"> </w:t>
      </w:r>
    </w:p>
    <w:p w14:paraId="4AE6E8EC" w14:textId="5DFF5093" w:rsidR="00000000" w:rsidRDefault="00000000">
      <w:pPr>
        <w:pStyle w:val="note"/>
        <w:divId w:val="1295714999"/>
        <w:rPr>
          <w:rFonts w:ascii="Arial" w:hAnsi="Arial" w:cs="Arial"/>
        </w:rPr>
      </w:pPr>
      <w:del w:id="417" w:author="db" w:date="2022-09-02T14:54:00Z">
        <w:r>
          <w:rPr>
            <w:sz w:val="18"/>
          </w:rPr>
          <w:delText xml:space="preserve">NOTE: </w:delText>
        </w:r>
      </w:del>
      <w:r>
        <w:rPr>
          <w:rFonts w:ascii="Arial" w:hAnsi="Arial" w:cs="Arial"/>
        </w:rPr>
        <w:t xml:space="preserve">Submitters are encouraged to work with the chair of the Metadata Register </w:t>
      </w:r>
      <w:proofErr w:type="gramStart"/>
      <w:r>
        <w:rPr>
          <w:rFonts w:ascii="Arial" w:hAnsi="Arial" w:cs="Arial"/>
        </w:rPr>
        <w:t>Sub Group</w:t>
      </w:r>
      <w:proofErr w:type="gramEnd"/>
      <w:r>
        <w:rPr>
          <w:rFonts w:ascii="Arial" w:hAnsi="Arial" w:cs="Arial"/>
        </w:rPr>
        <w:t xml:space="preserve"> prior to initiating a Submission to ensure that it meets the Acceptance Criteria. </w:t>
      </w:r>
    </w:p>
    <w:p w14:paraId="17827B4E"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8.3</w:t>
      </w:r>
      <w:r>
        <w:rPr>
          <w:rStyle w:val="heading-label"/>
          <w:rFonts w:ascii="Arial" w:eastAsia="Times New Roman" w:hAnsi="Arial" w:cs="Arial"/>
        </w:rPr>
        <w:t xml:space="preserve"> </w:t>
      </w:r>
      <w:proofErr w:type="spellStart"/>
      <w:r>
        <w:rPr>
          <w:rFonts w:ascii="Arial" w:eastAsia="Times New Roman" w:hAnsi="Arial" w:cs="Arial"/>
        </w:rPr>
        <w:t>Initial_draft</w:t>
      </w:r>
      <w:proofErr w:type="spellEnd"/>
      <w:r>
        <w:rPr>
          <w:rFonts w:ascii="Arial" w:eastAsia="Times New Roman" w:hAnsi="Arial" w:cs="Arial"/>
        </w:rPr>
        <w:t xml:space="preserve"> State</w:t>
      </w:r>
    </w:p>
    <w:p w14:paraId="03C12373"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8.3.1</w:t>
      </w:r>
      <w:r>
        <w:rPr>
          <w:rStyle w:val="heading-label"/>
          <w:rFonts w:ascii="Arial" w:eastAsia="Times New Roman" w:hAnsi="Arial" w:cs="Arial"/>
        </w:rPr>
        <w:t xml:space="preserve"> </w:t>
      </w:r>
      <w:r>
        <w:rPr>
          <w:rFonts w:ascii="Arial" w:eastAsia="Times New Roman" w:hAnsi="Arial" w:cs="Arial"/>
        </w:rPr>
        <w:t>Actions</w:t>
      </w:r>
    </w:p>
    <w:p w14:paraId="2379AA87" w14:textId="77777777" w:rsidR="00000000" w:rsidRDefault="00000000">
      <w:pPr>
        <w:pStyle w:val="NormalWeb"/>
        <w:divId w:val="1295714999"/>
        <w:rPr>
          <w:rFonts w:ascii="Arial" w:hAnsi="Arial" w:cs="Arial"/>
        </w:rPr>
      </w:pPr>
      <w:r>
        <w:rPr>
          <w:rFonts w:ascii="Arial" w:hAnsi="Arial" w:cs="Arial"/>
        </w:rPr>
        <w:t xml:space="preserve">The Submission shall be offered for review to the Metadata Register </w:t>
      </w:r>
      <w:proofErr w:type="gramStart"/>
      <w:r>
        <w:rPr>
          <w:rFonts w:ascii="Arial" w:hAnsi="Arial" w:cs="Arial"/>
        </w:rPr>
        <w:t>Sub Group</w:t>
      </w:r>
      <w:proofErr w:type="gramEnd"/>
      <w:r>
        <w:rPr>
          <w:rFonts w:ascii="Arial" w:hAnsi="Arial" w:cs="Arial"/>
        </w:rPr>
        <w:t xml:space="preserve">. </w:t>
      </w:r>
    </w:p>
    <w:p w14:paraId="0D8FB5EB" w14:textId="77777777" w:rsidR="00000000" w:rsidRDefault="00000000">
      <w:pPr>
        <w:pStyle w:val="NormalWeb"/>
        <w:divId w:val="1295714999"/>
        <w:rPr>
          <w:rFonts w:ascii="Arial" w:hAnsi="Arial" w:cs="Arial"/>
        </w:rPr>
      </w:pPr>
      <w:r>
        <w:rPr>
          <w:rFonts w:ascii="Arial" w:hAnsi="Arial" w:cs="Arial"/>
        </w:rPr>
        <w:t xml:space="preserve">The Submitter shall be responsible for addressing any deviation from the Acceptance Criteria noted by the Metadata Register </w:t>
      </w:r>
      <w:proofErr w:type="gramStart"/>
      <w:r>
        <w:rPr>
          <w:rFonts w:ascii="Arial" w:hAnsi="Arial" w:cs="Arial"/>
        </w:rPr>
        <w:t>Sub Group</w:t>
      </w:r>
      <w:proofErr w:type="gramEnd"/>
      <w:r>
        <w:rPr>
          <w:rFonts w:ascii="Arial" w:hAnsi="Arial" w:cs="Arial"/>
        </w:rPr>
        <w:t xml:space="preserve">, and submitting a revised Submission. </w:t>
      </w:r>
    </w:p>
    <w:p w14:paraId="5D42A6AD" w14:textId="26C30F37" w:rsidR="00000000" w:rsidRDefault="00000000">
      <w:pPr>
        <w:pStyle w:val="note"/>
        <w:divId w:val="1295714999"/>
        <w:rPr>
          <w:rFonts w:ascii="Arial" w:hAnsi="Arial" w:cs="Arial"/>
        </w:rPr>
      </w:pPr>
      <w:del w:id="418" w:author="db" w:date="2022-09-02T14:54:00Z">
        <w:r>
          <w:rPr>
            <w:sz w:val="18"/>
          </w:rPr>
          <w:delText xml:space="preserve">NOTE 1: </w:delText>
        </w:r>
      </w:del>
      <w:r>
        <w:rPr>
          <w:rFonts w:ascii="Arial" w:hAnsi="Arial" w:cs="Arial"/>
        </w:rPr>
        <w:t>An "</w:t>
      </w:r>
      <w:proofErr w:type="spellStart"/>
      <w:r>
        <w:rPr>
          <w:rFonts w:ascii="Arial" w:hAnsi="Arial" w:cs="Arial"/>
        </w:rPr>
        <w:t>initial_draft</w:t>
      </w:r>
      <w:proofErr w:type="spellEnd"/>
      <w:r>
        <w:rPr>
          <w:rFonts w:ascii="Arial" w:hAnsi="Arial" w:cs="Arial"/>
        </w:rPr>
        <w:t xml:space="preserve">" Submission is susceptible to significant substantive changes. </w:t>
      </w:r>
    </w:p>
    <w:p w14:paraId="61011E6D"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8.3.2</w:t>
      </w:r>
      <w:r>
        <w:rPr>
          <w:rStyle w:val="heading-label"/>
          <w:rFonts w:ascii="Arial" w:eastAsia="Times New Roman" w:hAnsi="Arial" w:cs="Arial"/>
        </w:rPr>
        <w:t xml:space="preserve"> </w:t>
      </w:r>
      <w:r>
        <w:rPr>
          <w:rFonts w:ascii="Arial" w:eastAsia="Times New Roman" w:hAnsi="Arial" w:cs="Arial"/>
        </w:rPr>
        <w:t>Transition to Draft state</w:t>
      </w:r>
    </w:p>
    <w:p w14:paraId="02F924CD" w14:textId="77777777" w:rsidR="00000000" w:rsidRDefault="00000000">
      <w:pPr>
        <w:pStyle w:val="NormalWeb"/>
        <w:divId w:val="1295714999"/>
        <w:rPr>
          <w:rFonts w:ascii="Arial" w:hAnsi="Arial" w:cs="Arial"/>
        </w:rPr>
      </w:pPr>
      <w:r>
        <w:rPr>
          <w:rFonts w:ascii="Arial" w:hAnsi="Arial" w:cs="Arial"/>
        </w:rPr>
        <w:t xml:space="preserve">The Submission shall transition to the "draft" state if: </w:t>
      </w:r>
    </w:p>
    <w:p w14:paraId="2B0580D9" w14:textId="242B7578" w:rsidR="00000000" w:rsidRDefault="00000000">
      <w:pPr>
        <w:numPr>
          <w:ilvl w:val="0"/>
          <w:numId w:val="4"/>
        </w:numPr>
        <w:spacing w:before="100" w:beforeAutospacing="1" w:after="100" w:afterAutospacing="1"/>
        <w:divId w:val="1295714999"/>
        <w:rPr>
          <w:rFonts w:ascii="Arial" w:eastAsia="Times New Roman" w:hAnsi="Arial" w:cs="Arial"/>
        </w:rPr>
      </w:pPr>
      <w:del w:id="419" w:author="db" w:date="2022-09-02T14:54:00Z">
        <w:r>
          <w:rPr>
            <w:rFonts w:ascii="Calibri" w:eastAsia="Calibri" w:hAnsi="Calibri" w:cs="Calibri"/>
            <w:sz w:val="22"/>
          </w:rPr>
          <w:tab/>
        </w:r>
        <w:r>
          <w:rPr>
            <w:noProof/>
          </w:rPr>
          <w:drawing>
            <wp:inline distT="0" distB="0" distL="0" distR="0" wp14:anchorId="324630D2" wp14:editId="49CBB2EB">
              <wp:extent cx="114300" cy="139700"/>
              <wp:effectExtent l="0" t="0" r="0" b="0"/>
              <wp:docPr id="3385" name="Picture 3385"/>
              <wp:cNvGraphicFramePr/>
              <a:graphic xmlns:a="http://schemas.openxmlformats.org/drawingml/2006/main">
                <a:graphicData uri="http://schemas.openxmlformats.org/drawingml/2006/picture">
                  <pic:pic xmlns:pic="http://schemas.openxmlformats.org/drawingml/2006/picture">
                    <pic:nvPicPr>
                      <pic:cNvPr id="3385" name="Picture 3385"/>
                      <pic:cNvPicPr/>
                    </pic:nvPicPr>
                    <pic:blipFill>
                      <a:blip r:embed="rId9"/>
                      <a:stretch>
                        <a:fillRect/>
                      </a:stretch>
                    </pic:blipFill>
                    <pic:spPr>
                      <a:xfrm>
                        <a:off x="0" y="0"/>
                        <a:ext cx="114300" cy="139700"/>
                      </a:xfrm>
                      <a:prstGeom prst="rect">
                        <a:avLst/>
                      </a:prstGeom>
                    </pic:spPr>
                  </pic:pic>
                </a:graphicData>
              </a:graphic>
            </wp:inline>
          </w:drawing>
        </w:r>
        <w:r>
          <w:delText xml:space="preserve"> </w:delText>
        </w:r>
        <w:r>
          <w:tab/>
        </w:r>
      </w:del>
      <w:r>
        <w:rPr>
          <w:rFonts w:ascii="Arial" w:eastAsia="Times New Roman" w:hAnsi="Arial" w:cs="Arial"/>
        </w:rPr>
        <w:t xml:space="preserve">every UL defined by the Submission has been reserved such that it is not available to any other Submission; and </w:t>
      </w:r>
    </w:p>
    <w:p w14:paraId="0D2CDD67" w14:textId="269BB7EA" w:rsidR="00000000" w:rsidRDefault="00000000">
      <w:pPr>
        <w:numPr>
          <w:ilvl w:val="0"/>
          <w:numId w:val="4"/>
        </w:numPr>
        <w:spacing w:before="100" w:beforeAutospacing="1" w:after="100" w:afterAutospacing="1"/>
        <w:divId w:val="1295714999"/>
        <w:rPr>
          <w:rFonts w:ascii="Arial" w:eastAsia="Times New Roman" w:hAnsi="Arial" w:cs="Arial"/>
        </w:rPr>
      </w:pPr>
      <w:del w:id="420" w:author="db" w:date="2022-09-02T14:54:00Z">
        <w:r>
          <w:rPr>
            <w:noProof/>
          </w:rPr>
          <w:drawing>
            <wp:inline distT="0" distB="0" distL="0" distR="0" wp14:anchorId="3EEB5DFB" wp14:editId="66813515">
              <wp:extent cx="114300" cy="139700"/>
              <wp:effectExtent l="0" t="0" r="0" b="0"/>
              <wp:docPr id="3398" name="Picture 3398"/>
              <wp:cNvGraphicFramePr/>
              <a:graphic xmlns:a="http://schemas.openxmlformats.org/drawingml/2006/main">
                <a:graphicData uri="http://schemas.openxmlformats.org/drawingml/2006/picture">
                  <pic:pic xmlns:pic="http://schemas.openxmlformats.org/drawingml/2006/picture">
                    <pic:nvPicPr>
                      <pic:cNvPr id="3398" name="Picture 3398"/>
                      <pic:cNvPicPr/>
                    </pic:nvPicPr>
                    <pic:blipFill>
                      <a:blip r:embed="rId9"/>
                      <a:stretch>
                        <a:fillRect/>
                      </a:stretch>
                    </pic:blipFill>
                    <pic:spPr>
                      <a:xfrm>
                        <a:off x="0" y="0"/>
                        <a:ext cx="114300" cy="139700"/>
                      </a:xfrm>
                      <a:prstGeom prst="rect">
                        <a:avLst/>
                      </a:prstGeom>
                    </pic:spPr>
                  </pic:pic>
                </a:graphicData>
              </a:graphic>
            </wp:inline>
          </w:drawing>
        </w:r>
        <w:r>
          <w:delText xml:space="preserve"> </w:delText>
        </w:r>
        <w:r>
          <w:tab/>
        </w:r>
      </w:del>
      <w:r>
        <w:rPr>
          <w:rFonts w:ascii="Arial" w:eastAsia="Times New Roman" w:hAnsi="Arial" w:cs="Arial"/>
        </w:rPr>
        <w:t xml:space="preserve">the Metadata Register </w:t>
      </w:r>
      <w:proofErr w:type="gramStart"/>
      <w:r>
        <w:rPr>
          <w:rFonts w:ascii="Arial" w:eastAsia="Times New Roman" w:hAnsi="Arial" w:cs="Arial"/>
        </w:rPr>
        <w:t>Sub Group</w:t>
      </w:r>
      <w:proofErr w:type="gramEnd"/>
      <w:r>
        <w:rPr>
          <w:rFonts w:ascii="Arial" w:eastAsia="Times New Roman" w:hAnsi="Arial" w:cs="Arial"/>
        </w:rPr>
        <w:t xml:space="preserve"> has not determined, by consensus, that the Submission fails to meet the Acceptance Criteria. </w:t>
      </w:r>
    </w:p>
    <w:p w14:paraId="0D36775C"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8.3.3</w:t>
      </w:r>
      <w:r>
        <w:rPr>
          <w:rStyle w:val="heading-label"/>
          <w:rFonts w:ascii="Arial" w:eastAsia="Times New Roman" w:hAnsi="Arial" w:cs="Arial"/>
        </w:rPr>
        <w:t xml:space="preserve"> </w:t>
      </w:r>
      <w:r>
        <w:rPr>
          <w:rFonts w:ascii="Arial" w:eastAsia="Times New Roman" w:hAnsi="Arial" w:cs="Arial"/>
        </w:rPr>
        <w:t>Transition to Withdrawn state</w:t>
      </w:r>
    </w:p>
    <w:p w14:paraId="7D8DCE13" w14:textId="77777777" w:rsidR="00000000" w:rsidRDefault="00000000">
      <w:pPr>
        <w:pStyle w:val="NormalWeb"/>
        <w:divId w:val="1295714999"/>
        <w:rPr>
          <w:rFonts w:ascii="Arial" w:hAnsi="Arial" w:cs="Arial"/>
        </w:rPr>
      </w:pPr>
      <w:r>
        <w:rPr>
          <w:rFonts w:ascii="Arial" w:hAnsi="Arial" w:cs="Arial"/>
        </w:rPr>
        <w:t xml:space="preserve">The Submission shall transition to "withdrawn" if: </w:t>
      </w:r>
    </w:p>
    <w:p w14:paraId="44279DF2" w14:textId="77777777" w:rsidR="00000000" w:rsidRDefault="00000000">
      <w:pPr>
        <w:numPr>
          <w:ilvl w:val="0"/>
          <w:numId w:val="5"/>
        </w:numPr>
        <w:spacing w:before="100" w:beforeAutospacing="1" w:after="100" w:afterAutospacing="1"/>
        <w:divId w:val="1295714999"/>
        <w:rPr>
          <w:rFonts w:ascii="Arial" w:eastAsia="Times New Roman" w:hAnsi="Arial" w:cs="Arial"/>
        </w:rPr>
      </w:pPr>
      <w:r>
        <w:rPr>
          <w:rFonts w:ascii="Arial" w:eastAsia="Times New Roman" w:hAnsi="Arial" w:cs="Arial"/>
        </w:rPr>
        <w:t xml:space="preserve">requested by the Submitter; or </w:t>
      </w:r>
    </w:p>
    <w:p w14:paraId="3EE32E3F" w14:textId="77777777" w:rsidR="00000000" w:rsidRDefault="00000000">
      <w:pPr>
        <w:numPr>
          <w:ilvl w:val="0"/>
          <w:numId w:val="5"/>
        </w:numPr>
        <w:spacing w:before="100" w:beforeAutospacing="1" w:after="100" w:afterAutospacing="1"/>
        <w:divId w:val="1295714999"/>
        <w:rPr>
          <w:rFonts w:ascii="Arial" w:eastAsia="Times New Roman" w:hAnsi="Arial" w:cs="Arial"/>
        </w:rPr>
      </w:pPr>
      <w:r>
        <w:rPr>
          <w:rFonts w:ascii="Arial" w:eastAsia="Times New Roman" w:hAnsi="Arial" w:cs="Arial"/>
        </w:rPr>
        <w:t xml:space="preserve">the Submission has been abandoned, as determined by consensus of the Technology Committee of the Metadata Register </w:t>
      </w:r>
      <w:proofErr w:type="gramStart"/>
      <w:r>
        <w:rPr>
          <w:rFonts w:ascii="Arial" w:eastAsia="Times New Roman" w:hAnsi="Arial" w:cs="Arial"/>
        </w:rPr>
        <w:t>Sub Group</w:t>
      </w:r>
      <w:proofErr w:type="gramEnd"/>
      <w:r>
        <w:rPr>
          <w:rFonts w:ascii="Arial" w:eastAsia="Times New Roman" w:hAnsi="Arial" w:cs="Arial"/>
        </w:rPr>
        <w:t xml:space="preserve">. </w:t>
      </w:r>
    </w:p>
    <w:p w14:paraId="2C71FEDB"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8.4</w:t>
      </w:r>
      <w:r>
        <w:rPr>
          <w:rStyle w:val="heading-label"/>
          <w:rFonts w:ascii="Arial" w:eastAsia="Times New Roman" w:hAnsi="Arial" w:cs="Arial"/>
        </w:rPr>
        <w:t xml:space="preserve"> </w:t>
      </w:r>
      <w:r>
        <w:rPr>
          <w:rFonts w:ascii="Arial" w:eastAsia="Times New Roman" w:hAnsi="Arial" w:cs="Arial"/>
        </w:rPr>
        <w:t>Draft State</w:t>
      </w:r>
    </w:p>
    <w:p w14:paraId="2C4AD47A"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8.4.1</w:t>
      </w:r>
      <w:r>
        <w:rPr>
          <w:rStyle w:val="heading-label"/>
          <w:rFonts w:ascii="Arial" w:eastAsia="Times New Roman" w:hAnsi="Arial" w:cs="Arial"/>
        </w:rPr>
        <w:t xml:space="preserve"> </w:t>
      </w:r>
      <w:r>
        <w:rPr>
          <w:rFonts w:ascii="Arial" w:eastAsia="Times New Roman" w:hAnsi="Arial" w:cs="Arial"/>
        </w:rPr>
        <w:t>Actions</w:t>
      </w:r>
    </w:p>
    <w:p w14:paraId="4DC619A5" w14:textId="77777777" w:rsidR="00000000" w:rsidRDefault="00000000">
      <w:pPr>
        <w:pStyle w:val="NormalWeb"/>
        <w:divId w:val="1295714999"/>
        <w:rPr>
          <w:rFonts w:ascii="Arial" w:hAnsi="Arial" w:cs="Arial"/>
        </w:rPr>
      </w:pPr>
      <w:r>
        <w:rPr>
          <w:rFonts w:ascii="Arial" w:hAnsi="Arial" w:cs="Arial"/>
        </w:rPr>
        <w:t xml:space="preserve">The Submission shall be offered to the parent Technology Committee of the Metadata Register </w:t>
      </w:r>
      <w:proofErr w:type="gramStart"/>
      <w:r>
        <w:rPr>
          <w:rFonts w:ascii="Arial" w:hAnsi="Arial" w:cs="Arial"/>
        </w:rPr>
        <w:t>Sub Group</w:t>
      </w:r>
      <w:proofErr w:type="gramEnd"/>
      <w:r>
        <w:rPr>
          <w:rFonts w:ascii="Arial" w:hAnsi="Arial" w:cs="Arial"/>
        </w:rPr>
        <w:t xml:space="preserve"> for review. </w:t>
      </w:r>
    </w:p>
    <w:p w14:paraId="43D2BA2A" w14:textId="05DE4ABD" w:rsidR="00000000" w:rsidRDefault="00000000">
      <w:pPr>
        <w:pStyle w:val="note"/>
        <w:divId w:val="1295714999"/>
        <w:rPr>
          <w:rFonts w:ascii="Arial" w:hAnsi="Arial" w:cs="Arial"/>
        </w:rPr>
      </w:pPr>
      <w:del w:id="421" w:author="db" w:date="2022-09-02T14:54:00Z">
        <w:r>
          <w:rPr>
            <w:sz w:val="18"/>
          </w:rPr>
          <w:delText xml:space="preserve">NOTE 1: </w:delText>
        </w:r>
      </w:del>
      <w:r>
        <w:rPr>
          <w:rFonts w:ascii="Arial" w:hAnsi="Arial" w:cs="Arial"/>
        </w:rPr>
        <w:t xml:space="preserve">A "draft" Submission remains susceptible to modifications following TC review. </w:t>
      </w:r>
    </w:p>
    <w:p w14:paraId="063CB454" w14:textId="7C246E1C" w:rsidR="00000000" w:rsidRDefault="00000000">
      <w:pPr>
        <w:pStyle w:val="note"/>
        <w:divId w:val="1295714999"/>
        <w:rPr>
          <w:rFonts w:ascii="Arial" w:hAnsi="Arial" w:cs="Arial"/>
        </w:rPr>
      </w:pPr>
      <w:del w:id="422" w:author="db" w:date="2022-09-02T14:54:00Z">
        <w:r>
          <w:rPr>
            <w:sz w:val="18"/>
          </w:rPr>
          <w:delText xml:space="preserve">NOTE 2: </w:delText>
        </w:r>
      </w:del>
      <w:r>
        <w:rPr>
          <w:rFonts w:ascii="Arial" w:hAnsi="Arial" w:cs="Arial"/>
        </w:rPr>
        <w:t xml:space="preserve">The Technology Committee Chair determines the duration of the review, as needed to achieve the transition criteria of Section </w:t>
      </w:r>
      <w:hyperlink w:anchor="sec-draft-to-mature" w:history="1">
        <w:r>
          <w:rPr>
            <w:rStyle w:val="Hyperlink"/>
            <w:rFonts w:ascii="Arial" w:hAnsi="Arial" w:cs="Arial"/>
          </w:rPr>
          <w:t>8.4.2</w:t>
        </w:r>
      </w:hyperlink>
      <w:del w:id="423" w:author="db" w:date="2022-09-02T14:54:00Z">
        <w:r>
          <w:rPr>
            <w:sz w:val="18"/>
          </w:rPr>
          <w:delText>8.4.2.</w:delText>
        </w:r>
      </w:del>
      <w:r>
        <w:rPr>
          <w:rFonts w:ascii="Arial" w:hAnsi="Arial" w:cs="Arial"/>
        </w:rPr>
        <w:t xml:space="preserve"> This duration can be arbitrarily short if, for instance, the Submission was previously reviewed and changes are trivial. </w:t>
      </w:r>
    </w:p>
    <w:p w14:paraId="61DEB08A"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8.4.2</w:t>
      </w:r>
      <w:r>
        <w:rPr>
          <w:rStyle w:val="heading-label"/>
          <w:rFonts w:ascii="Arial" w:eastAsia="Times New Roman" w:hAnsi="Arial" w:cs="Arial"/>
        </w:rPr>
        <w:t xml:space="preserve"> </w:t>
      </w:r>
      <w:r>
        <w:rPr>
          <w:rFonts w:ascii="Arial" w:eastAsia="Times New Roman" w:hAnsi="Arial" w:cs="Arial"/>
        </w:rPr>
        <w:t>Transition to mature State</w:t>
      </w:r>
    </w:p>
    <w:p w14:paraId="3727768D" w14:textId="77777777" w:rsidR="00000000" w:rsidRDefault="00000000">
      <w:pPr>
        <w:pStyle w:val="NormalWeb"/>
        <w:divId w:val="1295714999"/>
        <w:rPr>
          <w:rFonts w:ascii="Arial" w:hAnsi="Arial" w:cs="Arial"/>
        </w:rPr>
      </w:pPr>
      <w:r>
        <w:rPr>
          <w:rFonts w:ascii="Arial" w:hAnsi="Arial" w:cs="Arial"/>
        </w:rPr>
        <w:t xml:space="preserve">The Submission shall transition to the "mature" state unless the parent Technology Committee of the Metadata Register </w:t>
      </w:r>
      <w:proofErr w:type="gramStart"/>
      <w:r>
        <w:rPr>
          <w:rFonts w:ascii="Arial" w:hAnsi="Arial" w:cs="Arial"/>
        </w:rPr>
        <w:t>Sub Group</w:t>
      </w:r>
      <w:proofErr w:type="gramEnd"/>
      <w:r>
        <w:rPr>
          <w:rFonts w:ascii="Arial" w:hAnsi="Arial" w:cs="Arial"/>
        </w:rPr>
        <w:t xml:space="preserve"> has determined, by consensus, that the Submission fails to meet the Acceptance Criteria. </w:t>
      </w:r>
    </w:p>
    <w:p w14:paraId="7FFBBF95" w14:textId="1CA129BA" w:rsidR="00000000" w:rsidRDefault="00000000">
      <w:pPr>
        <w:pStyle w:val="note"/>
        <w:divId w:val="1295714999"/>
        <w:rPr>
          <w:rFonts w:ascii="Arial" w:hAnsi="Arial" w:cs="Arial"/>
        </w:rPr>
      </w:pPr>
      <w:del w:id="424" w:author="db" w:date="2022-09-02T14:54:00Z">
        <w:r>
          <w:rPr>
            <w:sz w:val="18"/>
          </w:rPr>
          <w:delText xml:space="preserve">NOTE: </w:delText>
        </w:r>
      </w:del>
      <w:r>
        <w:rPr>
          <w:rFonts w:ascii="Arial" w:hAnsi="Arial" w:cs="Arial"/>
        </w:rPr>
        <w:t xml:space="preserve">Members that wish to provide comments beyond those related to the Acceptance Criteria are encouraged to join the group responsible for the </w:t>
      </w:r>
      <w:proofErr w:type="gramStart"/>
      <w:r>
        <w:rPr>
          <w:rFonts w:ascii="Arial" w:hAnsi="Arial" w:cs="Arial"/>
        </w:rPr>
        <w:t>Submission .</w:t>
      </w:r>
      <w:proofErr w:type="gramEnd"/>
      <w:r>
        <w:rPr>
          <w:rFonts w:ascii="Arial" w:hAnsi="Arial" w:cs="Arial"/>
        </w:rPr>
        <w:t xml:space="preserve"> </w:t>
      </w:r>
    </w:p>
    <w:p w14:paraId="77F1B874"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8.4.3</w:t>
      </w:r>
      <w:r>
        <w:rPr>
          <w:rStyle w:val="heading-label"/>
          <w:rFonts w:ascii="Arial" w:eastAsia="Times New Roman" w:hAnsi="Arial" w:cs="Arial"/>
        </w:rPr>
        <w:t xml:space="preserve"> </w:t>
      </w:r>
      <w:r>
        <w:rPr>
          <w:rFonts w:ascii="Arial" w:eastAsia="Times New Roman" w:hAnsi="Arial" w:cs="Arial"/>
        </w:rPr>
        <w:t xml:space="preserve">Transition to </w:t>
      </w:r>
      <w:proofErr w:type="spellStart"/>
      <w:r>
        <w:rPr>
          <w:rFonts w:ascii="Arial" w:eastAsia="Times New Roman" w:hAnsi="Arial" w:cs="Arial"/>
        </w:rPr>
        <w:t>initial_draft</w:t>
      </w:r>
      <w:proofErr w:type="spellEnd"/>
      <w:r>
        <w:rPr>
          <w:rFonts w:ascii="Arial" w:eastAsia="Times New Roman" w:hAnsi="Arial" w:cs="Arial"/>
        </w:rPr>
        <w:t xml:space="preserve"> State</w:t>
      </w:r>
    </w:p>
    <w:p w14:paraId="0F3E27C4" w14:textId="77777777" w:rsidR="00000000" w:rsidRDefault="00000000">
      <w:pPr>
        <w:pStyle w:val="NormalWeb"/>
        <w:divId w:val="1295714999"/>
        <w:rPr>
          <w:rFonts w:ascii="Arial" w:hAnsi="Arial" w:cs="Arial"/>
        </w:rPr>
      </w:pPr>
      <w:r>
        <w:rPr>
          <w:rFonts w:ascii="Arial" w:hAnsi="Arial" w:cs="Arial"/>
        </w:rPr>
        <w:t>The Submission shall transition to "</w:t>
      </w:r>
      <w:proofErr w:type="spellStart"/>
      <w:r>
        <w:rPr>
          <w:rFonts w:ascii="Arial" w:hAnsi="Arial" w:cs="Arial"/>
        </w:rPr>
        <w:t>initial_draft</w:t>
      </w:r>
      <w:proofErr w:type="spellEnd"/>
      <w:r>
        <w:rPr>
          <w:rFonts w:ascii="Arial" w:hAnsi="Arial" w:cs="Arial"/>
        </w:rPr>
        <w:t xml:space="preserve">" if any substantive modification is made to the Submission. </w:t>
      </w:r>
    </w:p>
    <w:p w14:paraId="5E8833C9"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8.4.4</w:t>
      </w:r>
      <w:r>
        <w:rPr>
          <w:rStyle w:val="heading-label"/>
          <w:rFonts w:ascii="Arial" w:eastAsia="Times New Roman" w:hAnsi="Arial" w:cs="Arial"/>
        </w:rPr>
        <w:t xml:space="preserve"> </w:t>
      </w:r>
      <w:r>
        <w:rPr>
          <w:rFonts w:ascii="Arial" w:eastAsia="Times New Roman" w:hAnsi="Arial" w:cs="Arial"/>
        </w:rPr>
        <w:t>Transition to Withdrawn State</w:t>
      </w:r>
    </w:p>
    <w:p w14:paraId="2A379EF5" w14:textId="77777777" w:rsidR="00000000" w:rsidRDefault="00000000">
      <w:pPr>
        <w:pStyle w:val="NormalWeb"/>
        <w:divId w:val="1295714999"/>
        <w:rPr>
          <w:rFonts w:ascii="Arial" w:hAnsi="Arial" w:cs="Arial"/>
        </w:rPr>
      </w:pPr>
      <w:r>
        <w:rPr>
          <w:rFonts w:ascii="Arial" w:hAnsi="Arial" w:cs="Arial"/>
        </w:rPr>
        <w:t xml:space="preserve">The Submission shall transition to "withdrawn" if: </w:t>
      </w:r>
    </w:p>
    <w:p w14:paraId="32D9D6ED" w14:textId="77777777" w:rsidR="00000000" w:rsidRDefault="00000000">
      <w:pPr>
        <w:numPr>
          <w:ilvl w:val="0"/>
          <w:numId w:val="6"/>
        </w:numPr>
        <w:spacing w:before="100" w:beforeAutospacing="1" w:after="100" w:afterAutospacing="1"/>
        <w:divId w:val="1295714999"/>
        <w:rPr>
          <w:rFonts w:ascii="Arial" w:eastAsia="Times New Roman" w:hAnsi="Arial" w:cs="Arial"/>
        </w:rPr>
      </w:pPr>
      <w:r>
        <w:rPr>
          <w:rFonts w:ascii="Arial" w:eastAsia="Times New Roman" w:hAnsi="Arial" w:cs="Arial"/>
        </w:rPr>
        <w:t xml:space="preserve">requested by the Submitter; or </w:t>
      </w:r>
    </w:p>
    <w:p w14:paraId="6A17053B" w14:textId="77777777" w:rsidR="00000000" w:rsidRDefault="00000000">
      <w:pPr>
        <w:numPr>
          <w:ilvl w:val="0"/>
          <w:numId w:val="6"/>
        </w:numPr>
        <w:spacing w:before="100" w:beforeAutospacing="1" w:after="100" w:afterAutospacing="1"/>
        <w:divId w:val="1295714999"/>
        <w:rPr>
          <w:rFonts w:ascii="Arial" w:eastAsia="Times New Roman" w:hAnsi="Arial" w:cs="Arial"/>
        </w:rPr>
      </w:pPr>
      <w:r>
        <w:rPr>
          <w:rFonts w:ascii="Arial" w:eastAsia="Times New Roman" w:hAnsi="Arial" w:cs="Arial"/>
        </w:rPr>
        <w:t xml:space="preserve">the Submission has been abandoned, as determined by consensus of the Technology Committee of the Metadata Register </w:t>
      </w:r>
      <w:proofErr w:type="gramStart"/>
      <w:r>
        <w:rPr>
          <w:rFonts w:ascii="Arial" w:eastAsia="Times New Roman" w:hAnsi="Arial" w:cs="Arial"/>
        </w:rPr>
        <w:t>Sub Group</w:t>
      </w:r>
      <w:proofErr w:type="gramEnd"/>
      <w:r>
        <w:rPr>
          <w:rFonts w:ascii="Arial" w:eastAsia="Times New Roman" w:hAnsi="Arial" w:cs="Arial"/>
        </w:rPr>
        <w:t xml:space="preserve">. </w:t>
      </w:r>
    </w:p>
    <w:p w14:paraId="10309F0C"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8.5</w:t>
      </w:r>
      <w:r>
        <w:rPr>
          <w:rStyle w:val="heading-label"/>
          <w:rFonts w:ascii="Arial" w:eastAsia="Times New Roman" w:hAnsi="Arial" w:cs="Arial"/>
        </w:rPr>
        <w:t xml:space="preserve"> </w:t>
      </w:r>
      <w:r>
        <w:rPr>
          <w:rFonts w:ascii="Arial" w:eastAsia="Times New Roman" w:hAnsi="Arial" w:cs="Arial"/>
        </w:rPr>
        <w:t>Mature State</w:t>
      </w:r>
    </w:p>
    <w:p w14:paraId="34525771"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8.5.1</w:t>
      </w:r>
      <w:r>
        <w:rPr>
          <w:rStyle w:val="heading-label"/>
          <w:rFonts w:ascii="Arial" w:eastAsia="Times New Roman" w:hAnsi="Arial" w:cs="Arial"/>
        </w:rPr>
        <w:t xml:space="preserve"> </w:t>
      </w:r>
      <w:r>
        <w:rPr>
          <w:rFonts w:ascii="Arial" w:eastAsia="Times New Roman" w:hAnsi="Arial" w:cs="Arial"/>
        </w:rPr>
        <w:t>Transition to Accepted State</w:t>
      </w:r>
    </w:p>
    <w:p w14:paraId="55F159D9" w14:textId="77777777" w:rsidR="00000000" w:rsidRDefault="00000000">
      <w:pPr>
        <w:pStyle w:val="NormalWeb"/>
        <w:divId w:val="1295714999"/>
        <w:rPr>
          <w:rFonts w:ascii="Arial" w:hAnsi="Arial" w:cs="Arial"/>
        </w:rPr>
      </w:pPr>
      <w:r>
        <w:rPr>
          <w:rFonts w:ascii="Arial" w:hAnsi="Arial" w:cs="Arial"/>
        </w:rPr>
        <w:t xml:space="preserve">The Submission shall transition to the "accepted" state once the Defining Document of all Entries whose Defining Document is an Engineering Document or a Registered Disclosure Document, if any, has passed ST Audit and matches the contents of the Entry exactly. </w:t>
      </w:r>
    </w:p>
    <w:p w14:paraId="2710C4D5" w14:textId="6DCA7A4B" w:rsidR="00000000" w:rsidRDefault="00000000">
      <w:pPr>
        <w:pStyle w:val="note"/>
        <w:divId w:val="1295714999"/>
        <w:rPr>
          <w:rFonts w:ascii="Arial" w:hAnsi="Arial" w:cs="Arial"/>
        </w:rPr>
      </w:pPr>
      <w:del w:id="425" w:author="db" w:date="2022-09-02T14:54:00Z">
        <w:r>
          <w:rPr>
            <w:sz w:val="18"/>
          </w:rPr>
          <w:delText xml:space="preserve">NOTE 1: </w:delText>
        </w:r>
      </w:del>
      <w:r>
        <w:rPr>
          <w:rFonts w:ascii="Arial" w:hAnsi="Arial" w:cs="Arial"/>
        </w:rPr>
        <w:t xml:space="preserve">The "mature" state is provided if the Defining Document might undergo further </w:t>
      </w:r>
      <w:proofErr w:type="gramStart"/>
      <w:r>
        <w:rPr>
          <w:rFonts w:ascii="Arial" w:hAnsi="Arial" w:cs="Arial"/>
        </w:rPr>
        <w:t>modifications, but</w:t>
      </w:r>
      <w:proofErr w:type="gramEnd"/>
      <w:r>
        <w:rPr>
          <w:rFonts w:ascii="Arial" w:hAnsi="Arial" w:cs="Arial"/>
        </w:rPr>
        <w:t xml:space="preserve"> requires a stable Submission to proceed. </w:t>
      </w:r>
    </w:p>
    <w:p w14:paraId="495BE18A" w14:textId="0BC27228" w:rsidR="00000000" w:rsidRDefault="00000000">
      <w:pPr>
        <w:pStyle w:val="note"/>
        <w:divId w:val="1295714999"/>
        <w:rPr>
          <w:rFonts w:ascii="Arial" w:hAnsi="Arial" w:cs="Arial"/>
        </w:rPr>
      </w:pPr>
      <w:del w:id="426" w:author="db" w:date="2022-09-02T14:54:00Z">
        <w:r>
          <w:rPr>
            <w:sz w:val="18"/>
          </w:rPr>
          <w:delText xml:space="preserve">NOTE 2: </w:delText>
        </w:r>
      </w:del>
      <w:r>
        <w:rPr>
          <w:rFonts w:ascii="Arial" w:hAnsi="Arial" w:cs="Arial"/>
        </w:rPr>
        <w:t xml:space="preserve">A "mature" Submission is modified if the Defining Document is modified. </w:t>
      </w:r>
    </w:p>
    <w:p w14:paraId="64E853E1" w14:textId="77777777" w:rsidR="00000000" w:rsidRDefault="00000000">
      <w:pPr>
        <w:pStyle w:val="NormalWeb"/>
        <w:divId w:val="1295714999"/>
        <w:rPr>
          <w:rFonts w:ascii="Arial" w:hAnsi="Arial" w:cs="Arial"/>
        </w:rPr>
      </w:pPr>
      <w:r>
        <w:rPr>
          <w:rFonts w:ascii="Arial" w:hAnsi="Arial" w:cs="Arial"/>
        </w:rPr>
        <w:t xml:space="preserve">A Submission that does not include Entries from a Defining Document that is an Engineering </w:t>
      </w:r>
      <w:proofErr w:type="gramStart"/>
      <w:r>
        <w:rPr>
          <w:rFonts w:ascii="Arial" w:hAnsi="Arial" w:cs="Arial"/>
        </w:rPr>
        <w:t>Document</w:t>
      </w:r>
      <w:proofErr w:type="gramEnd"/>
      <w:r>
        <w:rPr>
          <w:rFonts w:ascii="Arial" w:hAnsi="Arial" w:cs="Arial"/>
        </w:rPr>
        <w:t xml:space="preserve"> or a Registered Disclosure Document shall transition to the "accepted" state immediately. </w:t>
      </w:r>
    </w:p>
    <w:p w14:paraId="3FE6DC65"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8.5.2</w:t>
      </w:r>
      <w:r>
        <w:rPr>
          <w:rStyle w:val="heading-label"/>
          <w:rFonts w:ascii="Arial" w:eastAsia="Times New Roman" w:hAnsi="Arial" w:cs="Arial"/>
        </w:rPr>
        <w:t xml:space="preserve"> </w:t>
      </w:r>
      <w:r>
        <w:rPr>
          <w:rFonts w:ascii="Arial" w:eastAsia="Times New Roman" w:hAnsi="Arial" w:cs="Arial"/>
        </w:rPr>
        <w:t xml:space="preserve">Transition to </w:t>
      </w:r>
      <w:proofErr w:type="spellStart"/>
      <w:r>
        <w:rPr>
          <w:rFonts w:ascii="Arial" w:eastAsia="Times New Roman" w:hAnsi="Arial" w:cs="Arial"/>
        </w:rPr>
        <w:t>Initial_Draft</w:t>
      </w:r>
      <w:proofErr w:type="spellEnd"/>
      <w:r>
        <w:rPr>
          <w:rFonts w:ascii="Arial" w:eastAsia="Times New Roman" w:hAnsi="Arial" w:cs="Arial"/>
        </w:rPr>
        <w:t xml:space="preserve"> State</w:t>
      </w:r>
    </w:p>
    <w:p w14:paraId="16A1D99F" w14:textId="77777777" w:rsidR="00000000" w:rsidRDefault="00000000">
      <w:pPr>
        <w:pStyle w:val="NormalWeb"/>
        <w:divId w:val="1295714999"/>
        <w:rPr>
          <w:rFonts w:ascii="Arial" w:hAnsi="Arial" w:cs="Arial"/>
        </w:rPr>
      </w:pPr>
      <w:r>
        <w:rPr>
          <w:rFonts w:ascii="Arial" w:hAnsi="Arial" w:cs="Arial"/>
        </w:rPr>
        <w:t>The Submission shall transition to "</w:t>
      </w:r>
      <w:proofErr w:type="spellStart"/>
      <w:r>
        <w:rPr>
          <w:rFonts w:ascii="Arial" w:hAnsi="Arial" w:cs="Arial"/>
        </w:rPr>
        <w:t>initial_draft</w:t>
      </w:r>
      <w:proofErr w:type="spellEnd"/>
      <w:r>
        <w:rPr>
          <w:rFonts w:ascii="Arial" w:hAnsi="Arial" w:cs="Arial"/>
        </w:rPr>
        <w:t xml:space="preserve">" if any substantive modification is made to the Submission. </w:t>
      </w:r>
    </w:p>
    <w:p w14:paraId="5A2674D0"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8.5.3</w:t>
      </w:r>
      <w:r>
        <w:rPr>
          <w:rStyle w:val="heading-label"/>
          <w:rFonts w:ascii="Arial" w:eastAsia="Times New Roman" w:hAnsi="Arial" w:cs="Arial"/>
        </w:rPr>
        <w:t xml:space="preserve"> </w:t>
      </w:r>
      <w:r>
        <w:rPr>
          <w:rFonts w:ascii="Arial" w:eastAsia="Times New Roman" w:hAnsi="Arial" w:cs="Arial"/>
        </w:rPr>
        <w:t>Transition to Withdrawn State</w:t>
      </w:r>
    </w:p>
    <w:p w14:paraId="105C376B" w14:textId="77777777" w:rsidR="00000000" w:rsidRDefault="00000000">
      <w:pPr>
        <w:pStyle w:val="NormalWeb"/>
        <w:divId w:val="1295714999"/>
        <w:rPr>
          <w:rFonts w:ascii="Arial" w:hAnsi="Arial" w:cs="Arial"/>
        </w:rPr>
      </w:pPr>
      <w:r>
        <w:rPr>
          <w:rFonts w:ascii="Arial" w:hAnsi="Arial" w:cs="Arial"/>
        </w:rPr>
        <w:t xml:space="preserve">The Submission shall transition to "withdrawn" if: </w:t>
      </w:r>
    </w:p>
    <w:p w14:paraId="3CC6ADE8" w14:textId="77777777" w:rsidR="00000000" w:rsidRDefault="00000000">
      <w:pPr>
        <w:numPr>
          <w:ilvl w:val="0"/>
          <w:numId w:val="7"/>
        </w:numPr>
        <w:spacing w:before="100" w:beforeAutospacing="1" w:after="100" w:afterAutospacing="1"/>
        <w:divId w:val="1295714999"/>
        <w:rPr>
          <w:rFonts w:ascii="Arial" w:eastAsia="Times New Roman" w:hAnsi="Arial" w:cs="Arial"/>
        </w:rPr>
      </w:pPr>
      <w:r>
        <w:rPr>
          <w:rFonts w:ascii="Arial" w:eastAsia="Times New Roman" w:hAnsi="Arial" w:cs="Arial"/>
        </w:rPr>
        <w:t xml:space="preserve">requested by the Submitter; or </w:t>
      </w:r>
    </w:p>
    <w:p w14:paraId="2D0A734D" w14:textId="77777777" w:rsidR="00000000" w:rsidRDefault="00000000">
      <w:pPr>
        <w:numPr>
          <w:ilvl w:val="0"/>
          <w:numId w:val="7"/>
        </w:numPr>
        <w:spacing w:before="100" w:beforeAutospacing="1" w:after="100" w:afterAutospacing="1"/>
        <w:divId w:val="1295714999"/>
        <w:rPr>
          <w:rFonts w:ascii="Arial" w:eastAsia="Times New Roman" w:hAnsi="Arial" w:cs="Arial"/>
        </w:rPr>
      </w:pPr>
      <w:r>
        <w:rPr>
          <w:rFonts w:ascii="Arial" w:eastAsia="Times New Roman" w:hAnsi="Arial" w:cs="Arial"/>
        </w:rPr>
        <w:t xml:space="preserve">the Submission has been abandoned, as determined by consensus of the parent Technology Committee of the Metadata Register </w:t>
      </w:r>
      <w:proofErr w:type="gramStart"/>
      <w:r>
        <w:rPr>
          <w:rFonts w:ascii="Arial" w:eastAsia="Times New Roman" w:hAnsi="Arial" w:cs="Arial"/>
        </w:rPr>
        <w:t>Sub Group</w:t>
      </w:r>
      <w:proofErr w:type="gramEnd"/>
      <w:r>
        <w:rPr>
          <w:rFonts w:ascii="Arial" w:eastAsia="Times New Roman" w:hAnsi="Arial" w:cs="Arial"/>
        </w:rPr>
        <w:t xml:space="preserve">. </w:t>
      </w:r>
    </w:p>
    <w:p w14:paraId="04F61888"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8.6</w:t>
      </w:r>
      <w:r>
        <w:rPr>
          <w:rStyle w:val="heading-label"/>
          <w:rFonts w:ascii="Arial" w:eastAsia="Times New Roman" w:hAnsi="Arial" w:cs="Arial"/>
        </w:rPr>
        <w:t xml:space="preserve"> </w:t>
      </w:r>
      <w:r>
        <w:rPr>
          <w:rFonts w:ascii="Arial" w:eastAsia="Times New Roman" w:hAnsi="Arial" w:cs="Arial"/>
        </w:rPr>
        <w:t>Accepted State</w:t>
      </w:r>
    </w:p>
    <w:p w14:paraId="7017DECA" w14:textId="77777777" w:rsidR="00000000" w:rsidRDefault="00000000">
      <w:pPr>
        <w:pStyle w:val="NormalWeb"/>
        <w:divId w:val="1295714999"/>
        <w:rPr>
          <w:rFonts w:ascii="Arial" w:hAnsi="Arial" w:cs="Arial"/>
        </w:rPr>
      </w:pPr>
      <w:r>
        <w:rPr>
          <w:rFonts w:ascii="Arial" w:hAnsi="Arial" w:cs="Arial"/>
        </w:rPr>
        <w:t xml:space="preserve">Modifications shall not be made to the Submission. </w:t>
      </w:r>
    </w:p>
    <w:p w14:paraId="5ECACCDD"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8.7</w:t>
      </w:r>
      <w:r>
        <w:rPr>
          <w:rStyle w:val="heading-label"/>
          <w:rFonts w:ascii="Arial" w:eastAsia="Times New Roman" w:hAnsi="Arial" w:cs="Arial"/>
        </w:rPr>
        <w:t xml:space="preserve"> </w:t>
      </w:r>
      <w:r>
        <w:rPr>
          <w:rFonts w:ascii="Arial" w:eastAsia="Times New Roman" w:hAnsi="Arial" w:cs="Arial"/>
        </w:rPr>
        <w:t>Withdrawn State</w:t>
      </w:r>
    </w:p>
    <w:p w14:paraId="25222044"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8.7.1</w:t>
      </w:r>
      <w:r>
        <w:rPr>
          <w:rStyle w:val="heading-label"/>
          <w:rFonts w:ascii="Arial" w:eastAsia="Times New Roman" w:hAnsi="Arial" w:cs="Arial"/>
        </w:rPr>
        <w:t xml:space="preserve"> </w:t>
      </w:r>
      <w:r>
        <w:rPr>
          <w:rFonts w:ascii="Arial" w:eastAsia="Times New Roman" w:hAnsi="Arial" w:cs="Arial"/>
        </w:rPr>
        <w:t>Actions</w:t>
      </w:r>
    </w:p>
    <w:p w14:paraId="293C8C59" w14:textId="77777777" w:rsidR="00000000" w:rsidRDefault="00000000">
      <w:pPr>
        <w:pStyle w:val="NormalWeb"/>
        <w:divId w:val="1295714999"/>
        <w:rPr>
          <w:rFonts w:ascii="Arial" w:hAnsi="Arial" w:cs="Arial"/>
        </w:rPr>
      </w:pPr>
      <w:r>
        <w:rPr>
          <w:rFonts w:ascii="Arial" w:hAnsi="Arial" w:cs="Arial"/>
        </w:rPr>
        <w:t xml:space="preserve">All ULs defined by the Submission shall become available to other Submissions. </w:t>
      </w:r>
    </w:p>
    <w:p w14:paraId="12E0FC4A"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8.7.2</w:t>
      </w:r>
      <w:r>
        <w:rPr>
          <w:rStyle w:val="heading-label"/>
          <w:rFonts w:ascii="Arial" w:eastAsia="Times New Roman" w:hAnsi="Arial" w:cs="Arial"/>
        </w:rPr>
        <w:t xml:space="preserve"> </w:t>
      </w:r>
      <w:r>
        <w:rPr>
          <w:rFonts w:ascii="Arial" w:eastAsia="Times New Roman" w:hAnsi="Arial" w:cs="Arial"/>
        </w:rPr>
        <w:t xml:space="preserve">Transition to </w:t>
      </w:r>
      <w:proofErr w:type="spellStart"/>
      <w:r>
        <w:rPr>
          <w:rFonts w:ascii="Arial" w:eastAsia="Times New Roman" w:hAnsi="Arial" w:cs="Arial"/>
        </w:rPr>
        <w:t>Initial_Draft</w:t>
      </w:r>
      <w:proofErr w:type="spellEnd"/>
      <w:r>
        <w:rPr>
          <w:rFonts w:ascii="Arial" w:eastAsia="Times New Roman" w:hAnsi="Arial" w:cs="Arial"/>
        </w:rPr>
        <w:t xml:space="preserve"> State</w:t>
      </w:r>
    </w:p>
    <w:p w14:paraId="5C3B6112" w14:textId="77777777" w:rsidR="00000000" w:rsidRDefault="00000000">
      <w:pPr>
        <w:pStyle w:val="NormalWeb"/>
        <w:divId w:val="1295714999"/>
        <w:rPr>
          <w:rFonts w:ascii="Arial" w:hAnsi="Arial" w:cs="Arial"/>
        </w:rPr>
      </w:pPr>
      <w:r>
        <w:rPr>
          <w:rFonts w:ascii="Arial" w:hAnsi="Arial" w:cs="Arial"/>
        </w:rPr>
        <w:t>The Submission may transition to "</w:t>
      </w:r>
      <w:proofErr w:type="spellStart"/>
      <w:r>
        <w:rPr>
          <w:rFonts w:ascii="Arial" w:hAnsi="Arial" w:cs="Arial"/>
        </w:rPr>
        <w:t>initial_draft</w:t>
      </w:r>
      <w:proofErr w:type="spellEnd"/>
      <w:r>
        <w:rPr>
          <w:rFonts w:ascii="Arial" w:hAnsi="Arial" w:cs="Arial"/>
        </w:rPr>
        <w:t xml:space="preserve">" if requested by the Submitter. </w:t>
      </w:r>
    </w:p>
    <w:p w14:paraId="6D07E699" w14:textId="77777777" w:rsidR="00000000" w:rsidRDefault="00000000">
      <w:pPr>
        <w:pStyle w:val="Heading2"/>
        <w:divId w:val="1295714999"/>
        <w:rPr>
          <w:rFonts w:ascii="Arial" w:eastAsia="Times New Roman" w:hAnsi="Arial" w:cs="Arial"/>
        </w:rPr>
      </w:pPr>
      <w:r>
        <w:rPr>
          <w:rStyle w:val="heading-label"/>
          <w:rFonts w:ascii="Arial" w:eastAsia="Times New Roman" w:hAnsi="Arial" w:cs="Arial"/>
        </w:rPr>
        <w:t xml:space="preserve">Annex </w:t>
      </w:r>
      <w:r>
        <w:rPr>
          <w:rStyle w:val="heading-number"/>
          <w:rFonts w:ascii="Arial" w:eastAsia="Times New Roman" w:hAnsi="Arial" w:cs="Arial"/>
        </w:rPr>
        <w:t>A</w:t>
      </w:r>
      <w:r>
        <w:rPr>
          <w:rFonts w:ascii="Arial" w:eastAsia="Times New Roman" w:hAnsi="Arial" w:cs="Arial"/>
        </w:rPr>
        <w:br/>
        <w:t>Acceptance Criteria (normative)</w:t>
      </w:r>
    </w:p>
    <w:p w14:paraId="63266D79"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A.1</w:t>
      </w:r>
      <w:r>
        <w:rPr>
          <w:rStyle w:val="heading-label"/>
          <w:rFonts w:ascii="Arial" w:eastAsia="Times New Roman" w:hAnsi="Arial" w:cs="Arial"/>
        </w:rPr>
        <w:t xml:space="preserve"> </w:t>
      </w:r>
      <w:r>
        <w:rPr>
          <w:rFonts w:ascii="Arial" w:eastAsia="Times New Roman" w:hAnsi="Arial" w:cs="Arial"/>
        </w:rPr>
        <w:t>General</w:t>
      </w:r>
    </w:p>
    <w:p w14:paraId="54429864" w14:textId="0DC059EC" w:rsidR="00000000" w:rsidRDefault="00000000">
      <w:pPr>
        <w:pStyle w:val="NormalWeb"/>
        <w:divId w:val="1295714999"/>
        <w:rPr>
          <w:rFonts w:ascii="Arial" w:hAnsi="Arial" w:cs="Arial"/>
        </w:rPr>
      </w:pPr>
      <w:r>
        <w:rPr>
          <w:rFonts w:ascii="Arial" w:hAnsi="Arial" w:cs="Arial"/>
        </w:rPr>
        <w:t xml:space="preserve">Submissions defining Public-Use Entries shall meet the criteria of Sections </w:t>
      </w:r>
      <w:hyperlink w:anchor="sec-acceptance-common" w:history="1">
        <w:r>
          <w:rPr>
            <w:rStyle w:val="Hyperlink"/>
            <w:rFonts w:ascii="Arial" w:hAnsi="Arial" w:cs="Arial"/>
          </w:rPr>
          <w:t>A.2</w:t>
        </w:r>
      </w:hyperlink>
      <w:del w:id="427" w:author="db" w:date="2022-09-02T14:54:00Z">
        <w:r>
          <w:delText>A.2</w:delText>
        </w:r>
      </w:del>
      <w:r>
        <w:rPr>
          <w:rFonts w:ascii="Arial" w:hAnsi="Arial" w:cs="Arial"/>
        </w:rPr>
        <w:t xml:space="preserve"> and </w:t>
      </w:r>
      <w:hyperlink w:anchor="sec-acceptance-public" w:history="1">
        <w:r>
          <w:rPr>
            <w:rStyle w:val="Hyperlink"/>
            <w:rFonts w:ascii="Arial" w:hAnsi="Arial" w:cs="Arial"/>
          </w:rPr>
          <w:t>A.5</w:t>
        </w:r>
      </w:hyperlink>
      <w:del w:id="428" w:author="db" w:date="2022-09-02T14:54:00Z">
        <w:r>
          <w:delText>A.5.</w:delText>
        </w:r>
      </w:del>
      <w:ins w:id="429" w:author="db" w:date="2022-09-02T14:54:00Z">
        <w:r>
          <w:rPr>
            <w:rFonts w:ascii="Arial" w:hAnsi="Arial" w:cs="Arial"/>
          </w:rPr>
          <w:t>.</w:t>
        </w:r>
      </w:ins>
      <w:r>
        <w:rPr>
          <w:rFonts w:ascii="Arial" w:hAnsi="Arial" w:cs="Arial"/>
        </w:rPr>
        <w:t xml:space="preserve"> </w:t>
      </w:r>
    </w:p>
    <w:p w14:paraId="19DD2194" w14:textId="5219BF4E" w:rsidR="00000000" w:rsidRDefault="00000000">
      <w:pPr>
        <w:pStyle w:val="NormalWeb"/>
        <w:divId w:val="1295714999"/>
        <w:rPr>
          <w:rFonts w:ascii="Arial" w:hAnsi="Arial" w:cs="Arial"/>
        </w:rPr>
      </w:pPr>
      <w:r>
        <w:rPr>
          <w:rFonts w:ascii="Arial" w:hAnsi="Arial" w:cs="Arial"/>
        </w:rPr>
        <w:t xml:space="preserve">Submissions defining top-level Class 13 or Class 14 Nodes shall meet the criteria of Sections </w:t>
      </w:r>
      <w:hyperlink w:anchor="sec-acceptance-common" w:history="1">
        <w:r>
          <w:rPr>
            <w:rStyle w:val="Hyperlink"/>
            <w:rFonts w:ascii="Arial" w:hAnsi="Arial" w:cs="Arial"/>
          </w:rPr>
          <w:t>A.2</w:t>
        </w:r>
      </w:hyperlink>
      <w:del w:id="430" w:author="db" w:date="2022-09-02T14:54:00Z">
        <w:r>
          <w:delText>A.2</w:delText>
        </w:r>
      </w:del>
      <w:r>
        <w:rPr>
          <w:rFonts w:ascii="Arial" w:hAnsi="Arial" w:cs="Arial"/>
        </w:rPr>
        <w:t xml:space="preserve"> and </w:t>
      </w:r>
      <w:hyperlink w:anchor="sec-acceptance-top" w:history="1">
        <w:r>
          <w:rPr>
            <w:rStyle w:val="Hyperlink"/>
            <w:rFonts w:ascii="Arial" w:hAnsi="Arial" w:cs="Arial"/>
          </w:rPr>
          <w:t>A.3</w:t>
        </w:r>
      </w:hyperlink>
      <w:del w:id="431" w:author="db" w:date="2022-09-02T14:54:00Z">
        <w:r>
          <w:delText>A.3.</w:delText>
        </w:r>
      </w:del>
      <w:ins w:id="432" w:author="db" w:date="2022-09-02T14:54:00Z">
        <w:r>
          <w:rPr>
            <w:rFonts w:ascii="Arial" w:hAnsi="Arial" w:cs="Arial"/>
          </w:rPr>
          <w:t>.</w:t>
        </w:r>
      </w:ins>
      <w:r>
        <w:rPr>
          <w:rFonts w:ascii="Arial" w:hAnsi="Arial" w:cs="Arial"/>
        </w:rPr>
        <w:t xml:space="preserve"> </w:t>
      </w:r>
    </w:p>
    <w:p w14:paraId="535DD7CC" w14:textId="146DFE16" w:rsidR="00000000" w:rsidRDefault="00000000">
      <w:pPr>
        <w:pStyle w:val="NormalWeb"/>
        <w:divId w:val="1295714999"/>
        <w:rPr>
          <w:rFonts w:ascii="Arial" w:hAnsi="Arial" w:cs="Arial"/>
        </w:rPr>
      </w:pPr>
      <w:r>
        <w:rPr>
          <w:rFonts w:ascii="Arial" w:hAnsi="Arial" w:cs="Arial"/>
        </w:rPr>
        <w:t xml:space="preserve">Submissions defining SMPTE-Controlled Entries other than top-level Class 13 or Class 14 Nodes shall meet the criteria of Sections </w:t>
      </w:r>
      <w:hyperlink w:anchor="sec-acceptance-common" w:history="1">
        <w:r>
          <w:rPr>
            <w:rStyle w:val="Hyperlink"/>
            <w:rFonts w:ascii="Arial" w:hAnsi="Arial" w:cs="Arial"/>
          </w:rPr>
          <w:t>A.2</w:t>
        </w:r>
      </w:hyperlink>
      <w:del w:id="433" w:author="db" w:date="2022-09-02T14:54:00Z">
        <w:r>
          <w:delText>A.2</w:delText>
        </w:r>
      </w:del>
      <w:r>
        <w:rPr>
          <w:rFonts w:ascii="Arial" w:hAnsi="Arial" w:cs="Arial"/>
        </w:rPr>
        <w:t xml:space="preserve"> and </w:t>
      </w:r>
      <w:hyperlink w:anchor="sec-acceptance-smpte" w:history="1">
        <w:r>
          <w:rPr>
            <w:rStyle w:val="Hyperlink"/>
            <w:rFonts w:ascii="Arial" w:hAnsi="Arial" w:cs="Arial"/>
          </w:rPr>
          <w:t>A.4</w:t>
        </w:r>
      </w:hyperlink>
      <w:del w:id="434" w:author="db" w:date="2022-09-02T14:54:00Z">
        <w:r>
          <w:delText>A.4.</w:delText>
        </w:r>
      </w:del>
      <w:ins w:id="435" w:author="db" w:date="2022-09-02T14:54:00Z">
        <w:r>
          <w:rPr>
            <w:rFonts w:ascii="Arial" w:hAnsi="Arial" w:cs="Arial"/>
          </w:rPr>
          <w:t>.</w:t>
        </w:r>
      </w:ins>
      <w:r>
        <w:rPr>
          <w:rFonts w:ascii="Arial" w:hAnsi="Arial" w:cs="Arial"/>
        </w:rPr>
        <w:t xml:space="preserve"> </w:t>
      </w:r>
    </w:p>
    <w:p w14:paraId="522C8D51"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A.2</w:t>
      </w:r>
      <w:r>
        <w:rPr>
          <w:rStyle w:val="heading-label"/>
          <w:rFonts w:ascii="Arial" w:eastAsia="Times New Roman" w:hAnsi="Arial" w:cs="Arial"/>
        </w:rPr>
        <w:t xml:space="preserve"> </w:t>
      </w:r>
      <w:r>
        <w:rPr>
          <w:rFonts w:ascii="Arial" w:eastAsia="Times New Roman" w:hAnsi="Arial" w:cs="Arial"/>
        </w:rPr>
        <w:t>Common Criteria</w:t>
      </w:r>
    </w:p>
    <w:p w14:paraId="12363EF6"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A.2.1</w:t>
      </w:r>
      <w:r>
        <w:rPr>
          <w:rStyle w:val="heading-label"/>
          <w:rFonts w:ascii="Arial" w:eastAsia="Times New Roman" w:hAnsi="Arial" w:cs="Arial"/>
        </w:rPr>
        <w:t xml:space="preserve"> </w:t>
      </w:r>
      <w:r>
        <w:rPr>
          <w:rFonts w:ascii="Arial" w:eastAsia="Times New Roman" w:hAnsi="Arial" w:cs="Arial"/>
        </w:rPr>
        <w:t>Contact Information</w:t>
      </w:r>
    </w:p>
    <w:p w14:paraId="461A1160" w14:textId="77777777" w:rsidR="00000000" w:rsidRDefault="00000000">
      <w:pPr>
        <w:pStyle w:val="NormalWeb"/>
        <w:divId w:val="1295714999"/>
        <w:rPr>
          <w:rFonts w:ascii="Arial" w:hAnsi="Arial" w:cs="Arial"/>
        </w:rPr>
      </w:pPr>
      <w:r>
        <w:rPr>
          <w:rFonts w:ascii="Arial" w:hAnsi="Arial" w:cs="Arial"/>
        </w:rPr>
        <w:t xml:space="preserve">The Submission shall include contact information for the Submitter. </w:t>
      </w:r>
    </w:p>
    <w:p w14:paraId="71195794"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A.2.2</w:t>
      </w:r>
      <w:r>
        <w:rPr>
          <w:rStyle w:val="heading-label"/>
          <w:rFonts w:ascii="Arial" w:eastAsia="Times New Roman" w:hAnsi="Arial" w:cs="Arial"/>
        </w:rPr>
        <w:t xml:space="preserve"> </w:t>
      </w:r>
      <w:r>
        <w:rPr>
          <w:rFonts w:ascii="Arial" w:eastAsia="Times New Roman" w:hAnsi="Arial" w:cs="Arial"/>
        </w:rPr>
        <w:t>Submission File Name</w:t>
      </w:r>
    </w:p>
    <w:p w14:paraId="7441C272" w14:textId="77777777" w:rsidR="00000000" w:rsidRDefault="00000000">
      <w:pPr>
        <w:pStyle w:val="NormalWeb"/>
        <w:divId w:val="1295714999"/>
        <w:rPr>
          <w:rFonts w:ascii="Arial" w:hAnsi="Arial" w:cs="Arial"/>
        </w:rPr>
      </w:pPr>
      <w:r>
        <w:rPr>
          <w:rFonts w:ascii="Arial" w:hAnsi="Arial" w:cs="Arial"/>
        </w:rPr>
        <w:t xml:space="preserve">A submission should consist of a single zip file. </w:t>
      </w:r>
    </w:p>
    <w:p w14:paraId="19CD8F05" w14:textId="77777777" w:rsidR="00000000" w:rsidRDefault="00000000">
      <w:pPr>
        <w:pStyle w:val="NormalWeb"/>
        <w:divId w:val="1295714999"/>
        <w:rPr>
          <w:rFonts w:ascii="Arial" w:hAnsi="Arial" w:cs="Arial"/>
        </w:rPr>
      </w:pPr>
      <w:r>
        <w:rPr>
          <w:rFonts w:ascii="Arial" w:hAnsi="Arial" w:cs="Arial"/>
        </w:rPr>
        <w:t xml:space="preserve">The filename of the zip file should conform to the following FILENAME syntax </w:t>
      </w:r>
    </w:p>
    <w:p w14:paraId="7DF4732D" w14:textId="77777777" w:rsidR="00000000" w:rsidRDefault="00000000">
      <w:pPr>
        <w:pStyle w:val="HTMLPreformatted"/>
        <w:divId w:val="1295714999"/>
      </w:pPr>
      <w:proofErr w:type="gramStart"/>
      <w:r>
        <w:t>FILENAME :</w:t>
      </w:r>
      <w:proofErr w:type="gramEnd"/>
      <w:r>
        <w:t>= TC "-REG-" TYPE "-" DESCRIPTION "-" DATE</w:t>
      </w:r>
    </w:p>
    <w:p w14:paraId="25F386AD" w14:textId="77777777" w:rsidR="00000000" w:rsidRDefault="00000000">
      <w:pPr>
        <w:pStyle w:val="HTMLPreformatted"/>
        <w:divId w:val="1295714999"/>
      </w:pPr>
      <w:proofErr w:type="gramStart"/>
      <w:r>
        <w:t>TC :</w:t>
      </w:r>
      <w:proofErr w:type="gramEnd"/>
      <w:r>
        <w:t>= 1*(ALPHA / DIGIT)</w:t>
      </w:r>
    </w:p>
    <w:p w14:paraId="0A82621C" w14:textId="77777777" w:rsidR="00000000" w:rsidRDefault="00000000">
      <w:pPr>
        <w:pStyle w:val="HTMLPreformatted"/>
        <w:divId w:val="1295714999"/>
      </w:pPr>
      <w:proofErr w:type="gramStart"/>
      <w:r>
        <w:t>TYPE :</w:t>
      </w:r>
      <w:proofErr w:type="gramEnd"/>
      <w:r>
        <w:t>= "DD" / "CORR" / "CLASS13" / "CLASS14" / "MISC"</w:t>
      </w:r>
    </w:p>
    <w:p w14:paraId="46FA75AF" w14:textId="77777777" w:rsidR="00000000" w:rsidRDefault="00000000">
      <w:pPr>
        <w:pStyle w:val="HTMLPreformatted"/>
        <w:divId w:val="1295714999"/>
      </w:pPr>
      <w:proofErr w:type="gramStart"/>
      <w:r>
        <w:t>DATE :</w:t>
      </w:r>
      <w:proofErr w:type="gramEnd"/>
      <w:r>
        <w:t>= YYYY "-" MM "-" DD</w:t>
      </w:r>
    </w:p>
    <w:p w14:paraId="1181862E" w14:textId="77777777" w:rsidR="00000000" w:rsidRDefault="00000000">
      <w:pPr>
        <w:pStyle w:val="HTMLPreformatted"/>
        <w:divId w:val="1295714999"/>
      </w:pPr>
      <w:proofErr w:type="gramStart"/>
      <w:r>
        <w:t>YYYY :</w:t>
      </w:r>
      <w:proofErr w:type="gramEnd"/>
      <w:r>
        <w:t>= 4DIGIT</w:t>
      </w:r>
    </w:p>
    <w:p w14:paraId="310550C1" w14:textId="77777777" w:rsidR="00000000" w:rsidRDefault="00000000">
      <w:pPr>
        <w:pStyle w:val="HTMLPreformatted"/>
        <w:divId w:val="1295714999"/>
      </w:pPr>
      <w:proofErr w:type="gramStart"/>
      <w:r>
        <w:t>MM :</w:t>
      </w:r>
      <w:proofErr w:type="gramEnd"/>
      <w:r>
        <w:t>= 2DIGIT</w:t>
      </w:r>
    </w:p>
    <w:p w14:paraId="33F7BEE0" w14:textId="77777777" w:rsidR="00000000" w:rsidRDefault="00000000">
      <w:pPr>
        <w:pStyle w:val="HTMLPreformatted"/>
        <w:divId w:val="1295714999"/>
      </w:pPr>
      <w:proofErr w:type="gramStart"/>
      <w:r>
        <w:t>DD :</w:t>
      </w:r>
      <w:proofErr w:type="gramEnd"/>
      <w:r>
        <w:t>= 2DIGIT</w:t>
      </w:r>
    </w:p>
    <w:p w14:paraId="42626B25" w14:textId="77777777" w:rsidR="00000000" w:rsidRDefault="00000000">
      <w:pPr>
        <w:pStyle w:val="NormalWeb"/>
        <w:divId w:val="1295714999"/>
        <w:rPr>
          <w:rFonts w:ascii="Arial" w:hAnsi="Arial" w:cs="Arial"/>
        </w:rPr>
      </w:pPr>
      <w:r>
        <w:rPr>
          <w:rFonts w:ascii="Arial" w:hAnsi="Arial" w:cs="Arial"/>
        </w:rPr>
        <w:t xml:space="preserve">The TC field is the short name of the parent TC of the Metadata Register </w:t>
      </w:r>
      <w:proofErr w:type="gramStart"/>
      <w:r>
        <w:rPr>
          <w:rFonts w:ascii="Arial" w:hAnsi="Arial" w:cs="Arial"/>
        </w:rPr>
        <w:t>Sub Group</w:t>
      </w:r>
      <w:proofErr w:type="gramEnd"/>
      <w:r>
        <w:rPr>
          <w:rFonts w:ascii="Arial" w:hAnsi="Arial" w:cs="Arial"/>
        </w:rPr>
        <w:t xml:space="preserve">, e.g. 30MR. </w:t>
      </w:r>
    </w:p>
    <w:p w14:paraId="54B54720" w14:textId="5AB951E8" w:rsidR="00000000" w:rsidRDefault="00000000">
      <w:pPr>
        <w:pStyle w:val="NormalWeb"/>
        <w:divId w:val="1295714999"/>
        <w:rPr>
          <w:rFonts w:ascii="Arial" w:hAnsi="Arial" w:cs="Arial"/>
        </w:rPr>
      </w:pPr>
      <w:r>
        <w:rPr>
          <w:rFonts w:ascii="Arial" w:hAnsi="Arial" w:cs="Arial"/>
        </w:rPr>
        <w:t xml:space="preserve">The TYPE field shall be selected based on the nature of the submission as specified in </w:t>
      </w:r>
      <w:hyperlink w:anchor="table-submission-type" w:history="1">
        <w:r>
          <w:rPr>
            <w:rStyle w:val="Hyperlink"/>
            <w:rFonts w:ascii="Arial" w:hAnsi="Arial" w:cs="Arial"/>
          </w:rPr>
          <w:t>Table A.1</w:t>
        </w:r>
      </w:hyperlink>
      <w:del w:id="436" w:author="db" w:date="2022-09-02T14:54:00Z">
        <w:r>
          <w:delText>Table 2</w:delText>
        </w:r>
      </w:del>
      <w:r>
        <w:rPr>
          <w:rFonts w:ascii="Arial" w:hAnsi="Arial" w:cs="Arial"/>
        </w:rPr>
        <w:t xml:space="preserve"> </w:t>
      </w:r>
    </w:p>
    <w:p w14:paraId="128808CD" w14:textId="77777777" w:rsidR="00B87F14" w:rsidRDefault="00000000">
      <w:pPr>
        <w:spacing w:after="6" w:line="251" w:lineRule="auto"/>
        <w:ind w:left="605" w:right="570"/>
        <w:jc w:val="center"/>
        <w:rPr>
          <w:del w:id="437" w:author="db" w:date="2022-09-02T14:54:00Z"/>
        </w:rPr>
      </w:pPr>
      <w:del w:id="438" w:author="db" w:date="2022-09-02T14:54:00Z">
        <w:r>
          <w:rPr>
            <w:rFonts w:ascii="Arial" w:eastAsia="Arial" w:hAnsi="Arial" w:cs="Arial"/>
            <w:b/>
            <w:sz w:val="18"/>
          </w:rPr>
          <w:delText xml:space="preserve">Table 2. Submission File Name Type Field. </w:delText>
        </w:r>
      </w:del>
    </w:p>
    <w:tbl>
      <w:tblPr>
        <w:tblW w:w="2000" w:type="pct"/>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205"/>
        <w:gridCol w:w="2539"/>
      </w:tblGrid>
      <w:tr w:rsidR="00000000" w14:paraId="63BC0940" w14:textId="77777777">
        <w:trPr>
          <w:divId w:val="1295714999"/>
          <w:ins w:id="439" w:author="db" w:date="2022-09-02T14:54:00Z"/>
        </w:trPr>
        <w:tc>
          <w:tcPr>
            <w:tcW w:w="0" w:type="auto"/>
            <w:gridSpan w:val="2"/>
            <w:tcBorders>
              <w:top w:val="nil"/>
              <w:left w:val="nil"/>
              <w:bottom w:val="nil"/>
              <w:right w:val="nil"/>
            </w:tcBorders>
            <w:vAlign w:val="center"/>
            <w:hideMark/>
          </w:tcPr>
          <w:p w14:paraId="49768AEA" w14:textId="77777777" w:rsidR="00000000" w:rsidRDefault="00000000">
            <w:pPr>
              <w:jc w:val="center"/>
              <w:rPr>
                <w:ins w:id="440" w:author="db" w:date="2022-09-02T14:54:00Z"/>
                <w:rFonts w:eastAsia="Times New Roman"/>
              </w:rPr>
            </w:pPr>
            <w:ins w:id="441" w:author="db" w:date="2022-09-02T14:54:00Z">
              <w:r>
                <w:rPr>
                  <w:rStyle w:val="heading-label"/>
                  <w:rFonts w:eastAsia="Times New Roman"/>
                </w:rPr>
                <w:t xml:space="preserve">Table </w:t>
              </w:r>
              <w:r>
                <w:rPr>
                  <w:rStyle w:val="heading-number"/>
                  <w:rFonts w:eastAsia="Times New Roman"/>
                </w:rPr>
                <w:t>A.1</w:t>
              </w:r>
              <w:r>
                <w:rPr>
                  <w:rStyle w:val="heading-label"/>
                  <w:rFonts w:eastAsia="Times New Roman"/>
                </w:rPr>
                <w:t xml:space="preserve"> –⁠ </w:t>
              </w:r>
              <w:r>
                <w:rPr>
                  <w:rFonts w:eastAsia="Times New Roman"/>
                </w:rPr>
                <w:t>Submission File Name Type Field.</w:t>
              </w:r>
            </w:ins>
          </w:p>
        </w:tc>
      </w:tr>
      <w:tr w:rsidR="00000000" w14:paraId="576EFA1B"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BBB8B6" w14:textId="77777777" w:rsidR="00000000" w:rsidRDefault="00000000">
            <w:pPr>
              <w:jc w:val="center"/>
              <w:rPr>
                <w:rFonts w:eastAsia="Times New Roman"/>
                <w:b/>
                <w:bCs/>
              </w:rPr>
            </w:pPr>
            <w:r>
              <w:rPr>
                <w:rFonts w:eastAsia="Times New Roman"/>
                <w:b/>
                <w:bCs/>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9FD81" w14:textId="77777777" w:rsidR="00000000" w:rsidRDefault="00000000">
            <w:pPr>
              <w:jc w:val="center"/>
              <w:rPr>
                <w:rFonts w:eastAsia="Times New Roman"/>
                <w:b/>
                <w:bCs/>
              </w:rPr>
            </w:pPr>
            <w:r>
              <w:rPr>
                <w:rFonts w:eastAsia="Times New Roman"/>
                <w:b/>
                <w:bCs/>
              </w:rPr>
              <w:t>Type of submission</w:t>
            </w:r>
          </w:p>
        </w:tc>
      </w:tr>
      <w:tr w:rsidR="00000000" w14:paraId="38799206"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7DB925" w14:textId="77777777" w:rsidR="00000000" w:rsidRDefault="00000000">
            <w:pPr>
              <w:rPr>
                <w:rFonts w:eastAsia="Times New Roman"/>
              </w:rPr>
            </w:pPr>
            <w:r>
              <w:rPr>
                <w:rFonts w:eastAsia="Times New Roman"/>
              </w:rPr>
              <w:t>DD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4AA65" w14:textId="77777777" w:rsidR="00000000" w:rsidRDefault="00000000">
            <w:pPr>
              <w:rPr>
                <w:rFonts w:eastAsia="Times New Roman"/>
              </w:rPr>
            </w:pPr>
            <w:r>
              <w:rPr>
                <w:rFonts w:eastAsia="Times New Roman"/>
              </w:rPr>
              <w:t>Addition of an Entry</w:t>
            </w:r>
          </w:p>
        </w:tc>
      </w:tr>
      <w:tr w:rsidR="00000000" w14:paraId="506E1BD0"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3C5E6" w14:textId="77777777" w:rsidR="00000000" w:rsidRDefault="00000000">
            <w:pPr>
              <w:rPr>
                <w:rFonts w:eastAsia="Times New Roman"/>
              </w:rPr>
            </w:pPr>
            <w:r>
              <w:rPr>
                <w:rFonts w:eastAsia="Times New Roman"/>
              </w:rPr>
              <w:t>CORR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BDA99" w14:textId="77777777" w:rsidR="00000000" w:rsidRDefault="00000000">
            <w:pPr>
              <w:rPr>
                <w:rFonts w:eastAsia="Times New Roman"/>
              </w:rPr>
            </w:pPr>
            <w:r>
              <w:rPr>
                <w:rFonts w:eastAsia="Times New Roman"/>
              </w:rPr>
              <w:t>Correction to an existing Entry</w:t>
            </w:r>
          </w:p>
        </w:tc>
      </w:tr>
      <w:tr w:rsidR="00000000" w14:paraId="3D941B90"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B2DDAB2" w14:textId="77777777" w:rsidR="00000000" w:rsidRDefault="00000000">
            <w:pPr>
              <w:rPr>
                <w:rFonts w:eastAsia="Times New Roman"/>
              </w:rPr>
            </w:pPr>
            <w:r>
              <w:rPr>
                <w:rFonts w:eastAsia="Times New Roman"/>
              </w:rPr>
              <w:t>CLASS13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BBA3B" w14:textId="77777777" w:rsidR="00000000" w:rsidRDefault="00000000">
            <w:pPr>
              <w:rPr>
                <w:rFonts w:eastAsia="Times New Roman"/>
              </w:rPr>
            </w:pPr>
            <w:r>
              <w:rPr>
                <w:rFonts w:eastAsia="Times New Roman"/>
              </w:rPr>
              <w:t>Class 13 Node Allocation</w:t>
            </w:r>
          </w:p>
        </w:tc>
      </w:tr>
      <w:tr w:rsidR="00000000" w14:paraId="45553093"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5F22AA4" w14:textId="77777777" w:rsidR="00000000" w:rsidRDefault="00000000">
            <w:pPr>
              <w:rPr>
                <w:rFonts w:eastAsia="Times New Roman"/>
              </w:rPr>
            </w:pPr>
            <w:r>
              <w:rPr>
                <w:rFonts w:eastAsia="Times New Roman"/>
              </w:rPr>
              <w:t>CLASS14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AD2C8" w14:textId="77777777" w:rsidR="00000000" w:rsidRDefault="00000000">
            <w:pPr>
              <w:rPr>
                <w:rFonts w:eastAsia="Times New Roman"/>
              </w:rPr>
            </w:pPr>
            <w:r>
              <w:rPr>
                <w:rFonts w:eastAsia="Times New Roman"/>
              </w:rPr>
              <w:t>Class 14 Node Allocation</w:t>
            </w:r>
          </w:p>
        </w:tc>
      </w:tr>
      <w:tr w:rsidR="00000000" w14:paraId="13AAF880"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356326" w14:textId="77777777" w:rsidR="00000000" w:rsidRDefault="00000000">
            <w:pPr>
              <w:rPr>
                <w:rFonts w:eastAsia="Times New Roman"/>
              </w:rPr>
            </w:pPr>
            <w:r>
              <w:rPr>
                <w:rFonts w:eastAsia="Times New Roman"/>
              </w:rPr>
              <w:t>MISC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98A49" w14:textId="77777777" w:rsidR="00000000" w:rsidRDefault="00000000">
            <w:pPr>
              <w:rPr>
                <w:rFonts w:eastAsia="Times New Roman"/>
              </w:rPr>
            </w:pPr>
            <w:r>
              <w:rPr>
                <w:rFonts w:eastAsia="Times New Roman"/>
              </w:rPr>
              <w:t>Other</w:t>
            </w:r>
          </w:p>
        </w:tc>
      </w:tr>
    </w:tbl>
    <w:p w14:paraId="210C0225" w14:textId="07C659F2" w:rsidR="00000000" w:rsidRDefault="00000000">
      <w:pPr>
        <w:pStyle w:val="note"/>
        <w:divId w:val="1295714999"/>
        <w:rPr>
          <w:rFonts w:ascii="Arial" w:hAnsi="Arial" w:cs="Arial"/>
        </w:rPr>
      </w:pPr>
      <w:del w:id="442" w:author="db" w:date="2022-09-02T14:54:00Z">
        <w:r>
          <w:rPr>
            <w:sz w:val="18"/>
          </w:rPr>
          <w:delText xml:space="preserve">NOTE: </w:delText>
        </w:r>
      </w:del>
      <w:r>
        <w:rPr>
          <w:rFonts w:ascii="Arial" w:hAnsi="Arial" w:cs="Arial"/>
        </w:rPr>
        <w:t xml:space="preserve">The MISC type is intended to be used if no other types fit, </w:t>
      </w:r>
      <w:proofErr w:type="gramStart"/>
      <w:r>
        <w:rPr>
          <w:rFonts w:ascii="Arial" w:hAnsi="Arial" w:cs="Arial"/>
        </w:rPr>
        <w:t>e.g.</w:t>
      </w:r>
      <w:proofErr w:type="gramEnd"/>
      <w:r>
        <w:rPr>
          <w:rFonts w:ascii="Arial" w:hAnsi="Arial" w:cs="Arial"/>
        </w:rPr>
        <w:t xml:space="preserve"> a Submission that both adds and corrects Entries. </w:t>
      </w:r>
    </w:p>
    <w:p w14:paraId="64BB0F65" w14:textId="77777777" w:rsidR="00000000" w:rsidRDefault="00000000">
      <w:pPr>
        <w:pStyle w:val="NormalWeb"/>
        <w:divId w:val="1295714999"/>
        <w:rPr>
          <w:rFonts w:ascii="Arial" w:hAnsi="Arial" w:cs="Arial"/>
        </w:rPr>
      </w:pPr>
      <w:r>
        <w:rPr>
          <w:rFonts w:ascii="Arial" w:hAnsi="Arial" w:cs="Arial"/>
        </w:rPr>
        <w:t xml:space="preserve">The DESCRIPTION field shall be selected based on the value of the TYPE field. </w:t>
      </w:r>
    </w:p>
    <w:p w14:paraId="5F75589A" w14:textId="77777777" w:rsidR="00B87F14" w:rsidRDefault="00000000">
      <w:pPr>
        <w:spacing w:after="6" w:line="251" w:lineRule="auto"/>
        <w:ind w:left="605" w:right="568"/>
        <w:jc w:val="center"/>
        <w:rPr>
          <w:del w:id="443" w:author="db" w:date="2022-09-02T14:54:00Z"/>
        </w:rPr>
      </w:pPr>
      <w:del w:id="444" w:author="db" w:date="2022-09-02T14:54:00Z">
        <w:r>
          <w:rPr>
            <w:rFonts w:ascii="Arial" w:eastAsia="Arial" w:hAnsi="Arial" w:cs="Arial"/>
            <w:b/>
            <w:sz w:val="18"/>
          </w:rPr>
          <w:delText xml:space="preserve">Table 3. Submission File Name Description Field. </w:delText>
        </w:r>
      </w:del>
    </w:p>
    <w:tbl>
      <w:tblPr>
        <w:tblW w:w="0" w:type="auto"/>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3523"/>
        <w:gridCol w:w="2927"/>
        <w:gridCol w:w="2910"/>
      </w:tblGrid>
      <w:tr w:rsidR="00CE6E21" w14:paraId="702E5950" w14:textId="77777777">
        <w:trPr>
          <w:gridAfter w:val="1"/>
          <w:divId w:val="1295714999"/>
          <w:ins w:id="445" w:author="db" w:date="2022-09-02T14:54:00Z"/>
        </w:trPr>
        <w:tc>
          <w:tcPr>
            <w:tcW w:w="0" w:type="auto"/>
            <w:gridSpan w:val="2"/>
            <w:tcBorders>
              <w:top w:val="nil"/>
              <w:left w:val="nil"/>
              <w:bottom w:val="nil"/>
              <w:right w:val="nil"/>
            </w:tcBorders>
            <w:vAlign w:val="center"/>
            <w:hideMark/>
          </w:tcPr>
          <w:p w14:paraId="774A7A3E" w14:textId="77777777" w:rsidR="00000000" w:rsidRDefault="00000000">
            <w:pPr>
              <w:jc w:val="center"/>
              <w:rPr>
                <w:ins w:id="446" w:author="db" w:date="2022-09-02T14:54:00Z"/>
                <w:rFonts w:eastAsia="Times New Roman"/>
              </w:rPr>
            </w:pPr>
            <w:ins w:id="447" w:author="db" w:date="2022-09-02T14:54:00Z">
              <w:r>
                <w:rPr>
                  <w:rStyle w:val="heading-label"/>
                  <w:rFonts w:eastAsia="Times New Roman"/>
                </w:rPr>
                <w:t xml:space="preserve">Table </w:t>
              </w:r>
              <w:r>
                <w:rPr>
                  <w:rStyle w:val="heading-number"/>
                  <w:rFonts w:eastAsia="Times New Roman"/>
                </w:rPr>
                <w:t>A.2</w:t>
              </w:r>
              <w:r>
                <w:rPr>
                  <w:rStyle w:val="heading-label"/>
                  <w:rFonts w:eastAsia="Times New Roman"/>
                </w:rPr>
                <w:t xml:space="preserve"> –⁠ </w:t>
              </w:r>
              <w:r>
                <w:rPr>
                  <w:rFonts w:eastAsia="Times New Roman"/>
                </w:rPr>
                <w:t>Submission File Name Description Field.</w:t>
              </w:r>
            </w:ins>
          </w:p>
        </w:tc>
      </w:tr>
      <w:tr w:rsidR="00000000" w14:paraId="0E1AAC56"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B6AAD18" w14:textId="77777777" w:rsidR="00000000" w:rsidRDefault="00000000">
            <w:pPr>
              <w:jc w:val="center"/>
              <w:rPr>
                <w:rFonts w:eastAsia="Times New Roman"/>
                <w:b/>
                <w:bCs/>
              </w:rPr>
            </w:pPr>
            <w:r>
              <w:rPr>
                <w:rFonts w:eastAsia="Times New Roman"/>
                <w:b/>
                <w:bCs/>
              </w:rPr>
              <w:t>TYPE</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767F5632" w14:textId="77777777" w:rsidR="00000000" w:rsidRDefault="00000000">
            <w:pPr>
              <w:jc w:val="center"/>
              <w:rPr>
                <w:rFonts w:eastAsia="Times New Roman"/>
                <w:b/>
                <w:bCs/>
              </w:rPr>
            </w:pPr>
            <w:r>
              <w:rPr>
                <w:rFonts w:eastAsia="Times New Roman"/>
                <w:b/>
                <w:bCs/>
              </w:rPr>
              <w:t>DESCRIPTION</w:t>
            </w:r>
          </w:p>
        </w:tc>
      </w:tr>
      <w:tr w:rsidR="00000000" w14:paraId="55D1B7EF"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520F92" w14:textId="77777777" w:rsidR="00000000" w:rsidRDefault="00000000">
            <w:pPr>
              <w:rPr>
                <w:rFonts w:eastAsia="Times New Roman"/>
              </w:rPr>
            </w:pPr>
            <w:r>
              <w:rPr>
                <w:rFonts w:eastAsia="Times New Roman"/>
              </w:rPr>
              <w:t>DD</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72C33F2" w14:textId="77777777" w:rsidR="00000000" w:rsidRDefault="00000000">
            <w:pPr>
              <w:rPr>
                <w:rFonts w:eastAsia="Times New Roman"/>
              </w:rPr>
            </w:pPr>
            <w:r>
              <w:rPr>
                <w:rFonts w:eastAsia="Times New Roman"/>
              </w:rPr>
              <w:t>Concise description of item(s) being added (</w:t>
            </w:r>
            <w:proofErr w:type="gramStart"/>
            <w:r>
              <w:rPr>
                <w:rFonts w:eastAsia="Times New Roman"/>
              </w:rPr>
              <w:t>e.g.</w:t>
            </w:r>
            <w:proofErr w:type="gramEnd"/>
            <w:r>
              <w:rPr>
                <w:rFonts w:eastAsia="Times New Roman"/>
              </w:rPr>
              <w:t xml:space="preserve"> ST2067-1)</w:t>
            </w:r>
          </w:p>
        </w:tc>
      </w:tr>
      <w:tr w:rsidR="00000000" w14:paraId="6F5F6F46"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98A30AD" w14:textId="77777777" w:rsidR="00000000" w:rsidRDefault="00000000">
            <w:pPr>
              <w:rPr>
                <w:rFonts w:eastAsia="Times New Roman"/>
              </w:rPr>
            </w:pPr>
            <w:r>
              <w:rPr>
                <w:rFonts w:eastAsia="Times New Roman"/>
              </w:rPr>
              <w:t>CORR</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757A496A" w14:textId="33D4F4EC" w:rsidR="00000000" w:rsidRDefault="00000000">
            <w:pPr>
              <w:rPr>
                <w:rFonts w:eastAsia="Times New Roman"/>
              </w:rPr>
            </w:pPr>
            <w:r>
              <w:rPr>
                <w:rFonts w:eastAsia="Times New Roman"/>
              </w:rPr>
              <w:t>Concise description of item(s) being corrected (</w:t>
            </w:r>
            <w:proofErr w:type="gramStart"/>
            <w:r>
              <w:rPr>
                <w:rFonts w:eastAsia="Times New Roman"/>
              </w:rPr>
              <w:t>e.g.</w:t>
            </w:r>
            <w:proofErr w:type="gramEnd"/>
            <w:r>
              <w:rPr>
                <w:rFonts w:eastAsia="Times New Roman"/>
              </w:rPr>
              <w:t xml:space="preserve"> </w:t>
            </w:r>
            <w:del w:id="448" w:author="db" w:date="2022-09-02T14:54:00Z">
              <w:r>
                <w:delText xml:space="preserve">GroupsIsConcrete) </w:delText>
              </w:r>
            </w:del>
            <w:ins w:id="449" w:author="db" w:date="2022-09-02T14:54:00Z">
              <w:r>
                <w:rPr>
                  <w:rFonts w:eastAsia="Times New Roman"/>
                </w:rPr>
                <w:t>Groups-</w:t>
              </w:r>
              <w:proofErr w:type="spellStart"/>
              <w:r>
                <w:rPr>
                  <w:rFonts w:eastAsia="Times New Roman"/>
                </w:rPr>
                <w:t>IsConcrete</w:t>
              </w:r>
              <w:proofErr w:type="spellEnd"/>
              <w:r>
                <w:rPr>
                  <w:rFonts w:eastAsia="Times New Roman"/>
                </w:rPr>
                <w:t>)</w:t>
              </w:r>
            </w:ins>
          </w:p>
        </w:tc>
      </w:tr>
      <w:tr w:rsidR="00000000" w14:paraId="5C30F681"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3CD5BA" w14:textId="77777777" w:rsidR="00000000" w:rsidRDefault="00000000">
            <w:pPr>
              <w:rPr>
                <w:rFonts w:eastAsia="Times New Roman"/>
              </w:rPr>
            </w:pPr>
            <w:r>
              <w:rPr>
                <w:rFonts w:eastAsia="Times New Roman"/>
              </w:rPr>
              <w:t>CLASS13</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27E01FCE" w14:textId="77777777" w:rsidR="00000000" w:rsidRDefault="00000000">
            <w:pPr>
              <w:rPr>
                <w:rFonts w:eastAsia="Times New Roman"/>
              </w:rPr>
            </w:pPr>
            <w:r>
              <w:rPr>
                <w:rFonts w:eastAsia="Times New Roman"/>
              </w:rPr>
              <w:t>Description of Class13 node owner and purpose of change (</w:t>
            </w:r>
            <w:proofErr w:type="gramStart"/>
            <w:r>
              <w:rPr>
                <w:rFonts w:eastAsia="Times New Roman"/>
              </w:rPr>
              <w:t>e.g.</w:t>
            </w:r>
            <w:proofErr w:type="gramEnd"/>
            <w:r>
              <w:rPr>
                <w:rFonts w:eastAsia="Times New Roman"/>
              </w:rPr>
              <w:t xml:space="preserve"> AVID-new-entries)</w:t>
            </w:r>
          </w:p>
        </w:tc>
      </w:tr>
      <w:tr w:rsidR="00000000" w14:paraId="0FC6AFFE"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6D9671" w14:textId="77777777" w:rsidR="00000000" w:rsidRDefault="00000000">
            <w:pPr>
              <w:rPr>
                <w:rFonts w:eastAsia="Times New Roman"/>
              </w:rPr>
            </w:pPr>
            <w:r>
              <w:rPr>
                <w:rFonts w:eastAsia="Times New Roman"/>
              </w:rPr>
              <w:t>CLASS14</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0315640" w14:textId="77777777" w:rsidR="00000000" w:rsidRDefault="00000000">
            <w:pPr>
              <w:rPr>
                <w:rFonts w:eastAsia="Times New Roman"/>
              </w:rPr>
            </w:pPr>
            <w:r>
              <w:rPr>
                <w:rFonts w:eastAsia="Times New Roman"/>
              </w:rPr>
              <w:t>Description of Class14 node owner and purpose of change (</w:t>
            </w:r>
            <w:proofErr w:type="gramStart"/>
            <w:r>
              <w:rPr>
                <w:rFonts w:eastAsia="Times New Roman"/>
              </w:rPr>
              <w:t>e.g.</w:t>
            </w:r>
            <w:proofErr w:type="gramEnd"/>
            <w:r>
              <w:rPr>
                <w:rFonts w:eastAsia="Times New Roman"/>
              </w:rPr>
              <w:t xml:space="preserve"> AVID-new-entries)</w:t>
            </w:r>
          </w:p>
        </w:tc>
      </w:tr>
      <w:tr w:rsidR="00000000" w14:paraId="6961617B" w14:textId="77777777">
        <w:trPr>
          <w:divId w:val="12957149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5A5579" w14:textId="77777777" w:rsidR="00000000" w:rsidRDefault="00000000">
            <w:pPr>
              <w:rPr>
                <w:rFonts w:eastAsia="Times New Roman"/>
              </w:rPr>
            </w:pPr>
            <w:r>
              <w:rPr>
                <w:rFonts w:eastAsia="Times New Roman"/>
              </w:rPr>
              <w:t>MISC</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288DF79F" w14:textId="77777777" w:rsidR="00000000" w:rsidRDefault="00000000">
            <w:pPr>
              <w:rPr>
                <w:rFonts w:eastAsia="Times New Roman"/>
              </w:rPr>
            </w:pPr>
            <w:r>
              <w:rPr>
                <w:rFonts w:eastAsia="Times New Roman"/>
              </w:rPr>
              <w:t>Other</w:t>
            </w:r>
          </w:p>
        </w:tc>
      </w:tr>
    </w:tbl>
    <w:p w14:paraId="57E599E7" w14:textId="77777777" w:rsidR="00000000" w:rsidRDefault="00000000">
      <w:pPr>
        <w:pStyle w:val="NormalWeb"/>
        <w:divId w:val="1295714999"/>
        <w:rPr>
          <w:rFonts w:ascii="Arial" w:hAnsi="Arial" w:cs="Arial"/>
        </w:rPr>
      </w:pPr>
      <w:r>
        <w:rPr>
          <w:rFonts w:ascii="Arial" w:hAnsi="Arial" w:cs="Arial"/>
        </w:rPr>
        <w:t xml:space="preserve">The DATE field shall be the date when the Submission was initially submitted. </w:t>
      </w:r>
    </w:p>
    <w:p w14:paraId="1E4E142D" w14:textId="77777777" w:rsidR="00000000" w:rsidRDefault="00000000">
      <w:pPr>
        <w:pStyle w:val="NormalWeb"/>
        <w:divId w:val="1295714999"/>
        <w:rPr>
          <w:rFonts w:ascii="Arial" w:hAnsi="Arial" w:cs="Arial"/>
        </w:rPr>
      </w:pPr>
      <w:r>
        <w:rPr>
          <w:rFonts w:ascii="Arial" w:hAnsi="Arial" w:cs="Arial"/>
        </w:rPr>
        <w:t xml:space="preserve">EXAMPLE 1: 30MR-REG-DD-ST2067-01-2017-12-10.zip </w:t>
      </w:r>
    </w:p>
    <w:p w14:paraId="3468D359" w14:textId="77777777" w:rsidR="00000000" w:rsidRDefault="00000000">
      <w:pPr>
        <w:pStyle w:val="NormalWeb"/>
        <w:divId w:val="1295714999"/>
        <w:rPr>
          <w:rFonts w:ascii="Arial" w:hAnsi="Arial" w:cs="Arial"/>
        </w:rPr>
      </w:pPr>
      <w:r>
        <w:rPr>
          <w:rFonts w:ascii="Arial" w:hAnsi="Arial" w:cs="Arial"/>
        </w:rPr>
        <w:t xml:space="preserve">EXAMPLE 2: 30MR-REG-CLASS13-LOC-new-entries-2017-10-10.zip </w:t>
      </w:r>
    </w:p>
    <w:p w14:paraId="3480BE5F"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A.2.3</w:t>
      </w:r>
      <w:r>
        <w:rPr>
          <w:rStyle w:val="heading-label"/>
          <w:rFonts w:ascii="Arial" w:eastAsia="Times New Roman" w:hAnsi="Arial" w:cs="Arial"/>
        </w:rPr>
        <w:t xml:space="preserve"> </w:t>
      </w:r>
      <w:r>
        <w:rPr>
          <w:rFonts w:ascii="Arial" w:eastAsia="Times New Roman" w:hAnsi="Arial" w:cs="Arial"/>
        </w:rPr>
        <w:t>Contents</w:t>
      </w:r>
    </w:p>
    <w:p w14:paraId="4A140F76" w14:textId="77777777" w:rsidR="00000000" w:rsidRDefault="00000000">
      <w:pPr>
        <w:pStyle w:val="NormalWeb"/>
        <w:divId w:val="1295714999"/>
        <w:rPr>
          <w:rFonts w:ascii="Arial" w:hAnsi="Arial" w:cs="Arial"/>
        </w:rPr>
      </w:pPr>
      <w:r>
        <w:rPr>
          <w:rFonts w:ascii="Arial" w:hAnsi="Arial" w:cs="Arial"/>
        </w:rPr>
        <w:t xml:space="preserve">A Submission shall consist of one or more documents, each containing Entries that belong to one Metadata Register. </w:t>
      </w:r>
    </w:p>
    <w:p w14:paraId="7EA2109C" w14:textId="77777777" w:rsidR="00000000" w:rsidRDefault="00000000">
      <w:pPr>
        <w:pStyle w:val="NormalWeb"/>
        <w:divId w:val="1295714999"/>
        <w:rPr>
          <w:rFonts w:ascii="Arial" w:hAnsi="Arial" w:cs="Arial"/>
        </w:rPr>
      </w:pPr>
      <w:r>
        <w:rPr>
          <w:rFonts w:ascii="Arial" w:hAnsi="Arial" w:cs="Arial"/>
        </w:rPr>
        <w:t xml:space="preserve">Each XML document shall conform to one of the XML Schema definitions, which shall be determined by TC 30MR from time-to-time and published on the SMPTE Registration Authority website. </w:t>
      </w:r>
    </w:p>
    <w:p w14:paraId="2A641C58" w14:textId="77777777" w:rsidR="00000000" w:rsidRDefault="00000000">
      <w:pPr>
        <w:pStyle w:val="NormalWeb"/>
        <w:divId w:val="1295714999"/>
        <w:rPr>
          <w:rFonts w:ascii="Arial" w:hAnsi="Arial" w:cs="Arial"/>
        </w:rPr>
      </w:pPr>
      <w:r>
        <w:rPr>
          <w:rFonts w:ascii="Arial" w:hAnsi="Arial" w:cs="Arial"/>
        </w:rPr>
        <w:t xml:space="preserve">The filename of each document should conform to the following DOCNAME syntax: </w:t>
      </w:r>
    </w:p>
    <w:p w14:paraId="5DA0368E" w14:textId="77777777" w:rsidR="00000000" w:rsidRDefault="00000000">
      <w:pPr>
        <w:pStyle w:val="HTMLPreformatted"/>
        <w:divId w:val="1295714999"/>
      </w:pPr>
      <w:proofErr w:type="gramStart"/>
      <w:r>
        <w:t>DOCNAME :</w:t>
      </w:r>
      <w:proofErr w:type="gramEnd"/>
      <w:r>
        <w:t>= TC "-REG-" TYPE "-" DESCRIPTION "-" REGISTER</w:t>
      </w:r>
    </w:p>
    <w:p w14:paraId="6659D693" w14:textId="77777777" w:rsidR="00000000" w:rsidRDefault="00000000">
      <w:pPr>
        <w:pStyle w:val="HTMLPreformatted"/>
        <w:divId w:val="1295714999"/>
      </w:pPr>
      <w:proofErr w:type="gramStart"/>
      <w:r>
        <w:t>REGISTER :</w:t>
      </w:r>
      <w:proofErr w:type="gramEnd"/>
      <w:r>
        <w:t>= "groups" / "elements" / "labels" / "types"</w:t>
      </w:r>
    </w:p>
    <w:p w14:paraId="1F89C24F" w14:textId="0BC4C792" w:rsidR="00000000" w:rsidRDefault="00000000">
      <w:pPr>
        <w:pStyle w:val="NormalWeb"/>
        <w:divId w:val="1295714999"/>
        <w:rPr>
          <w:rFonts w:ascii="Arial" w:hAnsi="Arial" w:cs="Arial"/>
        </w:rPr>
      </w:pPr>
      <w:r>
        <w:rPr>
          <w:rFonts w:ascii="Arial" w:hAnsi="Arial" w:cs="Arial"/>
        </w:rPr>
        <w:t xml:space="preserve">where the TC, TYPE and DESCRIPTION fields shall match that of the Submission file name (Section </w:t>
      </w:r>
      <w:hyperlink w:anchor="sec-filename" w:history="1">
        <w:r>
          <w:rPr>
            <w:rStyle w:val="Hyperlink"/>
            <w:rFonts w:ascii="Arial" w:hAnsi="Arial" w:cs="Arial"/>
          </w:rPr>
          <w:t>A.2.2</w:t>
        </w:r>
      </w:hyperlink>
      <w:del w:id="450" w:author="db" w:date="2022-09-02T14:54:00Z">
        <w:r>
          <w:delText>A.2.2).</w:delText>
        </w:r>
      </w:del>
      <w:ins w:id="451" w:author="db" w:date="2022-09-02T14:54:00Z">
        <w:r>
          <w:rPr>
            <w:rFonts w:ascii="Arial" w:hAnsi="Arial" w:cs="Arial"/>
          </w:rPr>
          <w:t>).</w:t>
        </w:r>
      </w:ins>
      <w:r>
        <w:rPr>
          <w:rFonts w:ascii="Arial" w:hAnsi="Arial" w:cs="Arial"/>
        </w:rPr>
        <w:t xml:space="preserve"> </w:t>
      </w:r>
    </w:p>
    <w:p w14:paraId="02F022AD" w14:textId="77777777" w:rsidR="00000000" w:rsidRDefault="00000000">
      <w:pPr>
        <w:pStyle w:val="NormalWeb"/>
        <w:divId w:val="1295714999"/>
        <w:rPr>
          <w:rFonts w:ascii="Arial" w:hAnsi="Arial" w:cs="Arial"/>
        </w:rPr>
      </w:pPr>
      <w:r>
        <w:rPr>
          <w:rFonts w:ascii="Arial" w:hAnsi="Arial" w:cs="Arial"/>
        </w:rPr>
        <w:t xml:space="preserve">EXAMPLE: 30MR-REG-DD-ST2067-01-groups.xml, 30MR-REG-CLASS14-XYZCorp-labels.xml </w:t>
      </w:r>
    </w:p>
    <w:p w14:paraId="516EEF62" w14:textId="77777777" w:rsidR="00000000" w:rsidRDefault="00000000">
      <w:pPr>
        <w:pStyle w:val="NormalWeb"/>
        <w:divId w:val="1295714999"/>
        <w:rPr>
          <w:rFonts w:ascii="Arial" w:hAnsi="Arial" w:cs="Arial"/>
        </w:rPr>
      </w:pPr>
      <w:r>
        <w:rPr>
          <w:rFonts w:ascii="Arial" w:hAnsi="Arial" w:cs="Arial"/>
        </w:rPr>
        <w:t xml:space="preserve">The filename of each document shall remain constant throughout the Submission process. </w:t>
      </w:r>
    </w:p>
    <w:p w14:paraId="27E266B6"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A.2.4</w:t>
      </w:r>
      <w:r>
        <w:rPr>
          <w:rStyle w:val="heading-label"/>
          <w:rFonts w:ascii="Arial" w:eastAsia="Times New Roman" w:hAnsi="Arial" w:cs="Arial"/>
        </w:rPr>
        <w:t xml:space="preserve"> </w:t>
      </w:r>
      <w:r>
        <w:rPr>
          <w:rFonts w:ascii="Arial" w:eastAsia="Times New Roman" w:hAnsi="Arial" w:cs="Arial"/>
        </w:rPr>
        <w:t>Unique UL</w:t>
      </w:r>
    </w:p>
    <w:p w14:paraId="338B1202" w14:textId="77777777" w:rsidR="00000000" w:rsidRDefault="00000000">
      <w:pPr>
        <w:pStyle w:val="NormalWeb"/>
        <w:divId w:val="1295714999"/>
        <w:rPr>
          <w:rFonts w:ascii="Arial" w:hAnsi="Arial" w:cs="Arial"/>
        </w:rPr>
      </w:pPr>
      <w:r>
        <w:rPr>
          <w:rFonts w:ascii="Arial" w:hAnsi="Arial" w:cs="Arial"/>
        </w:rPr>
        <w:t xml:space="preserve">No UL added by the Submission shall be equal to any published or reserved UL. </w:t>
      </w:r>
    </w:p>
    <w:p w14:paraId="793EB1E9" w14:textId="77777777" w:rsidR="00000000" w:rsidRDefault="00000000">
      <w:pPr>
        <w:pStyle w:val="NormalWeb"/>
        <w:divId w:val="1295714999"/>
        <w:rPr>
          <w:rFonts w:ascii="Arial" w:hAnsi="Arial" w:cs="Arial"/>
        </w:rPr>
      </w:pPr>
      <w:r>
        <w:rPr>
          <w:rFonts w:ascii="Arial" w:hAnsi="Arial" w:cs="Arial"/>
        </w:rPr>
        <w:t xml:space="preserve">This equality shall ignore the value of the Version Byte (Byte 8). </w:t>
      </w:r>
    </w:p>
    <w:p w14:paraId="753C3A04"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A.2.5</w:t>
      </w:r>
      <w:r>
        <w:rPr>
          <w:rStyle w:val="heading-label"/>
          <w:rFonts w:ascii="Arial" w:eastAsia="Times New Roman" w:hAnsi="Arial" w:cs="Arial"/>
        </w:rPr>
        <w:t xml:space="preserve"> </w:t>
      </w:r>
      <w:r>
        <w:rPr>
          <w:rFonts w:ascii="Arial" w:eastAsia="Times New Roman" w:hAnsi="Arial" w:cs="Arial"/>
        </w:rPr>
        <w:t xml:space="preserve">Conformance with the Metadata Register Structure Document </w:t>
      </w:r>
    </w:p>
    <w:p w14:paraId="228AADC1" w14:textId="77777777" w:rsidR="00000000" w:rsidRDefault="00000000">
      <w:pPr>
        <w:pStyle w:val="NormalWeb"/>
        <w:divId w:val="1295714999"/>
        <w:rPr>
          <w:rFonts w:ascii="Arial" w:hAnsi="Arial" w:cs="Arial"/>
        </w:rPr>
      </w:pPr>
      <w:r>
        <w:rPr>
          <w:rFonts w:ascii="Arial" w:hAnsi="Arial" w:cs="Arial"/>
        </w:rPr>
        <w:t xml:space="preserve">Each Entry defined by the Submission shall conform to the corresponding Metadata Register Structure Document. </w:t>
      </w:r>
    </w:p>
    <w:p w14:paraId="3D389A28"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A.2.6</w:t>
      </w:r>
      <w:r>
        <w:rPr>
          <w:rStyle w:val="heading-label"/>
          <w:rFonts w:ascii="Arial" w:eastAsia="Times New Roman" w:hAnsi="Arial" w:cs="Arial"/>
        </w:rPr>
        <w:t xml:space="preserve"> </w:t>
      </w:r>
      <w:r>
        <w:rPr>
          <w:rFonts w:ascii="Arial" w:eastAsia="Times New Roman" w:hAnsi="Arial" w:cs="Arial"/>
        </w:rPr>
        <w:t>Consistency</w:t>
      </w:r>
    </w:p>
    <w:p w14:paraId="3F7ED097" w14:textId="77777777" w:rsidR="00000000" w:rsidRDefault="00000000">
      <w:pPr>
        <w:pStyle w:val="NormalWeb"/>
        <w:divId w:val="1295714999"/>
        <w:rPr>
          <w:rFonts w:ascii="Arial" w:hAnsi="Arial" w:cs="Arial"/>
        </w:rPr>
      </w:pPr>
      <w:r>
        <w:rPr>
          <w:rFonts w:ascii="Arial" w:hAnsi="Arial" w:cs="Arial"/>
        </w:rPr>
        <w:t xml:space="preserve">Each Entry defined by the Submission should be consistent other Entries within the same Node. </w:t>
      </w:r>
    </w:p>
    <w:p w14:paraId="7F150572"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A.2.7</w:t>
      </w:r>
      <w:r>
        <w:rPr>
          <w:rStyle w:val="heading-label"/>
          <w:rFonts w:ascii="Arial" w:eastAsia="Times New Roman" w:hAnsi="Arial" w:cs="Arial"/>
        </w:rPr>
        <w:t xml:space="preserve"> </w:t>
      </w:r>
      <w:r>
        <w:rPr>
          <w:rFonts w:ascii="Arial" w:eastAsia="Times New Roman" w:hAnsi="Arial" w:cs="Arial"/>
        </w:rPr>
        <w:t>Single Controlling Organization</w:t>
      </w:r>
    </w:p>
    <w:p w14:paraId="647EE963" w14:textId="77777777" w:rsidR="00000000" w:rsidRDefault="00000000">
      <w:pPr>
        <w:pStyle w:val="NormalWeb"/>
        <w:divId w:val="1295714999"/>
        <w:rPr>
          <w:rFonts w:ascii="Arial" w:hAnsi="Arial" w:cs="Arial"/>
        </w:rPr>
      </w:pPr>
      <w:r>
        <w:rPr>
          <w:rFonts w:ascii="Arial" w:hAnsi="Arial" w:cs="Arial"/>
        </w:rPr>
        <w:t xml:space="preserve">All Entries defined by the Submission shall belong to the same Controlling Organization. </w:t>
      </w:r>
    </w:p>
    <w:p w14:paraId="73CC6848"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A.2.8</w:t>
      </w:r>
      <w:r>
        <w:rPr>
          <w:rStyle w:val="heading-label"/>
          <w:rFonts w:ascii="Arial" w:eastAsia="Times New Roman" w:hAnsi="Arial" w:cs="Arial"/>
        </w:rPr>
        <w:t xml:space="preserve"> </w:t>
      </w:r>
      <w:r>
        <w:rPr>
          <w:rFonts w:ascii="Arial" w:eastAsia="Times New Roman" w:hAnsi="Arial" w:cs="Arial"/>
        </w:rPr>
        <w:t>Deletion</w:t>
      </w:r>
    </w:p>
    <w:p w14:paraId="03C992E3" w14:textId="77777777" w:rsidR="00000000" w:rsidRDefault="00000000">
      <w:pPr>
        <w:pStyle w:val="NormalWeb"/>
        <w:divId w:val="1295714999"/>
        <w:rPr>
          <w:rFonts w:ascii="Arial" w:hAnsi="Arial" w:cs="Arial"/>
        </w:rPr>
      </w:pPr>
      <w:r>
        <w:rPr>
          <w:rFonts w:ascii="Arial" w:hAnsi="Arial" w:cs="Arial"/>
        </w:rPr>
        <w:t xml:space="preserve">A Submission shall not result in an Entry being deleted. </w:t>
      </w:r>
    </w:p>
    <w:p w14:paraId="6714C456" w14:textId="1728EA9B" w:rsidR="00000000" w:rsidRDefault="00000000">
      <w:pPr>
        <w:pStyle w:val="note"/>
        <w:divId w:val="1295714999"/>
        <w:rPr>
          <w:rFonts w:ascii="Arial" w:hAnsi="Arial" w:cs="Arial"/>
        </w:rPr>
      </w:pPr>
      <w:del w:id="452" w:author="db" w:date="2022-09-02T14:54:00Z">
        <w:r>
          <w:rPr>
            <w:sz w:val="18"/>
          </w:rPr>
          <w:delText xml:space="preserve">NOTE: </w:delText>
        </w:r>
      </w:del>
      <w:r>
        <w:rPr>
          <w:rFonts w:ascii="Arial" w:hAnsi="Arial" w:cs="Arial"/>
        </w:rPr>
        <w:t xml:space="preserve">An Entry that is no longer appropriate is deprecated, </w:t>
      </w:r>
      <w:proofErr w:type="gramStart"/>
      <w:r>
        <w:rPr>
          <w:rFonts w:ascii="Arial" w:hAnsi="Arial" w:cs="Arial"/>
        </w:rPr>
        <w:t>i.e.</w:t>
      </w:r>
      <w:proofErr w:type="gramEnd"/>
      <w:r>
        <w:rPr>
          <w:rFonts w:ascii="Arial" w:hAnsi="Arial" w:cs="Arial"/>
        </w:rPr>
        <w:t xml:space="preserve"> its Deprecated field is set to "true". </w:t>
      </w:r>
    </w:p>
    <w:p w14:paraId="22BD0816"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A.3</w:t>
      </w:r>
      <w:r>
        <w:rPr>
          <w:rStyle w:val="heading-label"/>
          <w:rFonts w:ascii="Arial" w:eastAsia="Times New Roman" w:hAnsi="Arial" w:cs="Arial"/>
        </w:rPr>
        <w:t xml:space="preserve"> </w:t>
      </w:r>
      <w:r>
        <w:rPr>
          <w:rFonts w:ascii="Arial" w:eastAsia="Times New Roman" w:hAnsi="Arial" w:cs="Arial"/>
        </w:rPr>
        <w:t>Top-Level Class 13 or Class 14 Nodes</w:t>
      </w:r>
    </w:p>
    <w:p w14:paraId="48EBFC99"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A.3.1</w:t>
      </w:r>
      <w:r>
        <w:rPr>
          <w:rStyle w:val="heading-label"/>
          <w:rFonts w:ascii="Arial" w:eastAsia="Times New Roman" w:hAnsi="Arial" w:cs="Arial"/>
        </w:rPr>
        <w:t xml:space="preserve"> </w:t>
      </w:r>
      <w:r>
        <w:rPr>
          <w:rFonts w:ascii="Arial" w:eastAsia="Times New Roman" w:hAnsi="Arial" w:cs="Arial"/>
        </w:rPr>
        <w:t>Submitter</w:t>
      </w:r>
    </w:p>
    <w:p w14:paraId="204653CC" w14:textId="77777777" w:rsidR="00000000" w:rsidRDefault="00000000">
      <w:pPr>
        <w:pStyle w:val="NormalWeb"/>
        <w:divId w:val="1295714999"/>
        <w:rPr>
          <w:rFonts w:ascii="Arial" w:hAnsi="Arial" w:cs="Arial"/>
        </w:rPr>
      </w:pPr>
      <w:r>
        <w:rPr>
          <w:rFonts w:ascii="Arial" w:hAnsi="Arial" w:cs="Arial"/>
        </w:rPr>
        <w:t xml:space="preserve">The Submitter shall be the Director of Engineering. </w:t>
      </w:r>
    </w:p>
    <w:p w14:paraId="45098742"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A.3.2</w:t>
      </w:r>
      <w:r>
        <w:rPr>
          <w:rStyle w:val="heading-label"/>
          <w:rFonts w:ascii="Arial" w:eastAsia="Times New Roman" w:hAnsi="Arial" w:cs="Arial"/>
        </w:rPr>
        <w:t xml:space="preserve"> </w:t>
      </w:r>
      <w:r>
        <w:rPr>
          <w:rFonts w:ascii="Arial" w:eastAsia="Times New Roman" w:hAnsi="Arial" w:cs="Arial"/>
        </w:rPr>
        <w:t>Version Byte</w:t>
      </w:r>
    </w:p>
    <w:p w14:paraId="1996DA20" w14:textId="17BD097D" w:rsidR="00000000" w:rsidRDefault="00000000">
      <w:pPr>
        <w:pStyle w:val="NormalWeb"/>
        <w:divId w:val="1295714999"/>
        <w:rPr>
          <w:rFonts w:ascii="Arial" w:hAnsi="Arial" w:cs="Arial"/>
        </w:rPr>
      </w:pPr>
      <w:r>
        <w:rPr>
          <w:rFonts w:ascii="Arial" w:hAnsi="Arial" w:cs="Arial"/>
        </w:rPr>
        <w:t xml:space="preserve">The Version Byte of each new UL shall be Current Version Byte specified in Section </w:t>
      </w:r>
      <w:hyperlink w:anchor="sec-version-byte" w:history="1">
        <w:r>
          <w:rPr>
            <w:rStyle w:val="Hyperlink"/>
            <w:rFonts w:ascii="Arial" w:hAnsi="Arial" w:cs="Arial"/>
          </w:rPr>
          <w:t>5.5</w:t>
        </w:r>
      </w:hyperlink>
      <w:del w:id="453" w:author="db" w:date="2022-09-02T14:54:00Z">
        <w:r>
          <w:delText>5.5.</w:delText>
        </w:r>
      </w:del>
      <w:ins w:id="454" w:author="db" w:date="2022-09-02T14:54:00Z">
        <w:r>
          <w:rPr>
            <w:rFonts w:ascii="Arial" w:hAnsi="Arial" w:cs="Arial"/>
          </w:rPr>
          <w:t>.</w:t>
        </w:r>
      </w:ins>
      <w:r>
        <w:rPr>
          <w:rFonts w:ascii="Arial" w:hAnsi="Arial" w:cs="Arial"/>
        </w:rPr>
        <w:t xml:space="preserve"> </w:t>
      </w:r>
    </w:p>
    <w:p w14:paraId="4B3ACDB9"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A.4</w:t>
      </w:r>
      <w:r>
        <w:rPr>
          <w:rStyle w:val="heading-label"/>
          <w:rFonts w:ascii="Arial" w:eastAsia="Times New Roman" w:hAnsi="Arial" w:cs="Arial"/>
        </w:rPr>
        <w:t xml:space="preserve"> </w:t>
      </w:r>
      <w:r>
        <w:rPr>
          <w:rFonts w:ascii="Arial" w:eastAsia="Times New Roman" w:hAnsi="Arial" w:cs="Arial"/>
        </w:rPr>
        <w:t>SMPTE-Controlled Entries</w:t>
      </w:r>
    </w:p>
    <w:p w14:paraId="29F312B7"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A.4.1</w:t>
      </w:r>
      <w:r>
        <w:rPr>
          <w:rStyle w:val="heading-label"/>
          <w:rFonts w:ascii="Arial" w:eastAsia="Times New Roman" w:hAnsi="Arial" w:cs="Arial"/>
        </w:rPr>
        <w:t xml:space="preserve"> </w:t>
      </w:r>
      <w:r>
        <w:rPr>
          <w:rFonts w:ascii="Arial" w:eastAsia="Times New Roman" w:hAnsi="Arial" w:cs="Arial"/>
        </w:rPr>
        <w:t>Submitter</w:t>
      </w:r>
    </w:p>
    <w:p w14:paraId="6D21CE85" w14:textId="77777777" w:rsidR="00000000" w:rsidRDefault="00000000">
      <w:pPr>
        <w:pStyle w:val="NormalWeb"/>
        <w:divId w:val="1295714999"/>
        <w:rPr>
          <w:rFonts w:ascii="Arial" w:hAnsi="Arial" w:cs="Arial"/>
        </w:rPr>
      </w:pPr>
      <w:r>
        <w:rPr>
          <w:rFonts w:ascii="Arial" w:hAnsi="Arial" w:cs="Arial"/>
        </w:rPr>
        <w:t xml:space="preserve">The Submitter shall be a member of the Standards Community. </w:t>
      </w:r>
    </w:p>
    <w:p w14:paraId="44FCAE91"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A.4.2</w:t>
      </w:r>
      <w:r>
        <w:rPr>
          <w:rStyle w:val="heading-label"/>
          <w:rFonts w:ascii="Arial" w:eastAsia="Times New Roman" w:hAnsi="Arial" w:cs="Arial"/>
        </w:rPr>
        <w:t xml:space="preserve"> </w:t>
      </w:r>
      <w:r>
        <w:rPr>
          <w:rFonts w:ascii="Arial" w:eastAsia="Times New Roman" w:hAnsi="Arial" w:cs="Arial"/>
        </w:rPr>
        <w:t>Version Byte</w:t>
      </w:r>
    </w:p>
    <w:p w14:paraId="2CC1BA08" w14:textId="4A21B755" w:rsidR="00000000" w:rsidRDefault="00000000">
      <w:pPr>
        <w:pStyle w:val="NormalWeb"/>
        <w:divId w:val="1295714999"/>
        <w:rPr>
          <w:rFonts w:ascii="Arial" w:hAnsi="Arial" w:cs="Arial"/>
        </w:rPr>
      </w:pPr>
      <w:r>
        <w:rPr>
          <w:rFonts w:ascii="Arial" w:hAnsi="Arial" w:cs="Arial"/>
        </w:rPr>
        <w:t xml:space="preserve">The Version Byte of each new UL shall be Current Version Byte specified in Section </w:t>
      </w:r>
      <w:hyperlink w:anchor="sec-version-byte" w:history="1">
        <w:r>
          <w:rPr>
            <w:rStyle w:val="Hyperlink"/>
            <w:rFonts w:ascii="Arial" w:hAnsi="Arial" w:cs="Arial"/>
          </w:rPr>
          <w:t>5.5</w:t>
        </w:r>
      </w:hyperlink>
      <w:del w:id="455" w:author="db" w:date="2022-09-02T14:54:00Z">
        <w:r>
          <w:delText>5.5.</w:delText>
        </w:r>
      </w:del>
      <w:ins w:id="456" w:author="db" w:date="2022-09-02T14:54:00Z">
        <w:r>
          <w:rPr>
            <w:rFonts w:ascii="Arial" w:hAnsi="Arial" w:cs="Arial"/>
          </w:rPr>
          <w:t>.</w:t>
        </w:r>
      </w:ins>
      <w:r>
        <w:rPr>
          <w:rFonts w:ascii="Arial" w:hAnsi="Arial" w:cs="Arial"/>
        </w:rPr>
        <w:t xml:space="preserve"> </w:t>
      </w:r>
    </w:p>
    <w:p w14:paraId="1F0A9814"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A.4.3</w:t>
      </w:r>
      <w:r>
        <w:rPr>
          <w:rStyle w:val="heading-label"/>
          <w:rFonts w:ascii="Arial" w:eastAsia="Times New Roman" w:hAnsi="Arial" w:cs="Arial"/>
        </w:rPr>
        <w:t xml:space="preserve"> </w:t>
      </w:r>
      <w:r>
        <w:rPr>
          <w:rFonts w:ascii="Arial" w:eastAsia="Times New Roman" w:hAnsi="Arial" w:cs="Arial"/>
        </w:rPr>
        <w:t>Defining Document</w:t>
      </w:r>
    </w:p>
    <w:p w14:paraId="74790291" w14:textId="77777777" w:rsidR="00000000" w:rsidRDefault="00000000">
      <w:pPr>
        <w:pStyle w:val="NormalWeb"/>
        <w:divId w:val="1295714999"/>
        <w:rPr>
          <w:rFonts w:ascii="Arial" w:hAnsi="Arial" w:cs="Arial"/>
        </w:rPr>
      </w:pPr>
      <w:r>
        <w:rPr>
          <w:rFonts w:ascii="Arial" w:hAnsi="Arial" w:cs="Arial"/>
        </w:rPr>
        <w:t xml:space="preserve">A Defining Document shall be associated with each Entry. </w:t>
      </w:r>
    </w:p>
    <w:p w14:paraId="61646391" w14:textId="77777777" w:rsidR="00000000" w:rsidRDefault="00000000">
      <w:pPr>
        <w:pStyle w:val="NormalWeb"/>
        <w:divId w:val="1295714999"/>
        <w:rPr>
          <w:rFonts w:ascii="Arial" w:hAnsi="Arial" w:cs="Arial"/>
        </w:rPr>
      </w:pPr>
      <w:r>
        <w:rPr>
          <w:rFonts w:ascii="Arial" w:hAnsi="Arial" w:cs="Arial"/>
        </w:rPr>
        <w:t xml:space="preserve">The Defining Document shall be either: </w:t>
      </w:r>
    </w:p>
    <w:p w14:paraId="634CAB48" w14:textId="0A831731" w:rsidR="00000000" w:rsidRDefault="00000000">
      <w:pPr>
        <w:numPr>
          <w:ilvl w:val="0"/>
          <w:numId w:val="8"/>
        </w:numPr>
        <w:spacing w:before="100" w:beforeAutospacing="1" w:after="100" w:afterAutospacing="1"/>
        <w:divId w:val="1295714999"/>
        <w:rPr>
          <w:rFonts w:ascii="Arial" w:eastAsia="Times New Roman" w:hAnsi="Arial" w:cs="Arial"/>
        </w:rPr>
      </w:pPr>
      <w:del w:id="457" w:author="db" w:date="2022-09-02T14:54:00Z">
        <w:r>
          <w:rPr>
            <w:noProof/>
          </w:rPr>
          <w:drawing>
            <wp:inline distT="0" distB="0" distL="0" distR="0" wp14:anchorId="621D6813" wp14:editId="1D2E805D">
              <wp:extent cx="114300" cy="139700"/>
              <wp:effectExtent l="0" t="0" r="0" b="0"/>
              <wp:docPr id="4482" name="Picture 4482"/>
              <wp:cNvGraphicFramePr/>
              <a:graphic xmlns:a="http://schemas.openxmlformats.org/drawingml/2006/main">
                <a:graphicData uri="http://schemas.openxmlformats.org/drawingml/2006/picture">
                  <pic:pic xmlns:pic="http://schemas.openxmlformats.org/drawingml/2006/picture">
                    <pic:nvPicPr>
                      <pic:cNvPr id="4482" name="Picture 4482"/>
                      <pic:cNvPicPr/>
                    </pic:nvPicPr>
                    <pic:blipFill>
                      <a:blip r:embed="rId9"/>
                      <a:stretch>
                        <a:fillRect/>
                      </a:stretch>
                    </pic:blipFill>
                    <pic:spPr>
                      <a:xfrm>
                        <a:off x="0" y="0"/>
                        <a:ext cx="114300" cy="139700"/>
                      </a:xfrm>
                      <a:prstGeom prst="rect">
                        <a:avLst/>
                      </a:prstGeom>
                    </pic:spPr>
                  </pic:pic>
                </a:graphicData>
              </a:graphic>
            </wp:inline>
          </w:drawing>
        </w:r>
        <w:r>
          <w:delText xml:space="preserve"> </w:delText>
        </w:r>
        <w:r>
          <w:tab/>
        </w:r>
      </w:del>
      <w:r>
        <w:rPr>
          <w:rFonts w:ascii="Arial" w:eastAsia="Times New Roman" w:hAnsi="Arial" w:cs="Arial"/>
        </w:rPr>
        <w:t xml:space="preserve">a SMPTE Engineering </w:t>
      </w:r>
      <w:proofErr w:type="gramStart"/>
      <w:r>
        <w:rPr>
          <w:rFonts w:ascii="Arial" w:eastAsia="Times New Roman" w:hAnsi="Arial" w:cs="Arial"/>
        </w:rPr>
        <w:t>Document;</w:t>
      </w:r>
      <w:proofErr w:type="gramEnd"/>
    </w:p>
    <w:p w14:paraId="0F53E1CB" w14:textId="1BFF3300" w:rsidR="00000000" w:rsidRDefault="00000000">
      <w:pPr>
        <w:numPr>
          <w:ilvl w:val="0"/>
          <w:numId w:val="8"/>
        </w:numPr>
        <w:spacing w:before="100" w:beforeAutospacing="1" w:after="100" w:afterAutospacing="1"/>
        <w:divId w:val="1295714999"/>
        <w:rPr>
          <w:rFonts w:ascii="Arial" w:eastAsia="Times New Roman" w:hAnsi="Arial" w:cs="Arial"/>
        </w:rPr>
      </w:pPr>
      <w:del w:id="458" w:author="db" w:date="2022-09-02T14:54:00Z">
        <w:r>
          <w:delText xml:space="preserve"> </w:delText>
        </w:r>
        <w:r>
          <w:rPr>
            <w:noProof/>
          </w:rPr>
          <w:drawing>
            <wp:inline distT="0" distB="0" distL="0" distR="0" wp14:anchorId="285437DB" wp14:editId="41EF9085">
              <wp:extent cx="114300" cy="139700"/>
              <wp:effectExtent l="0" t="0" r="0" b="0"/>
              <wp:docPr id="4489" name="Picture 4489"/>
              <wp:cNvGraphicFramePr/>
              <a:graphic xmlns:a="http://schemas.openxmlformats.org/drawingml/2006/main">
                <a:graphicData uri="http://schemas.openxmlformats.org/drawingml/2006/picture">
                  <pic:pic xmlns:pic="http://schemas.openxmlformats.org/drawingml/2006/picture">
                    <pic:nvPicPr>
                      <pic:cNvPr id="4489" name="Picture 4489"/>
                      <pic:cNvPicPr/>
                    </pic:nvPicPr>
                    <pic:blipFill>
                      <a:blip r:embed="rId9"/>
                      <a:stretch>
                        <a:fillRect/>
                      </a:stretch>
                    </pic:blipFill>
                    <pic:spPr>
                      <a:xfrm>
                        <a:off x="0" y="0"/>
                        <a:ext cx="114300" cy="139700"/>
                      </a:xfrm>
                      <a:prstGeom prst="rect">
                        <a:avLst/>
                      </a:prstGeom>
                    </pic:spPr>
                  </pic:pic>
                </a:graphicData>
              </a:graphic>
            </wp:inline>
          </w:drawing>
        </w:r>
        <w:r>
          <w:delText xml:space="preserve"> </w:delText>
        </w:r>
        <w:r>
          <w:tab/>
        </w:r>
      </w:del>
      <w:r>
        <w:rPr>
          <w:rFonts w:ascii="Arial" w:eastAsia="Times New Roman" w:hAnsi="Arial" w:cs="Arial"/>
        </w:rPr>
        <w:t>a specification listed in AG 03; or</w:t>
      </w:r>
    </w:p>
    <w:p w14:paraId="2009ED28" w14:textId="1E880E7E" w:rsidR="00000000" w:rsidRDefault="00000000">
      <w:pPr>
        <w:numPr>
          <w:ilvl w:val="0"/>
          <w:numId w:val="8"/>
        </w:numPr>
        <w:spacing w:before="100" w:beforeAutospacing="1" w:after="100" w:afterAutospacing="1"/>
        <w:divId w:val="1295714999"/>
        <w:rPr>
          <w:rFonts w:ascii="Arial" w:eastAsia="Times New Roman" w:hAnsi="Arial" w:cs="Arial"/>
        </w:rPr>
      </w:pPr>
      <w:del w:id="459" w:author="db" w:date="2022-09-02T14:54:00Z">
        <w:r>
          <w:delText xml:space="preserve"> </w:delText>
        </w:r>
        <w:r>
          <w:rPr>
            <w:noProof/>
          </w:rPr>
          <w:drawing>
            <wp:inline distT="0" distB="0" distL="0" distR="0" wp14:anchorId="64A0B8E2" wp14:editId="04E1B063">
              <wp:extent cx="114300" cy="139700"/>
              <wp:effectExtent l="0" t="0" r="0" b="0"/>
              <wp:docPr id="4503" name="Picture 4503"/>
              <wp:cNvGraphicFramePr/>
              <a:graphic xmlns:a="http://schemas.openxmlformats.org/drawingml/2006/main">
                <a:graphicData uri="http://schemas.openxmlformats.org/drawingml/2006/picture">
                  <pic:pic xmlns:pic="http://schemas.openxmlformats.org/drawingml/2006/picture">
                    <pic:nvPicPr>
                      <pic:cNvPr id="4503" name="Picture 4503"/>
                      <pic:cNvPicPr/>
                    </pic:nvPicPr>
                    <pic:blipFill>
                      <a:blip r:embed="rId9"/>
                      <a:stretch>
                        <a:fillRect/>
                      </a:stretch>
                    </pic:blipFill>
                    <pic:spPr>
                      <a:xfrm>
                        <a:off x="0" y="0"/>
                        <a:ext cx="114300" cy="139700"/>
                      </a:xfrm>
                      <a:prstGeom prst="rect">
                        <a:avLst/>
                      </a:prstGeom>
                    </pic:spPr>
                  </pic:pic>
                </a:graphicData>
              </a:graphic>
            </wp:inline>
          </w:drawing>
        </w:r>
        <w:r>
          <w:delText xml:space="preserve"> </w:delText>
        </w:r>
        <w:r>
          <w:tab/>
        </w:r>
      </w:del>
      <w:r>
        <w:rPr>
          <w:rFonts w:ascii="Arial" w:eastAsia="Times New Roman" w:hAnsi="Arial" w:cs="Arial"/>
        </w:rPr>
        <w:t>a SMPTE Registered Disclosure Document (RDD).</w:t>
      </w:r>
    </w:p>
    <w:p w14:paraId="37DBEB27" w14:textId="77777777" w:rsidR="00000000" w:rsidRDefault="00000000">
      <w:pPr>
        <w:pStyle w:val="NormalWeb"/>
        <w:divId w:val="1295714999"/>
        <w:rPr>
          <w:rFonts w:ascii="Arial" w:hAnsi="Arial" w:cs="Arial"/>
        </w:rPr>
      </w:pPr>
      <w:r>
        <w:rPr>
          <w:rFonts w:ascii="Arial" w:hAnsi="Arial" w:cs="Arial"/>
        </w:rPr>
        <w:t xml:space="preserve">The Defining Document shall define the semantics of each Entry. </w:t>
      </w:r>
    </w:p>
    <w:p w14:paraId="0AD905EC" w14:textId="77777777" w:rsidR="00000000" w:rsidRDefault="00000000">
      <w:pPr>
        <w:pStyle w:val="NormalWeb"/>
        <w:divId w:val="1295714999"/>
        <w:rPr>
          <w:rFonts w:ascii="Arial" w:hAnsi="Arial" w:cs="Arial"/>
        </w:rPr>
      </w:pPr>
      <w:r>
        <w:rPr>
          <w:rFonts w:ascii="Arial" w:hAnsi="Arial" w:cs="Arial"/>
        </w:rPr>
        <w:t xml:space="preserve">If the Defining Document is a SMPTE Engineering Document or a SMPTE Registered Disclosure Document, the Defining Document shall in addition define the associated properties of each Entry. </w:t>
      </w:r>
    </w:p>
    <w:p w14:paraId="42C4DE8A" w14:textId="77777777" w:rsidR="00000000" w:rsidRDefault="00000000">
      <w:pPr>
        <w:pStyle w:val="NormalWeb"/>
        <w:divId w:val="1295714999"/>
        <w:rPr>
          <w:rFonts w:ascii="Arial" w:hAnsi="Arial" w:cs="Arial"/>
        </w:rPr>
      </w:pPr>
      <w:r>
        <w:rPr>
          <w:rFonts w:ascii="Arial" w:hAnsi="Arial" w:cs="Arial"/>
        </w:rPr>
        <w:t xml:space="preserve">The Submission shall include a copy of the Defining Document, or the portion thereof sufficient to unambiguously define the semantics of the Entry. </w:t>
      </w:r>
    </w:p>
    <w:p w14:paraId="159A29A1"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A.5</w:t>
      </w:r>
      <w:r>
        <w:rPr>
          <w:rStyle w:val="heading-label"/>
          <w:rFonts w:ascii="Arial" w:eastAsia="Times New Roman" w:hAnsi="Arial" w:cs="Arial"/>
        </w:rPr>
        <w:t xml:space="preserve"> </w:t>
      </w:r>
      <w:r>
        <w:rPr>
          <w:rFonts w:ascii="Arial" w:eastAsia="Times New Roman" w:hAnsi="Arial" w:cs="Arial"/>
        </w:rPr>
        <w:t>Criteria for Public-Use Entries</w:t>
      </w:r>
    </w:p>
    <w:p w14:paraId="563BC2A1"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A.5.1</w:t>
      </w:r>
      <w:r>
        <w:rPr>
          <w:rStyle w:val="heading-label"/>
          <w:rFonts w:ascii="Arial" w:eastAsia="Times New Roman" w:hAnsi="Arial" w:cs="Arial"/>
        </w:rPr>
        <w:t xml:space="preserve"> </w:t>
      </w:r>
      <w:r>
        <w:rPr>
          <w:rFonts w:ascii="Arial" w:eastAsia="Times New Roman" w:hAnsi="Arial" w:cs="Arial"/>
        </w:rPr>
        <w:t>Submitter</w:t>
      </w:r>
    </w:p>
    <w:p w14:paraId="4DA67CB8" w14:textId="77777777" w:rsidR="00000000" w:rsidRDefault="00000000">
      <w:pPr>
        <w:pStyle w:val="NormalWeb"/>
        <w:divId w:val="1295714999"/>
        <w:rPr>
          <w:rFonts w:ascii="Arial" w:hAnsi="Arial" w:cs="Arial"/>
        </w:rPr>
      </w:pPr>
      <w:r>
        <w:rPr>
          <w:rFonts w:ascii="Arial" w:hAnsi="Arial" w:cs="Arial"/>
        </w:rPr>
        <w:t xml:space="preserve">The Submitter shall be the Controlling Organization of the Entries modified by the Submission. </w:t>
      </w:r>
    </w:p>
    <w:p w14:paraId="070B7DB5"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A.5.2</w:t>
      </w:r>
      <w:r>
        <w:rPr>
          <w:rStyle w:val="heading-label"/>
          <w:rFonts w:ascii="Arial" w:eastAsia="Times New Roman" w:hAnsi="Arial" w:cs="Arial"/>
        </w:rPr>
        <w:t xml:space="preserve"> </w:t>
      </w:r>
      <w:r>
        <w:rPr>
          <w:rFonts w:ascii="Arial" w:eastAsia="Times New Roman" w:hAnsi="Arial" w:cs="Arial"/>
        </w:rPr>
        <w:t>Defining Document</w:t>
      </w:r>
    </w:p>
    <w:p w14:paraId="5EE23A94" w14:textId="77777777" w:rsidR="00000000" w:rsidRDefault="00000000">
      <w:pPr>
        <w:pStyle w:val="NormalWeb"/>
        <w:divId w:val="1295714999"/>
        <w:rPr>
          <w:rFonts w:ascii="Arial" w:hAnsi="Arial" w:cs="Arial"/>
        </w:rPr>
      </w:pPr>
      <w:r>
        <w:rPr>
          <w:rFonts w:ascii="Arial" w:hAnsi="Arial" w:cs="Arial"/>
        </w:rPr>
        <w:t xml:space="preserve">A Defining Document should be associated with each Entry. </w:t>
      </w:r>
    </w:p>
    <w:p w14:paraId="27EE37F4" w14:textId="77777777" w:rsidR="00000000" w:rsidRDefault="00000000">
      <w:pPr>
        <w:pStyle w:val="Heading4"/>
        <w:divId w:val="1295714999"/>
        <w:rPr>
          <w:rFonts w:ascii="Arial" w:eastAsia="Times New Roman" w:hAnsi="Arial" w:cs="Arial"/>
        </w:rPr>
      </w:pPr>
      <w:r>
        <w:rPr>
          <w:rStyle w:val="heading-number"/>
          <w:rFonts w:ascii="Arial" w:eastAsia="Times New Roman" w:hAnsi="Arial" w:cs="Arial"/>
        </w:rPr>
        <w:t>A.5.3</w:t>
      </w:r>
      <w:r>
        <w:rPr>
          <w:rStyle w:val="heading-label"/>
          <w:rFonts w:ascii="Arial" w:eastAsia="Times New Roman" w:hAnsi="Arial" w:cs="Arial"/>
        </w:rPr>
        <w:t xml:space="preserve"> </w:t>
      </w:r>
      <w:r>
        <w:rPr>
          <w:rFonts w:ascii="Arial" w:eastAsia="Times New Roman" w:hAnsi="Arial" w:cs="Arial"/>
        </w:rPr>
        <w:t>Version Byte</w:t>
      </w:r>
    </w:p>
    <w:p w14:paraId="78E54C9A" w14:textId="77777777" w:rsidR="00000000" w:rsidRDefault="00000000">
      <w:pPr>
        <w:pStyle w:val="NormalWeb"/>
        <w:divId w:val="1295714999"/>
        <w:rPr>
          <w:rFonts w:ascii="Arial" w:hAnsi="Arial" w:cs="Arial"/>
        </w:rPr>
      </w:pPr>
      <w:r>
        <w:rPr>
          <w:rFonts w:ascii="Arial" w:hAnsi="Arial" w:cs="Arial"/>
        </w:rPr>
        <w:t xml:space="preserve">The Version Byte of each new UL added by the Submission is at the discretion of the Submitter. </w:t>
      </w:r>
    </w:p>
    <w:p w14:paraId="0FB89C4B" w14:textId="77777777" w:rsidR="00000000" w:rsidRDefault="00000000">
      <w:pPr>
        <w:pStyle w:val="Heading2"/>
        <w:divId w:val="1295714999"/>
        <w:rPr>
          <w:rFonts w:ascii="Arial" w:eastAsia="Times New Roman" w:hAnsi="Arial" w:cs="Arial"/>
        </w:rPr>
      </w:pPr>
      <w:r>
        <w:rPr>
          <w:rStyle w:val="heading-label"/>
          <w:rFonts w:ascii="Arial" w:eastAsia="Times New Roman" w:hAnsi="Arial" w:cs="Arial"/>
        </w:rPr>
        <w:t xml:space="preserve">Annex </w:t>
      </w:r>
      <w:r>
        <w:rPr>
          <w:rStyle w:val="heading-number"/>
          <w:rFonts w:ascii="Arial" w:eastAsia="Times New Roman" w:hAnsi="Arial" w:cs="Arial"/>
        </w:rPr>
        <w:t>B</w:t>
      </w:r>
      <w:r>
        <w:rPr>
          <w:rFonts w:ascii="Arial" w:eastAsia="Times New Roman" w:hAnsi="Arial" w:cs="Arial"/>
        </w:rPr>
        <w:br/>
        <w:t>Examples (informative)</w:t>
      </w:r>
    </w:p>
    <w:p w14:paraId="3850B5E6"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B.1</w:t>
      </w:r>
      <w:r>
        <w:rPr>
          <w:rStyle w:val="heading-label"/>
          <w:rFonts w:ascii="Arial" w:eastAsia="Times New Roman" w:hAnsi="Arial" w:cs="Arial"/>
        </w:rPr>
        <w:t xml:space="preserve"> </w:t>
      </w:r>
      <w:r>
        <w:rPr>
          <w:rFonts w:ascii="Arial" w:eastAsia="Times New Roman" w:hAnsi="Arial" w:cs="Arial"/>
        </w:rPr>
        <w:t>SMPTE Engineering Document as Defining Document</w:t>
      </w:r>
    </w:p>
    <w:p w14:paraId="0B5F0B6E" w14:textId="61388A39" w:rsidR="00000000" w:rsidRDefault="00000000">
      <w:pPr>
        <w:pStyle w:val="NormalWeb"/>
        <w:divId w:val="1295714999"/>
        <w:rPr>
          <w:rFonts w:ascii="Arial" w:hAnsi="Arial" w:cs="Arial"/>
        </w:rPr>
      </w:pPr>
      <w:hyperlink w:anchor="sec-figure-st-timeline" w:history="1">
        <w:r>
          <w:rPr>
            <w:rStyle w:val="Hyperlink"/>
            <w:rFonts w:ascii="Arial" w:hAnsi="Arial" w:cs="Arial"/>
          </w:rPr>
          <w:t>Figure B.1</w:t>
        </w:r>
      </w:hyperlink>
      <w:del w:id="460" w:author="db" w:date="2022-09-02T14:54:00Z">
        <w:r>
          <w:delText>Figure 2</w:delText>
        </w:r>
      </w:del>
      <w:r>
        <w:rPr>
          <w:rFonts w:ascii="Arial" w:hAnsi="Arial" w:cs="Arial"/>
        </w:rPr>
        <w:t xml:space="preserve"> illustrates the Release process for an Entry whose Defining Document is a SMPTE Engineering Document. </w:t>
      </w:r>
    </w:p>
    <w:p w14:paraId="4495B119" w14:textId="77777777" w:rsidR="00B87F14" w:rsidRDefault="00000000">
      <w:pPr>
        <w:spacing w:after="40" w:line="259" w:lineRule="auto"/>
        <w:ind w:left="1165"/>
        <w:rPr>
          <w:del w:id="461" w:author="db" w:date="2022-09-02T14:54:00Z"/>
        </w:rPr>
      </w:pPr>
      <w:r>
        <w:rPr>
          <w:rFonts w:ascii="Arial" w:eastAsia="Times New Roman" w:hAnsi="Arial" w:cs="Arial"/>
        </w:rPr>
        <w:fldChar w:fldCharType="begin"/>
      </w:r>
      <w:r>
        <w:rPr>
          <w:rFonts w:ascii="Arial" w:eastAsia="Times New Roman" w:hAnsi="Arial" w:cs="Arial"/>
        </w:rPr>
        <w:instrText xml:space="preserve"> INCLUDEPICTURE  \d "/Users/dcb/Downloads/Metadata Registers Procedures_files/st-timeline.png" \x \y \* MERGEFORMATINET </w:instrText>
      </w:r>
      <w:r>
        <w:rPr>
          <w:rFonts w:ascii="Arial" w:eastAsia="Times New Roman" w:hAnsi="Arial" w:cs="Arial"/>
        </w:rPr>
        <w:fldChar w:fldCharType="separate"/>
      </w:r>
      <w:r>
        <w:rPr>
          <w:rFonts w:ascii="Arial" w:eastAsia="Times New Roman" w:hAnsi="Arial" w:cs="Arial"/>
          <w:noProof/>
        </w:rPr>
        <w:drawing>
          <wp:inline distT="0" distB="0" distL="0" distR="0" wp14:anchorId="5CE1561A" wp14:editId="4BB103F4">
            <wp:extent cx="14198600" cy="499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4198600" cy="4991100"/>
                    </a:xfrm>
                    <a:prstGeom prst="rect">
                      <a:avLst/>
                    </a:prstGeom>
                    <a:noFill/>
                    <a:ln>
                      <a:noFill/>
                    </a:ln>
                  </pic:spPr>
                </pic:pic>
              </a:graphicData>
            </a:graphic>
          </wp:inline>
        </w:drawing>
      </w:r>
      <w:r>
        <w:rPr>
          <w:rFonts w:ascii="Arial" w:eastAsia="Times New Roman" w:hAnsi="Arial" w:cs="Arial"/>
        </w:rPr>
        <w:fldChar w:fldCharType="end"/>
      </w:r>
      <w:del w:id="462" w:author="db" w:date="2022-09-02T14:54:00Z">
        <w:r>
          <w:rPr>
            <w:rFonts w:ascii="Calibri" w:eastAsia="Calibri" w:hAnsi="Calibri" w:cs="Calibri"/>
            <w:noProof/>
            <w:sz w:val="22"/>
          </w:rPr>
          <mc:AlternateContent>
            <mc:Choice Requires="wpg">
              <w:drawing>
                <wp:inline distT="0" distB="0" distL="0" distR="0" wp14:anchorId="5AC5C2A1" wp14:editId="6FC87F57">
                  <wp:extent cx="3403204" cy="1339417"/>
                  <wp:effectExtent l="0" t="0" r="0" b="0"/>
                  <wp:docPr id="25937" name="Group 25937"/>
                  <wp:cNvGraphicFramePr/>
                  <a:graphic xmlns:a="http://schemas.openxmlformats.org/drawingml/2006/main">
                    <a:graphicData uri="http://schemas.microsoft.com/office/word/2010/wordprocessingGroup">
                      <wpg:wgp>
                        <wpg:cNvGrpSpPr/>
                        <wpg:grpSpPr>
                          <a:xfrm>
                            <a:off x="0" y="0"/>
                            <a:ext cx="3403204" cy="1339417"/>
                            <a:chOff x="0" y="0"/>
                            <a:chExt cx="3403204" cy="1339417"/>
                          </a:xfrm>
                        </wpg:grpSpPr>
                        <wps:wsp>
                          <wps:cNvPr id="4712" name="Shape 4712"/>
                          <wps:cNvSpPr/>
                          <wps:spPr>
                            <a:xfrm>
                              <a:off x="242007" y="884417"/>
                              <a:ext cx="2853462" cy="0"/>
                            </a:xfrm>
                            <a:custGeom>
                              <a:avLst/>
                              <a:gdLst/>
                              <a:ahLst/>
                              <a:cxnLst/>
                              <a:rect l="0" t="0" r="0" b="0"/>
                              <a:pathLst>
                                <a:path w="2853462">
                                  <a:moveTo>
                                    <a:pt x="0" y="0"/>
                                  </a:moveTo>
                                  <a:lnTo>
                                    <a:pt x="2853462"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13" name="Shape 4713"/>
                          <wps:cNvSpPr/>
                          <wps:spPr>
                            <a:xfrm>
                              <a:off x="356144" y="201969"/>
                              <a:ext cx="2967598" cy="0"/>
                            </a:xfrm>
                            <a:custGeom>
                              <a:avLst/>
                              <a:gdLst/>
                              <a:ahLst/>
                              <a:cxnLst/>
                              <a:rect l="0" t="0" r="0" b="0"/>
                              <a:pathLst>
                                <a:path w="2967598">
                                  <a:moveTo>
                                    <a:pt x="0" y="0"/>
                                  </a:moveTo>
                                  <a:lnTo>
                                    <a:pt x="2967598"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14" name="Shape 4714"/>
                          <wps:cNvSpPr/>
                          <wps:spPr>
                            <a:xfrm>
                              <a:off x="242007" y="827542"/>
                              <a:ext cx="0" cy="113750"/>
                            </a:xfrm>
                            <a:custGeom>
                              <a:avLst/>
                              <a:gdLst/>
                              <a:ahLst/>
                              <a:cxnLst/>
                              <a:rect l="0" t="0" r="0" b="0"/>
                              <a:pathLst>
                                <a:path h="113750">
                                  <a:moveTo>
                                    <a:pt x="0" y="0"/>
                                  </a:moveTo>
                                  <a:lnTo>
                                    <a:pt x="0" y="11375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15" name="Shape 4715"/>
                          <wps:cNvSpPr/>
                          <wps:spPr>
                            <a:xfrm>
                              <a:off x="698553" y="827542"/>
                              <a:ext cx="0" cy="113750"/>
                            </a:xfrm>
                            <a:custGeom>
                              <a:avLst/>
                              <a:gdLst/>
                              <a:ahLst/>
                              <a:cxnLst/>
                              <a:rect l="0" t="0" r="0" b="0"/>
                              <a:pathLst>
                                <a:path h="113750">
                                  <a:moveTo>
                                    <a:pt x="0" y="0"/>
                                  </a:moveTo>
                                  <a:lnTo>
                                    <a:pt x="0" y="11375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16" name="Shape 4716"/>
                          <wps:cNvSpPr/>
                          <wps:spPr>
                            <a:xfrm>
                              <a:off x="1155150" y="827542"/>
                              <a:ext cx="0" cy="113750"/>
                            </a:xfrm>
                            <a:custGeom>
                              <a:avLst/>
                              <a:gdLst/>
                              <a:ahLst/>
                              <a:cxnLst/>
                              <a:rect l="0" t="0" r="0" b="0"/>
                              <a:pathLst>
                                <a:path h="113750">
                                  <a:moveTo>
                                    <a:pt x="0" y="0"/>
                                  </a:moveTo>
                                  <a:lnTo>
                                    <a:pt x="0" y="11375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17" name="Shape 4717"/>
                          <wps:cNvSpPr/>
                          <wps:spPr>
                            <a:xfrm>
                              <a:off x="3095469" y="827543"/>
                              <a:ext cx="0" cy="113750"/>
                            </a:xfrm>
                            <a:custGeom>
                              <a:avLst/>
                              <a:gdLst/>
                              <a:ahLst/>
                              <a:cxnLst/>
                              <a:rect l="0" t="0" r="0" b="0"/>
                              <a:pathLst>
                                <a:path h="113750">
                                  <a:moveTo>
                                    <a:pt x="0" y="0"/>
                                  </a:moveTo>
                                  <a:lnTo>
                                    <a:pt x="0" y="11375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18" name="Rectangle 4718"/>
                          <wps:cNvSpPr/>
                          <wps:spPr>
                            <a:xfrm>
                              <a:off x="0" y="682512"/>
                              <a:ext cx="307684" cy="136972"/>
                            </a:xfrm>
                            <a:prstGeom prst="rect">
                              <a:avLst/>
                            </a:prstGeom>
                            <a:ln>
                              <a:noFill/>
                            </a:ln>
                          </wps:spPr>
                          <wps:txbx>
                            <w:txbxContent>
                              <w:p w14:paraId="511B98C1" w14:textId="77777777" w:rsidR="00B87F14" w:rsidRDefault="00000000">
                                <w:pPr>
                                  <w:spacing w:after="160" w:line="259" w:lineRule="auto"/>
                                  <w:rPr>
                                    <w:del w:id="463" w:author="db" w:date="2022-09-02T14:54:00Z"/>
                                  </w:rPr>
                                </w:pPr>
                                <w:del w:id="464" w:author="db" w:date="2022-09-02T14:54:00Z">
                                  <w:r>
                                    <w:rPr>
                                      <w:rFonts w:ascii="Calibri" w:eastAsia="Calibri" w:hAnsi="Calibri" w:cs="Calibri"/>
                                      <w:sz w:val="16"/>
                                    </w:rPr>
                                    <w:delText>Initial</w:delText>
                                  </w:r>
                                </w:del>
                              </w:p>
                            </w:txbxContent>
                          </wps:txbx>
                          <wps:bodyPr horzOverflow="overflow" vert="horz" lIns="0" tIns="0" rIns="0" bIns="0" rtlCol="0">
                            <a:noAutofit/>
                          </wps:bodyPr>
                        </wps:wsp>
                        <wps:wsp>
                          <wps:cNvPr id="4719" name="Rectangle 4719"/>
                          <wps:cNvSpPr/>
                          <wps:spPr>
                            <a:xfrm>
                              <a:off x="231278" y="682512"/>
                              <a:ext cx="67197" cy="136972"/>
                            </a:xfrm>
                            <a:prstGeom prst="rect">
                              <a:avLst/>
                            </a:prstGeom>
                            <a:ln>
                              <a:noFill/>
                            </a:ln>
                          </wps:spPr>
                          <wps:txbx>
                            <w:txbxContent>
                              <w:p w14:paraId="2211103B" w14:textId="77777777" w:rsidR="00B87F14" w:rsidRDefault="00000000">
                                <w:pPr>
                                  <w:spacing w:after="160" w:line="259" w:lineRule="auto"/>
                                  <w:rPr>
                                    <w:del w:id="465" w:author="db" w:date="2022-09-02T14:54:00Z"/>
                                  </w:rPr>
                                </w:pPr>
                                <w:del w:id="466" w:author="db" w:date="2022-09-02T14:54:00Z">
                                  <w:r>
                                    <w:rPr>
                                      <w:rFonts w:ascii="Calibri" w:eastAsia="Calibri" w:hAnsi="Calibri" w:cs="Calibri"/>
                                      <w:sz w:val="16"/>
                                    </w:rPr>
                                    <w:delText>_</w:delText>
                                  </w:r>
                                </w:del>
                              </w:p>
                            </w:txbxContent>
                          </wps:txbx>
                          <wps:bodyPr horzOverflow="overflow" vert="horz" lIns="0" tIns="0" rIns="0" bIns="0" rtlCol="0">
                            <a:noAutofit/>
                          </wps:bodyPr>
                        </wps:wsp>
                        <wps:wsp>
                          <wps:cNvPr id="4720" name="Rectangle 4720"/>
                          <wps:cNvSpPr/>
                          <wps:spPr>
                            <a:xfrm>
                              <a:off x="281815" y="682512"/>
                              <a:ext cx="268953" cy="136972"/>
                            </a:xfrm>
                            <a:prstGeom prst="rect">
                              <a:avLst/>
                            </a:prstGeom>
                            <a:ln>
                              <a:noFill/>
                            </a:ln>
                          </wps:spPr>
                          <wps:txbx>
                            <w:txbxContent>
                              <w:p w14:paraId="6D1BE9A9" w14:textId="77777777" w:rsidR="00B87F14" w:rsidRDefault="00000000">
                                <w:pPr>
                                  <w:spacing w:after="160" w:line="259" w:lineRule="auto"/>
                                  <w:rPr>
                                    <w:del w:id="467" w:author="db" w:date="2022-09-02T14:54:00Z"/>
                                  </w:rPr>
                                </w:pPr>
                                <w:del w:id="468" w:author="db" w:date="2022-09-02T14:54:00Z">
                                  <w:r>
                                    <w:rPr>
                                      <w:rFonts w:ascii="Calibri" w:eastAsia="Calibri" w:hAnsi="Calibri" w:cs="Calibri"/>
                                      <w:sz w:val="16"/>
                                    </w:rPr>
                                    <w:delText>draft</w:delText>
                                  </w:r>
                                </w:del>
                              </w:p>
                            </w:txbxContent>
                          </wps:txbx>
                          <wps:bodyPr horzOverflow="overflow" vert="horz" lIns="0" tIns="0" rIns="0" bIns="0" rtlCol="0">
                            <a:noAutofit/>
                          </wps:bodyPr>
                        </wps:wsp>
                        <wps:wsp>
                          <wps:cNvPr id="4721" name="Rectangle 4721"/>
                          <wps:cNvSpPr/>
                          <wps:spPr>
                            <a:xfrm>
                              <a:off x="592888" y="682512"/>
                              <a:ext cx="281077" cy="136972"/>
                            </a:xfrm>
                            <a:prstGeom prst="rect">
                              <a:avLst/>
                            </a:prstGeom>
                            <a:ln>
                              <a:noFill/>
                            </a:ln>
                          </wps:spPr>
                          <wps:txbx>
                            <w:txbxContent>
                              <w:p w14:paraId="40435187" w14:textId="77777777" w:rsidR="00B87F14" w:rsidRDefault="00000000">
                                <w:pPr>
                                  <w:spacing w:after="160" w:line="259" w:lineRule="auto"/>
                                  <w:rPr>
                                    <w:del w:id="469" w:author="db" w:date="2022-09-02T14:54:00Z"/>
                                  </w:rPr>
                                </w:pPr>
                                <w:del w:id="470" w:author="db" w:date="2022-09-02T14:54:00Z">
                                  <w:r>
                                    <w:rPr>
                                      <w:rFonts w:ascii="Calibri" w:eastAsia="Calibri" w:hAnsi="Calibri" w:cs="Calibri"/>
                                      <w:sz w:val="16"/>
                                    </w:rPr>
                                    <w:delText>Draft</w:delText>
                                  </w:r>
                                </w:del>
                              </w:p>
                            </w:txbxContent>
                          </wps:txbx>
                          <wps:bodyPr horzOverflow="overflow" vert="horz" lIns="0" tIns="0" rIns="0" bIns="0" rtlCol="0">
                            <a:noAutofit/>
                          </wps:bodyPr>
                        </wps:wsp>
                        <wps:wsp>
                          <wps:cNvPr id="4722" name="Rectangle 4722"/>
                          <wps:cNvSpPr/>
                          <wps:spPr>
                            <a:xfrm>
                              <a:off x="1000812" y="682512"/>
                              <a:ext cx="225203" cy="136972"/>
                            </a:xfrm>
                            <a:prstGeom prst="rect">
                              <a:avLst/>
                            </a:prstGeom>
                            <a:ln>
                              <a:noFill/>
                            </a:ln>
                          </wps:spPr>
                          <wps:txbx>
                            <w:txbxContent>
                              <w:p w14:paraId="73010D3B" w14:textId="77777777" w:rsidR="00B87F14" w:rsidRDefault="00000000">
                                <w:pPr>
                                  <w:spacing w:after="160" w:line="259" w:lineRule="auto"/>
                                  <w:rPr>
                                    <w:del w:id="471" w:author="db" w:date="2022-09-02T14:54:00Z"/>
                                  </w:rPr>
                                </w:pPr>
                                <w:del w:id="472" w:author="db" w:date="2022-09-02T14:54:00Z">
                                  <w:r>
                                    <w:rPr>
                                      <w:rFonts w:ascii="Calibri" w:eastAsia="Calibri" w:hAnsi="Calibri" w:cs="Calibri"/>
                                      <w:sz w:val="16"/>
                                    </w:rPr>
                                    <w:delText>Mat</w:delText>
                                  </w:r>
                                </w:del>
                              </w:p>
                            </w:txbxContent>
                          </wps:txbx>
                          <wps:bodyPr horzOverflow="overflow" vert="horz" lIns="0" tIns="0" rIns="0" bIns="0" rtlCol="0">
                            <a:noAutofit/>
                          </wps:bodyPr>
                        </wps:wsp>
                        <wps:wsp>
                          <wps:cNvPr id="4723" name="Rectangle 4723"/>
                          <wps:cNvSpPr/>
                          <wps:spPr>
                            <a:xfrm>
                              <a:off x="1170132" y="682512"/>
                              <a:ext cx="70840" cy="136972"/>
                            </a:xfrm>
                            <a:prstGeom prst="rect">
                              <a:avLst/>
                            </a:prstGeom>
                            <a:ln>
                              <a:noFill/>
                            </a:ln>
                          </wps:spPr>
                          <wps:txbx>
                            <w:txbxContent>
                              <w:p w14:paraId="75259210" w14:textId="77777777" w:rsidR="00B87F14" w:rsidRDefault="00000000">
                                <w:pPr>
                                  <w:spacing w:after="160" w:line="259" w:lineRule="auto"/>
                                  <w:rPr>
                                    <w:del w:id="473" w:author="db" w:date="2022-09-02T14:54:00Z"/>
                                  </w:rPr>
                                </w:pPr>
                                <w:del w:id="474" w:author="db" w:date="2022-09-02T14:54:00Z">
                                  <w:r>
                                    <w:rPr>
                                      <w:rFonts w:ascii="Calibri" w:eastAsia="Calibri" w:hAnsi="Calibri" w:cs="Calibri"/>
                                      <w:sz w:val="16"/>
                                    </w:rPr>
                                    <w:delText>u</w:delText>
                                  </w:r>
                                </w:del>
                              </w:p>
                            </w:txbxContent>
                          </wps:txbx>
                          <wps:bodyPr horzOverflow="overflow" vert="horz" lIns="0" tIns="0" rIns="0" bIns="0" rtlCol="0">
                            <a:noAutofit/>
                          </wps:bodyPr>
                        </wps:wsp>
                        <wps:wsp>
                          <wps:cNvPr id="4724" name="Rectangle 4724"/>
                          <wps:cNvSpPr/>
                          <wps:spPr>
                            <a:xfrm>
                              <a:off x="1223434" y="682512"/>
                              <a:ext cx="114241" cy="136972"/>
                            </a:xfrm>
                            <a:prstGeom prst="rect">
                              <a:avLst/>
                            </a:prstGeom>
                            <a:ln>
                              <a:noFill/>
                            </a:ln>
                          </wps:spPr>
                          <wps:txbx>
                            <w:txbxContent>
                              <w:p w14:paraId="5CA04BF5" w14:textId="77777777" w:rsidR="00B87F14" w:rsidRDefault="00000000">
                                <w:pPr>
                                  <w:spacing w:after="160" w:line="259" w:lineRule="auto"/>
                                  <w:rPr>
                                    <w:del w:id="475" w:author="db" w:date="2022-09-02T14:54:00Z"/>
                                  </w:rPr>
                                </w:pPr>
                                <w:del w:id="476" w:author="db" w:date="2022-09-02T14:54:00Z">
                                  <w:r>
                                    <w:rPr>
                                      <w:rFonts w:ascii="Calibri" w:eastAsia="Calibri" w:hAnsi="Calibri" w:cs="Calibri"/>
                                      <w:sz w:val="16"/>
                                    </w:rPr>
                                    <w:delText>re</w:delText>
                                  </w:r>
                                </w:del>
                              </w:p>
                            </w:txbxContent>
                          </wps:txbx>
                          <wps:bodyPr horzOverflow="overflow" vert="horz" lIns="0" tIns="0" rIns="0" bIns="0" rtlCol="0">
                            <a:noAutofit/>
                          </wps:bodyPr>
                        </wps:wsp>
                        <wps:wsp>
                          <wps:cNvPr id="4725" name="Rectangle 4725"/>
                          <wps:cNvSpPr/>
                          <wps:spPr>
                            <a:xfrm>
                              <a:off x="2902451" y="682512"/>
                              <a:ext cx="513385" cy="136972"/>
                            </a:xfrm>
                            <a:prstGeom prst="rect">
                              <a:avLst/>
                            </a:prstGeom>
                            <a:ln>
                              <a:noFill/>
                            </a:ln>
                          </wps:spPr>
                          <wps:txbx>
                            <w:txbxContent>
                              <w:p w14:paraId="5EFBF54D" w14:textId="77777777" w:rsidR="00B87F14" w:rsidRDefault="00000000">
                                <w:pPr>
                                  <w:spacing w:after="160" w:line="259" w:lineRule="auto"/>
                                  <w:rPr>
                                    <w:del w:id="477" w:author="db" w:date="2022-09-02T14:54:00Z"/>
                                  </w:rPr>
                                </w:pPr>
                                <w:del w:id="478" w:author="db" w:date="2022-09-02T14:54:00Z">
                                  <w:r>
                                    <w:rPr>
                                      <w:rFonts w:ascii="Calibri" w:eastAsia="Calibri" w:hAnsi="Calibri" w:cs="Calibri"/>
                                      <w:sz w:val="16"/>
                                    </w:rPr>
                                    <w:delText>Accepted</w:delText>
                                  </w:r>
                                </w:del>
                              </w:p>
                            </w:txbxContent>
                          </wps:txbx>
                          <wps:bodyPr horzOverflow="overflow" vert="horz" lIns="0" tIns="0" rIns="0" bIns="0" rtlCol="0">
                            <a:noAutofit/>
                          </wps:bodyPr>
                        </wps:wsp>
                        <wps:wsp>
                          <wps:cNvPr id="4737" name="Shape 4737"/>
                          <wps:cNvSpPr/>
                          <wps:spPr>
                            <a:xfrm>
                              <a:off x="356144" y="116656"/>
                              <a:ext cx="0" cy="142187"/>
                            </a:xfrm>
                            <a:custGeom>
                              <a:avLst/>
                              <a:gdLst/>
                              <a:ahLst/>
                              <a:cxnLst/>
                              <a:rect l="0" t="0" r="0" b="0"/>
                              <a:pathLst>
                                <a:path h="142187">
                                  <a:moveTo>
                                    <a:pt x="0" y="0"/>
                                  </a:moveTo>
                                  <a:lnTo>
                                    <a:pt x="0" y="142187"/>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38" name="Rectangle 4738"/>
                          <wps:cNvSpPr/>
                          <wps:spPr>
                            <a:xfrm>
                              <a:off x="279812" y="0"/>
                              <a:ext cx="203029" cy="136971"/>
                            </a:xfrm>
                            <a:prstGeom prst="rect">
                              <a:avLst/>
                            </a:prstGeom>
                            <a:ln>
                              <a:noFill/>
                            </a:ln>
                          </wps:spPr>
                          <wps:txbx>
                            <w:txbxContent>
                              <w:p w14:paraId="77459083" w14:textId="77777777" w:rsidR="00B87F14" w:rsidRDefault="00000000">
                                <w:pPr>
                                  <w:spacing w:after="160" w:line="259" w:lineRule="auto"/>
                                  <w:rPr>
                                    <w:del w:id="479" w:author="db" w:date="2022-09-02T14:54:00Z"/>
                                  </w:rPr>
                                </w:pPr>
                                <w:del w:id="480" w:author="db" w:date="2022-09-02T14:54:00Z">
                                  <w:r>
                                    <w:rPr>
                                      <w:rFonts w:ascii="Calibri" w:eastAsia="Calibri" w:hAnsi="Calibri" w:cs="Calibri"/>
                                      <w:sz w:val="16"/>
                                    </w:rPr>
                                    <w:delText>WD</w:delText>
                                  </w:r>
                                </w:del>
                              </w:p>
                            </w:txbxContent>
                          </wps:txbx>
                          <wps:bodyPr horzOverflow="overflow" vert="horz" lIns="0" tIns="0" rIns="0" bIns="0" rtlCol="0">
                            <a:noAutofit/>
                          </wps:bodyPr>
                        </wps:wsp>
                        <wps:wsp>
                          <wps:cNvPr id="4739" name="Shape 4739"/>
                          <wps:cNvSpPr/>
                          <wps:spPr>
                            <a:xfrm>
                              <a:off x="1497559" y="145094"/>
                              <a:ext cx="0" cy="113750"/>
                            </a:xfrm>
                            <a:custGeom>
                              <a:avLst/>
                              <a:gdLst/>
                              <a:ahLst/>
                              <a:cxnLst/>
                              <a:rect l="0" t="0" r="0" b="0"/>
                              <a:pathLst>
                                <a:path h="113750">
                                  <a:moveTo>
                                    <a:pt x="0" y="0"/>
                                  </a:moveTo>
                                  <a:lnTo>
                                    <a:pt x="0" y="11375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40" name="Rectangle 4740"/>
                          <wps:cNvSpPr/>
                          <wps:spPr>
                            <a:xfrm>
                              <a:off x="1439222" y="1"/>
                              <a:ext cx="154933" cy="136971"/>
                            </a:xfrm>
                            <a:prstGeom prst="rect">
                              <a:avLst/>
                            </a:prstGeom>
                            <a:ln>
                              <a:noFill/>
                            </a:ln>
                          </wps:spPr>
                          <wps:txbx>
                            <w:txbxContent>
                              <w:p w14:paraId="3DC30E0A" w14:textId="77777777" w:rsidR="00B87F14" w:rsidRDefault="00000000">
                                <w:pPr>
                                  <w:spacing w:after="160" w:line="259" w:lineRule="auto"/>
                                  <w:rPr>
                                    <w:del w:id="481" w:author="db" w:date="2022-09-02T14:54:00Z"/>
                                  </w:rPr>
                                </w:pPr>
                                <w:del w:id="482" w:author="db" w:date="2022-09-02T14:54:00Z">
                                  <w:r>
                                    <w:rPr>
                                      <w:rFonts w:ascii="Calibri" w:eastAsia="Calibri" w:hAnsi="Calibri" w:cs="Calibri"/>
                                      <w:sz w:val="16"/>
                                    </w:rPr>
                                    <w:delText>CD</w:delText>
                                  </w:r>
                                </w:del>
                              </w:p>
                            </w:txbxContent>
                          </wps:txbx>
                          <wps:bodyPr horzOverflow="overflow" vert="horz" lIns="0" tIns="0" rIns="0" bIns="0" rtlCol="0">
                            <a:noAutofit/>
                          </wps:bodyPr>
                        </wps:wsp>
                        <wps:wsp>
                          <wps:cNvPr id="4741" name="Shape 4741"/>
                          <wps:cNvSpPr/>
                          <wps:spPr>
                            <a:xfrm>
                              <a:off x="1954105" y="145094"/>
                              <a:ext cx="0" cy="113750"/>
                            </a:xfrm>
                            <a:custGeom>
                              <a:avLst/>
                              <a:gdLst/>
                              <a:ahLst/>
                              <a:cxnLst/>
                              <a:rect l="0" t="0" r="0" b="0"/>
                              <a:pathLst>
                                <a:path h="113750">
                                  <a:moveTo>
                                    <a:pt x="0" y="0"/>
                                  </a:moveTo>
                                  <a:lnTo>
                                    <a:pt x="0" y="11375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42" name="Rectangle 4742"/>
                          <wps:cNvSpPr/>
                          <wps:spPr>
                            <a:xfrm>
                              <a:off x="1872434" y="0"/>
                              <a:ext cx="216931" cy="136971"/>
                            </a:xfrm>
                            <a:prstGeom prst="rect">
                              <a:avLst/>
                            </a:prstGeom>
                            <a:ln>
                              <a:noFill/>
                            </a:ln>
                          </wps:spPr>
                          <wps:txbx>
                            <w:txbxContent>
                              <w:p w14:paraId="040F8F3A" w14:textId="77777777" w:rsidR="00B87F14" w:rsidRDefault="00000000">
                                <w:pPr>
                                  <w:spacing w:after="160" w:line="259" w:lineRule="auto"/>
                                  <w:rPr>
                                    <w:del w:id="483" w:author="db" w:date="2022-09-02T14:54:00Z"/>
                                  </w:rPr>
                                </w:pPr>
                                <w:del w:id="484" w:author="db" w:date="2022-09-02T14:54:00Z">
                                  <w:r>
                                    <w:rPr>
                                      <w:rFonts w:ascii="Calibri" w:eastAsia="Calibri" w:hAnsi="Calibri" w:cs="Calibri"/>
                                      <w:sz w:val="16"/>
                                    </w:rPr>
                                    <w:delText>FCD</w:delText>
                                  </w:r>
                                </w:del>
                              </w:p>
                            </w:txbxContent>
                          </wps:txbx>
                          <wps:bodyPr horzOverflow="overflow" vert="horz" lIns="0" tIns="0" rIns="0" bIns="0" rtlCol="0">
                            <a:noAutofit/>
                          </wps:bodyPr>
                        </wps:wsp>
                        <wps:wsp>
                          <wps:cNvPr id="4743" name="Shape 4743"/>
                          <wps:cNvSpPr/>
                          <wps:spPr>
                            <a:xfrm>
                              <a:off x="2410650" y="145094"/>
                              <a:ext cx="0" cy="113750"/>
                            </a:xfrm>
                            <a:custGeom>
                              <a:avLst/>
                              <a:gdLst/>
                              <a:ahLst/>
                              <a:cxnLst/>
                              <a:rect l="0" t="0" r="0" b="0"/>
                              <a:pathLst>
                                <a:path h="113750">
                                  <a:moveTo>
                                    <a:pt x="0" y="0"/>
                                  </a:moveTo>
                                  <a:lnTo>
                                    <a:pt x="0" y="11375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44" name="Rectangle 4744"/>
                          <wps:cNvSpPr/>
                          <wps:spPr>
                            <a:xfrm>
                              <a:off x="2353202" y="0"/>
                              <a:ext cx="152776" cy="136971"/>
                            </a:xfrm>
                            <a:prstGeom prst="rect">
                              <a:avLst/>
                            </a:prstGeom>
                            <a:ln>
                              <a:noFill/>
                            </a:ln>
                          </wps:spPr>
                          <wps:txbx>
                            <w:txbxContent>
                              <w:p w14:paraId="79EE8588" w14:textId="77777777" w:rsidR="00B87F14" w:rsidRDefault="00000000">
                                <w:pPr>
                                  <w:spacing w:after="160" w:line="259" w:lineRule="auto"/>
                                  <w:rPr>
                                    <w:del w:id="485" w:author="db" w:date="2022-09-02T14:54:00Z"/>
                                  </w:rPr>
                                </w:pPr>
                                <w:del w:id="486" w:author="db" w:date="2022-09-02T14:54:00Z">
                                  <w:r>
                                    <w:rPr>
                                      <w:rFonts w:ascii="Calibri" w:eastAsia="Calibri" w:hAnsi="Calibri" w:cs="Calibri"/>
                                      <w:sz w:val="16"/>
                                    </w:rPr>
                                    <w:delText>DP</w:delText>
                                  </w:r>
                                </w:del>
                              </w:p>
                            </w:txbxContent>
                          </wps:txbx>
                          <wps:bodyPr horzOverflow="overflow" vert="horz" lIns="0" tIns="0" rIns="0" bIns="0" rtlCol="0">
                            <a:noAutofit/>
                          </wps:bodyPr>
                        </wps:wsp>
                        <wps:wsp>
                          <wps:cNvPr id="4745" name="Shape 4745"/>
                          <wps:cNvSpPr/>
                          <wps:spPr>
                            <a:xfrm>
                              <a:off x="2867196" y="145094"/>
                              <a:ext cx="0" cy="113750"/>
                            </a:xfrm>
                            <a:custGeom>
                              <a:avLst/>
                              <a:gdLst/>
                              <a:ahLst/>
                              <a:cxnLst/>
                              <a:rect l="0" t="0" r="0" b="0"/>
                              <a:pathLst>
                                <a:path h="113750">
                                  <a:moveTo>
                                    <a:pt x="0" y="0"/>
                                  </a:moveTo>
                                  <a:lnTo>
                                    <a:pt x="0" y="11375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46" name="Rectangle 4746"/>
                          <wps:cNvSpPr/>
                          <wps:spPr>
                            <a:xfrm>
                              <a:off x="3244227" y="0"/>
                              <a:ext cx="211440" cy="136971"/>
                            </a:xfrm>
                            <a:prstGeom prst="rect">
                              <a:avLst/>
                            </a:prstGeom>
                            <a:ln>
                              <a:noFill/>
                            </a:ln>
                          </wps:spPr>
                          <wps:txbx>
                            <w:txbxContent>
                              <w:p w14:paraId="799DA25D" w14:textId="77777777" w:rsidR="00B87F14" w:rsidRDefault="00000000">
                                <w:pPr>
                                  <w:spacing w:after="160" w:line="259" w:lineRule="auto"/>
                                  <w:rPr>
                                    <w:del w:id="487" w:author="db" w:date="2022-09-02T14:54:00Z"/>
                                  </w:rPr>
                                </w:pPr>
                                <w:del w:id="488" w:author="db" w:date="2022-09-02T14:54:00Z">
                                  <w:r>
                                    <w:rPr>
                                      <w:rFonts w:ascii="Calibri" w:eastAsia="Calibri" w:hAnsi="Calibri" w:cs="Calibri"/>
                                      <w:sz w:val="16"/>
                                    </w:rPr>
                                    <w:delText>Pub</w:delText>
                                  </w:r>
                                </w:del>
                              </w:p>
                            </w:txbxContent>
                          </wps:txbx>
                          <wps:bodyPr horzOverflow="overflow" vert="horz" lIns="0" tIns="0" rIns="0" bIns="0" rtlCol="0">
                            <a:noAutofit/>
                          </wps:bodyPr>
                        </wps:wsp>
                        <wps:wsp>
                          <wps:cNvPr id="4747" name="Shape 4747"/>
                          <wps:cNvSpPr/>
                          <wps:spPr>
                            <a:xfrm>
                              <a:off x="3095469" y="201969"/>
                              <a:ext cx="0" cy="454949"/>
                            </a:xfrm>
                            <a:custGeom>
                              <a:avLst/>
                              <a:gdLst/>
                              <a:ahLst/>
                              <a:cxnLst/>
                              <a:rect l="0" t="0" r="0" b="0"/>
                              <a:pathLst>
                                <a:path h="454949">
                                  <a:moveTo>
                                    <a:pt x="0" y="0"/>
                                  </a:moveTo>
                                  <a:lnTo>
                                    <a:pt x="0" y="454949"/>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48" name="Shape 4748"/>
                          <wps:cNvSpPr/>
                          <wps:spPr>
                            <a:xfrm>
                              <a:off x="3060467" y="622035"/>
                              <a:ext cx="70003" cy="34883"/>
                            </a:xfrm>
                            <a:custGeom>
                              <a:avLst/>
                              <a:gdLst/>
                              <a:ahLst/>
                              <a:cxnLst/>
                              <a:rect l="0" t="0" r="0" b="0"/>
                              <a:pathLst>
                                <a:path w="70003" h="34883">
                                  <a:moveTo>
                                    <a:pt x="0" y="0"/>
                                  </a:moveTo>
                                  <a:lnTo>
                                    <a:pt x="35002" y="34883"/>
                                  </a:lnTo>
                                  <a:lnTo>
                                    <a:pt x="70003"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49" name="Shape 4749"/>
                          <wps:cNvSpPr/>
                          <wps:spPr>
                            <a:xfrm>
                              <a:off x="3095469" y="941292"/>
                              <a:ext cx="228273" cy="398125"/>
                            </a:xfrm>
                            <a:custGeom>
                              <a:avLst/>
                              <a:gdLst/>
                              <a:ahLst/>
                              <a:cxnLst/>
                              <a:rect l="0" t="0" r="0" b="0"/>
                              <a:pathLst>
                                <a:path w="228273" h="398125">
                                  <a:moveTo>
                                    <a:pt x="0" y="0"/>
                                  </a:moveTo>
                                  <a:lnTo>
                                    <a:pt x="228273" y="0"/>
                                  </a:lnTo>
                                  <a:lnTo>
                                    <a:pt x="228273" y="398125"/>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50" name="Shape 4750"/>
                          <wps:cNvSpPr/>
                          <wps:spPr>
                            <a:xfrm>
                              <a:off x="3288740" y="1304534"/>
                              <a:ext cx="70003" cy="34883"/>
                            </a:xfrm>
                            <a:custGeom>
                              <a:avLst/>
                              <a:gdLst/>
                              <a:ahLst/>
                              <a:cxnLst/>
                              <a:rect l="0" t="0" r="0" b="0"/>
                              <a:pathLst>
                                <a:path w="70003" h="34883">
                                  <a:moveTo>
                                    <a:pt x="0" y="0"/>
                                  </a:moveTo>
                                  <a:lnTo>
                                    <a:pt x="35002" y="34883"/>
                                  </a:lnTo>
                                  <a:lnTo>
                                    <a:pt x="70003"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51" name="Shape 4751"/>
                          <wps:cNvSpPr/>
                          <wps:spPr>
                            <a:xfrm>
                              <a:off x="1155150" y="258844"/>
                              <a:ext cx="342409" cy="398074"/>
                            </a:xfrm>
                            <a:custGeom>
                              <a:avLst/>
                              <a:gdLst/>
                              <a:ahLst/>
                              <a:cxnLst/>
                              <a:rect l="0" t="0" r="0" b="0"/>
                              <a:pathLst>
                                <a:path w="342409" h="398074">
                                  <a:moveTo>
                                    <a:pt x="0" y="398074"/>
                                  </a:moveTo>
                                  <a:lnTo>
                                    <a:pt x="0" y="56875"/>
                                  </a:lnTo>
                                  <a:lnTo>
                                    <a:pt x="342409" y="56875"/>
                                  </a:lnTo>
                                  <a:lnTo>
                                    <a:pt x="342409"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52" name="Shape 4752"/>
                          <wps:cNvSpPr/>
                          <wps:spPr>
                            <a:xfrm>
                              <a:off x="1462557" y="258844"/>
                              <a:ext cx="70004" cy="34883"/>
                            </a:xfrm>
                            <a:custGeom>
                              <a:avLst/>
                              <a:gdLst/>
                              <a:ahLst/>
                              <a:cxnLst/>
                              <a:rect l="0" t="0" r="0" b="0"/>
                              <a:pathLst>
                                <a:path w="70004" h="34883">
                                  <a:moveTo>
                                    <a:pt x="70004" y="34883"/>
                                  </a:moveTo>
                                  <a:lnTo>
                                    <a:pt x="35002" y="0"/>
                                  </a:lnTo>
                                  <a:lnTo>
                                    <a:pt x="0" y="34883"/>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53" name="Shape 4753"/>
                          <wps:cNvSpPr/>
                          <wps:spPr>
                            <a:xfrm>
                              <a:off x="242007" y="258844"/>
                              <a:ext cx="114136" cy="398074"/>
                            </a:xfrm>
                            <a:custGeom>
                              <a:avLst/>
                              <a:gdLst/>
                              <a:ahLst/>
                              <a:cxnLst/>
                              <a:rect l="0" t="0" r="0" b="0"/>
                              <a:pathLst>
                                <a:path w="114136" h="398074">
                                  <a:moveTo>
                                    <a:pt x="114136" y="0"/>
                                  </a:moveTo>
                                  <a:lnTo>
                                    <a:pt x="114136" y="170625"/>
                                  </a:lnTo>
                                  <a:lnTo>
                                    <a:pt x="0" y="170625"/>
                                  </a:lnTo>
                                  <a:lnTo>
                                    <a:pt x="0" y="398074"/>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54" name="Shape 4754"/>
                          <wps:cNvSpPr/>
                          <wps:spPr>
                            <a:xfrm>
                              <a:off x="207005" y="622034"/>
                              <a:ext cx="70003" cy="34883"/>
                            </a:xfrm>
                            <a:custGeom>
                              <a:avLst/>
                              <a:gdLst/>
                              <a:ahLst/>
                              <a:cxnLst/>
                              <a:rect l="0" t="0" r="0" b="0"/>
                              <a:pathLst>
                                <a:path w="70003" h="34883">
                                  <a:moveTo>
                                    <a:pt x="0" y="0"/>
                                  </a:moveTo>
                                  <a:lnTo>
                                    <a:pt x="35002" y="34883"/>
                                  </a:lnTo>
                                  <a:lnTo>
                                    <a:pt x="70003" y="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71" name="Shape 4771"/>
                          <wps:cNvSpPr/>
                          <wps:spPr>
                            <a:xfrm>
                              <a:off x="3323742" y="145094"/>
                              <a:ext cx="0" cy="113750"/>
                            </a:xfrm>
                            <a:custGeom>
                              <a:avLst/>
                              <a:gdLst/>
                              <a:ahLst/>
                              <a:cxnLst/>
                              <a:rect l="0" t="0" r="0" b="0"/>
                              <a:pathLst>
                                <a:path h="113750">
                                  <a:moveTo>
                                    <a:pt x="0" y="0"/>
                                  </a:moveTo>
                                  <a:lnTo>
                                    <a:pt x="0" y="113750"/>
                                  </a:lnTo>
                                </a:path>
                              </a:pathLst>
                            </a:custGeom>
                            <a:ln w="3033" cap="rnd">
                              <a:round/>
                            </a:ln>
                          </wps:spPr>
                          <wps:style>
                            <a:lnRef idx="1">
                              <a:srgbClr val="000000"/>
                            </a:lnRef>
                            <a:fillRef idx="0">
                              <a:srgbClr val="000000">
                                <a:alpha val="0"/>
                              </a:srgbClr>
                            </a:fillRef>
                            <a:effectRef idx="0">
                              <a:scrgbClr r="0" g="0" b="0"/>
                            </a:effectRef>
                            <a:fontRef idx="none"/>
                          </wps:style>
                          <wps:bodyPr/>
                        </wps:wsp>
                        <wps:wsp>
                          <wps:cNvPr id="4772" name="Rectangle 4772"/>
                          <wps:cNvSpPr/>
                          <wps:spPr>
                            <a:xfrm>
                              <a:off x="2819132" y="0"/>
                              <a:ext cx="127711" cy="136971"/>
                            </a:xfrm>
                            <a:prstGeom prst="rect">
                              <a:avLst/>
                            </a:prstGeom>
                            <a:ln>
                              <a:noFill/>
                            </a:ln>
                          </wps:spPr>
                          <wps:txbx>
                            <w:txbxContent>
                              <w:p w14:paraId="2F779936" w14:textId="77777777" w:rsidR="00B87F14" w:rsidRDefault="00000000">
                                <w:pPr>
                                  <w:spacing w:after="160" w:line="259" w:lineRule="auto"/>
                                  <w:rPr>
                                    <w:del w:id="489" w:author="db" w:date="2022-09-02T14:54:00Z"/>
                                  </w:rPr>
                                </w:pPr>
                                <w:del w:id="490" w:author="db" w:date="2022-09-02T14:54:00Z">
                                  <w:r>
                                    <w:rPr>
                                      <w:rFonts w:ascii="Calibri" w:eastAsia="Calibri" w:hAnsi="Calibri" w:cs="Calibri"/>
                                      <w:sz w:val="16"/>
                                    </w:rPr>
                                    <w:delText>ST</w:delText>
                                  </w:r>
                                </w:del>
                              </w:p>
                            </w:txbxContent>
                          </wps:txbx>
                          <wps:bodyPr horzOverflow="overflow" vert="horz" lIns="0" tIns="0" rIns="0" bIns="0" rtlCol="0">
                            <a:noAutofit/>
                          </wps:bodyPr>
                        </wps:wsp>
                      </wpg:wgp>
                    </a:graphicData>
                  </a:graphic>
                </wp:inline>
              </w:drawing>
            </mc:Choice>
            <mc:Fallback>
              <w:pict>
                <v:group w14:anchorId="5AC5C2A1" id="Group 25937" o:spid="_x0000_s1108" style="width:267.95pt;height:105.45pt;mso-position-horizontal-relative:char;mso-position-vertical-relative:line" coordsize="34032,13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">
                  <v:shape id="Shape 4712" o:spid="_x0000_s1109" style="position:absolute;left:2420;top:8844;width:28534;height:0;visibility:visible;mso-wrap-style:square;v-text-anchor:top" coordsize="28534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" path="m,l2853462,e" filled="f" strokeweight=".08425mm">
                    <v:stroke endcap="round"/>
                    <v:path arrowok="t" textboxrect="0,0,2853462,0"/>
                  </v:shape>
                  <v:shape id="Shape 4713" o:spid="_x0000_s1110" style="position:absolute;left:3561;top:2019;width:29676;height:0;visibility:visible;mso-wrap-style:square;v-text-anchor:top" coordsize="29675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" path="m,l2967598,e" filled="f" strokeweight=".08425mm">
                    <v:stroke endcap="round"/>
                    <v:path arrowok="t" textboxrect="0,0,2967598,0"/>
                  </v:shape>
                  <v:shape id="Shape 4714" o:spid="_x0000_s1111" style="position:absolute;left:2420;top:8275;width:0;height:1137;visibility:visible;mso-wrap-style:square;v-text-anchor:top" coordsize="0,11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" path="m,l,113750e" filled="f" strokeweight=".08425mm">
                    <v:stroke endcap="round"/>
                    <v:path arrowok="t" textboxrect="0,0,0,113750"/>
                  </v:shape>
                  <v:shape id="Shape 4715" o:spid="_x0000_s1112" style="position:absolute;left:6985;top:8275;width:0;height:1137;visibility:visible;mso-wrap-style:square;v-text-anchor:top" coordsize="0,11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" path="m,l,113750e" filled="f" strokeweight=".08425mm">
                    <v:stroke endcap="round"/>
                    <v:path arrowok="t" textboxrect="0,0,0,113750"/>
                  </v:shape>
                  <v:shape id="Shape 4716" o:spid="_x0000_s1113" style="position:absolute;left:11551;top:8275;width:0;height:1137;visibility:visible;mso-wrap-style:square;v-text-anchor:top" coordsize="0,11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" path="m,l,113750e" filled="f" strokeweight=".08425mm">
                    <v:stroke endcap="round"/>
                    <v:path arrowok="t" textboxrect="0,0,0,113750"/>
                  </v:shape>
                  <v:shape id="Shape 4717" o:spid="_x0000_s1114" style="position:absolute;left:30954;top:8275;width:0;height:1137;visibility:visible;mso-wrap-style:square;v-text-anchor:top" coordsize="0,11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" path="m,l,113750e" filled="f" strokeweight=".08425mm">
                    <v:stroke endcap="round"/>
                    <v:path arrowok="t" textboxrect="0,0,0,113750"/>
                  </v:shape>
                  <v:rect id="Rectangle 4718" o:spid="_x0000_s1115" style="position:absolute;top:6825;width:3076;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" filled="f" stroked="f">
                    <v:textbox inset="0,0,0,0">
                      <w:txbxContent>
                        <w:p w14:paraId="511B98C1" w14:textId="77777777" w:rsidR="00B87F14" w:rsidRDefault="00000000">
                          <w:pPr>
                            <w:spacing w:after="160" w:line="259" w:lineRule="auto"/>
                            <w:rPr>
                              <w:del w:id="491" w:author="db" w:date="2022-09-02T14:54:00Z"/>
                            </w:rPr>
                          </w:pPr>
                          <w:del w:id="492" w:author="db" w:date="2022-09-02T14:54:00Z">
                            <w:r>
                              <w:rPr>
                                <w:rFonts w:ascii="Calibri" w:eastAsia="Calibri" w:hAnsi="Calibri" w:cs="Calibri"/>
                                <w:sz w:val="16"/>
                              </w:rPr>
                              <w:delText>Initial</w:delText>
                            </w:r>
                          </w:del>
                        </w:p>
                      </w:txbxContent>
                    </v:textbox>
                  </v:rect>
                  <v:rect id="Rectangle 4719" o:spid="_x0000_s1116" style="position:absolute;left:2312;top:6825;width:672;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" filled="f" stroked="f">
                    <v:textbox inset="0,0,0,0">
                      <w:txbxContent>
                        <w:p w14:paraId="2211103B" w14:textId="77777777" w:rsidR="00B87F14" w:rsidRDefault="00000000">
                          <w:pPr>
                            <w:spacing w:after="160" w:line="259" w:lineRule="auto"/>
                            <w:rPr>
                              <w:del w:id="493" w:author="db" w:date="2022-09-02T14:54:00Z"/>
                            </w:rPr>
                          </w:pPr>
                          <w:del w:id="494" w:author="db" w:date="2022-09-02T14:54:00Z">
                            <w:r>
                              <w:rPr>
                                <w:rFonts w:ascii="Calibri" w:eastAsia="Calibri" w:hAnsi="Calibri" w:cs="Calibri"/>
                                <w:sz w:val="16"/>
                              </w:rPr>
                              <w:delText>_</w:delText>
                            </w:r>
                          </w:del>
                        </w:p>
                      </w:txbxContent>
                    </v:textbox>
                  </v:rect>
                  <v:rect id="Rectangle 4720" o:spid="_x0000_s1117" style="position:absolute;left:2818;top:6825;width:2689;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" filled="f" stroked="f">
                    <v:textbox inset="0,0,0,0">
                      <w:txbxContent>
                        <w:p w14:paraId="6D1BE9A9" w14:textId="77777777" w:rsidR="00B87F14" w:rsidRDefault="00000000">
                          <w:pPr>
                            <w:spacing w:after="160" w:line="259" w:lineRule="auto"/>
                            <w:rPr>
                              <w:del w:id="495" w:author="db" w:date="2022-09-02T14:54:00Z"/>
                            </w:rPr>
                          </w:pPr>
                          <w:del w:id="496" w:author="db" w:date="2022-09-02T14:54:00Z">
                            <w:r>
                              <w:rPr>
                                <w:rFonts w:ascii="Calibri" w:eastAsia="Calibri" w:hAnsi="Calibri" w:cs="Calibri"/>
                                <w:sz w:val="16"/>
                              </w:rPr>
                              <w:delText>draft</w:delText>
                            </w:r>
                          </w:del>
                        </w:p>
                      </w:txbxContent>
                    </v:textbox>
                  </v:rect>
                  <v:rect id="Rectangle 4721" o:spid="_x0000_s1118" style="position:absolute;left:5928;top:6825;width:2811;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" filled="f" stroked="f">
                    <v:textbox inset="0,0,0,0">
                      <w:txbxContent>
                        <w:p w14:paraId="40435187" w14:textId="77777777" w:rsidR="00B87F14" w:rsidRDefault="00000000">
                          <w:pPr>
                            <w:spacing w:after="160" w:line="259" w:lineRule="auto"/>
                            <w:rPr>
                              <w:del w:id="497" w:author="db" w:date="2022-09-02T14:54:00Z"/>
                            </w:rPr>
                          </w:pPr>
                          <w:del w:id="498" w:author="db" w:date="2022-09-02T14:54:00Z">
                            <w:r>
                              <w:rPr>
                                <w:rFonts w:ascii="Calibri" w:eastAsia="Calibri" w:hAnsi="Calibri" w:cs="Calibri"/>
                                <w:sz w:val="16"/>
                              </w:rPr>
                              <w:delText>Draft</w:delText>
                            </w:r>
                          </w:del>
                        </w:p>
                      </w:txbxContent>
                    </v:textbox>
                  </v:rect>
                  <v:rect id="Rectangle 4722" o:spid="_x0000_s1119" style="position:absolute;left:10008;top:6825;width:2252;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" filled="f" stroked="f">
                    <v:textbox inset="0,0,0,0">
                      <w:txbxContent>
                        <w:p w14:paraId="73010D3B" w14:textId="77777777" w:rsidR="00B87F14" w:rsidRDefault="00000000">
                          <w:pPr>
                            <w:spacing w:after="160" w:line="259" w:lineRule="auto"/>
                            <w:rPr>
                              <w:del w:id="499" w:author="db" w:date="2022-09-02T14:54:00Z"/>
                            </w:rPr>
                          </w:pPr>
                          <w:del w:id="500" w:author="db" w:date="2022-09-02T14:54:00Z">
                            <w:r>
                              <w:rPr>
                                <w:rFonts w:ascii="Calibri" w:eastAsia="Calibri" w:hAnsi="Calibri" w:cs="Calibri"/>
                                <w:sz w:val="16"/>
                              </w:rPr>
                              <w:delText>Mat</w:delText>
                            </w:r>
                          </w:del>
                        </w:p>
                      </w:txbxContent>
                    </v:textbox>
                  </v:rect>
                  <v:rect id="Rectangle 4723" o:spid="_x0000_s1120" style="position:absolute;left:11701;top:6825;width:708;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KxE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" filled="f" stroked="f">
                    <v:textbox inset="0,0,0,0">
                      <w:txbxContent>
                        <w:p w14:paraId="75259210" w14:textId="77777777" w:rsidR="00B87F14" w:rsidRDefault="00000000">
                          <w:pPr>
                            <w:spacing w:after="160" w:line="259" w:lineRule="auto"/>
                            <w:rPr>
                              <w:del w:id="501" w:author="db" w:date="2022-09-02T14:54:00Z"/>
                            </w:rPr>
                          </w:pPr>
                          <w:del w:id="502" w:author="db" w:date="2022-09-02T14:54:00Z">
                            <w:r>
                              <w:rPr>
                                <w:rFonts w:ascii="Calibri" w:eastAsia="Calibri" w:hAnsi="Calibri" w:cs="Calibri"/>
                                <w:sz w:val="16"/>
                              </w:rPr>
                              <w:delText>u</w:delText>
                            </w:r>
                          </w:del>
                        </w:p>
                      </w:txbxContent>
                    </v:textbox>
                  </v:rect>
                  <v:rect id="Rectangle 4724" o:spid="_x0000_s1121" style="position:absolute;left:12234;top:6825;width:1142;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" filled="f" stroked="f">
                    <v:textbox inset="0,0,0,0">
                      <w:txbxContent>
                        <w:p w14:paraId="5CA04BF5" w14:textId="77777777" w:rsidR="00B87F14" w:rsidRDefault="00000000">
                          <w:pPr>
                            <w:spacing w:after="160" w:line="259" w:lineRule="auto"/>
                            <w:rPr>
                              <w:del w:id="503" w:author="db" w:date="2022-09-02T14:54:00Z"/>
                            </w:rPr>
                          </w:pPr>
                          <w:del w:id="504" w:author="db" w:date="2022-09-02T14:54:00Z">
                            <w:r>
                              <w:rPr>
                                <w:rFonts w:ascii="Calibri" w:eastAsia="Calibri" w:hAnsi="Calibri" w:cs="Calibri"/>
                                <w:sz w:val="16"/>
                              </w:rPr>
                              <w:delText>re</w:delText>
                            </w:r>
                          </w:del>
                        </w:p>
                      </w:txbxContent>
                    </v:textbox>
                  </v:rect>
                  <v:rect id="Rectangle 4725" o:spid="_x0000_s1122" style="position:absolute;left:29024;top:6825;width:5134;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" filled="f" stroked="f">
                    <v:textbox inset="0,0,0,0">
                      <w:txbxContent>
                        <w:p w14:paraId="5EFBF54D" w14:textId="77777777" w:rsidR="00B87F14" w:rsidRDefault="00000000">
                          <w:pPr>
                            <w:spacing w:after="160" w:line="259" w:lineRule="auto"/>
                            <w:rPr>
                              <w:del w:id="505" w:author="db" w:date="2022-09-02T14:54:00Z"/>
                            </w:rPr>
                          </w:pPr>
                          <w:del w:id="506" w:author="db" w:date="2022-09-02T14:54:00Z">
                            <w:r>
                              <w:rPr>
                                <w:rFonts w:ascii="Calibri" w:eastAsia="Calibri" w:hAnsi="Calibri" w:cs="Calibri"/>
                                <w:sz w:val="16"/>
                              </w:rPr>
                              <w:delText>Accepted</w:delText>
                            </w:r>
                          </w:del>
                        </w:p>
                      </w:txbxContent>
                    </v:textbox>
                  </v:rect>
                  <v:shape id="Shape 4737" o:spid="_x0000_s1123" style="position:absolute;left:3561;top:1166;width:0;height:1422;visibility:visible;mso-wrap-style:square;v-text-anchor:top" coordsize="0,1421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" path="m,l,142187e" filled="f" strokeweight=".08425mm">
                    <v:stroke endcap="round"/>
                    <v:path arrowok="t" textboxrect="0,0,0,142187"/>
                  </v:shape>
                  <v:rect id="Rectangle 4738" o:spid="_x0000_s1124" style="position:absolute;left:2798;width:2030;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" filled="f" stroked="f">
                    <v:textbox inset="0,0,0,0">
                      <w:txbxContent>
                        <w:p w14:paraId="77459083" w14:textId="77777777" w:rsidR="00B87F14" w:rsidRDefault="00000000">
                          <w:pPr>
                            <w:spacing w:after="160" w:line="259" w:lineRule="auto"/>
                            <w:rPr>
                              <w:del w:id="507" w:author="db" w:date="2022-09-02T14:54:00Z"/>
                            </w:rPr>
                          </w:pPr>
                          <w:del w:id="508" w:author="db" w:date="2022-09-02T14:54:00Z">
                            <w:r>
                              <w:rPr>
                                <w:rFonts w:ascii="Calibri" w:eastAsia="Calibri" w:hAnsi="Calibri" w:cs="Calibri"/>
                                <w:sz w:val="16"/>
                              </w:rPr>
                              <w:delText>WD</w:delText>
                            </w:r>
                          </w:del>
                        </w:p>
                      </w:txbxContent>
                    </v:textbox>
                  </v:rect>
                  <v:shape id="Shape 4739" o:spid="_x0000_s1125" style="position:absolute;left:14975;top:1450;width:0;height:1138;visibility:visible;mso-wrap-style:square;v-text-anchor:top" coordsize="0,11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" path="m,l,113750e" filled="f" strokeweight=".08425mm">
                    <v:stroke endcap="round"/>
                    <v:path arrowok="t" textboxrect="0,0,0,113750"/>
                  </v:shape>
                  <v:rect id="Rectangle 4740" o:spid="_x0000_s1126" style="position:absolute;left:14392;width:1549;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" filled="f" stroked="f">
                    <v:textbox inset="0,0,0,0">
                      <w:txbxContent>
                        <w:p w14:paraId="3DC30E0A" w14:textId="77777777" w:rsidR="00B87F14" w:rsidRDefault="00000000">
                          <w:pPr>
                            <w:spacing w:after="160" w:line="259" w:lineRule="auto"/>
                            <w:rPr>
                              <w:del w:id="509" w:author="db" w:date="2022-09-02T14:54:00Z"/>
                            </w:rPr>
                          </w:pPr>
                          <w:del w:id="510" w:author="db" w:date="2022-09-02T14:54:00Z">
                            <w:r>
                              <w:rPr>
                                <w:rFonts w:ascii="Calibri" w:eastAsia="Calibri" w:hAnsi="Calibri" w:cs="Calibri"/>
                                <w:sz w:val="16"/>
                              </w:rPr>
                              <w:delText>CD</w:delText>
                            </w:r>
                          </w:del>
                        </w:p>
                      </w:txbxContent>
                    </v:textbox>
                  </v:rect>
                  <v:shape id="Shape 4741" o:spid="_x0000_s1127" style="position:absolute;left:19541;top:1450;width:0;height:1138;visibility:visible;mso-wrap-style:square;v-text-anchor:top" coordsize="0,11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" path="m,l,113750e" filled="f" strokeweight=".08425mm">
                    <v:stroke endcap="round"/>
                    <v:path arrowok="t" textboxrect="0,0,0,113750"/>
                  </v:shape>
                  <v:rect id="Rectangle 4742" o:spid="_x0000_s1128" style="position:absolute;left:18724;width:2169;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" filled="f" stroked="f">
                    <v:textbox inset="0,0,0,0">
                      <w:txbxContent>
                        <w:p w14:paraId="040F8F3A" w14:textId="77777777" w:rsidR="00B87F14" w:rsidRDefault="00000000">
                          <w:pPr>
                            <w:spacing w:after="160" w:line="259" w:lineRule="auto"/>
                            <w:rPr>
                              <w:del w:id="511" w:author="db" w:date="2022-09-02T14:54:00Z"/>
                            </w:rPr>
                          </w:pPr>
                          <w:del w:id="512" w:author="db" w:date="2022-09-02T14:54:00Z">
                            <w:r>
                              <w:rPr>
                                <w:rFonts w:ascii="Calibri" w:eastAsia="Calibri" w:hAnsi="Calibri" w:cs="Calibri"/>
                                <w:sz w:val="16"/>
                              </w:rPr>
                              <w:delText>FCD</w:delText>
                            </w:r>
                          </w:del>
                        </w:p>
                      </w:txbxContent>
                    </v:textbox>
                  </v:rect>
                  <v:shape id="Shape 4743" o:spid="_x0000_s1129" style="position:absolute;left:24106;top:1450;width:0;height:1138;visibility:visible;mso-wrap-style:square;v-text-anchor:top" coordsize="0,11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" path="m,l,113750e" filled="f" strokeweight=".08425mm">
                    <v:stroke endcap="round"/>
                    <v:path arrowok="t" textboxrect="0,0,0,113750"/>
                  </v:shape>
                  <v:rect id="Rectangle 4744" o:spid="_x0000_s1130" style="position:absolute;left:23532;width:1527;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" filled="f" stroked="f">
                    <v:textbox inset="0,0,0,0">
                      <w:txbxContent>
                        <w:p w14:paraId="79EE8588" w14:textId="77777777" w:rsidR="00B87F14" w:rsidRDefault="00000000">
                          <w:pPr>
                            <w:spacing w:after="160" w:line="259" w:lineRule="auto"/>
                            <w:rPr>
                              <w:del w:id="513" w:author="db" w:date="2022-09-02T14:54:00Z"/>
                            </w:rPr>
                          </w:pPr>
                          <w:del w:id="514" w:author="db" w:date="2022-09-02T14:54:00Z">
                            <w:r>
                              <w:rPr>
                                <w:rFonts w:ascii="Calibri" w:eastAsia="Calibri" w:hAnsi="Calibri" w:cs="Calibri"/>
                                <w:sz w:val="16"/>
                              </w:rPr>
                              <w:delText>DP</w:delText>
                            </w:r>
                          </w:del>
                        </w:p>
                      </w:txbxContent>
                    </v:textbox>
                  </v:rect>
                  <v:shape id="Shape 4745" o:spid="_x0000_s1131" style="position:absolute;left:28671;top:1450;width:0;height:1138;visibility:visible;mso-wrap-style:square;v-text-anchor:top" coordsize="0,11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" path="m,l,113750e" filled="f" strokeweight=".08425mm">
                    <v:stroke endcap="round"/>
                    <v:path arrowok="t" textboxrect="0,0,0,113750"/>
                  </v:shape>
                  <v:rect id="Rectangle 4746" o:spid="_x0000_s1132" style="position:absolute;left:32442;width:2114;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" filled="f" stroked="f">
                    <v:textbox inset="0,0,0,0">
                      <w:txbxContent>
                        <w:p w14:paraId="799DA25D" w14:textId="77777777" w:rsidR="00B87F14" w:rsidRDefault="00000000">
                          <w:pPr>
                            <w:spacing w:after="160" w:line="259" w:lineRule="auto"/>
                            <w:rPr>
                              <w:del w:id="515" w:author="db" w:date="2022-09-02T14:54:00Z"/>
                            </w:rPr>
                          </w:pPr>
                          <w:del w:id="516" w:author="db" w:date="2022-09-02T14:54:00Z">
                            <w:r>
                              <w:rPr>
                                <w:rFonts w:ascii="Calibri" w:eastAsia="Calibri" w:hAnsi="Calibri" w:cs="Calibri"/>
                                <w:sz w:val="16"/>
                              </w:rPr>
                              <w:delText>Pub</w:delText>
                            </w:r>
                          </w:del>
                        </w:p>
                      </w:txbxContent>
                    </v:textbox>
                  </v:rect>
                  <v:shape id="Shape 4747" o:spid="_x0000_s1133" style="position:absolute;left:30954;top:2019;width:0;height:4550;visibility:visible;mso-wrap-style:square;v-text-anchor:top" coordsize="0,454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" path="m,l,454949e" filled="f" strokeweight=".08425mm">
                    <v:stroke endcap="round"/>
                    <v:path arrowok="t" textboxrect="0,0,0,454949"/>
                  </v:shape>
                  <v:shape id="Shape 4748" o:spid="_x0000_s1134" style="position:absolute;left:30604;top:6220;width:700;height:349;visibility:visible;mso-wrap-style:square;v-text-anchor:top" coordsize="70003,34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" path="m,l35002,34883,70003,e" filled="f" strokeweight=".08425mm">
                    <v:stroke endcap="round"/>
                    <v:path arrowok="t" textboxrect="0,0,70003,34883"/>
                  </v:shape>
                  <v:shape id="Shape 4749" o:spid="_x0000_s1135" style="position:absolute;left:30954;top:9412;width:2283;height:3982;visibility:visible;mso-wrap-style:square;v-text-anchor:top" coordsize="228273,39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" path="m,l228273,r,398125e" filled="f" strokeweight=".08425mm">
                    <v:stroke endcap="round"/>
                    <v:path arrowok="t" textboxrect="0,0,228273,398125"/>
                  </v:shape>
                  <v:shape id="Shape 4750" o:spid="_x0000_s1136" style="position:absolute;left:32887;top:13045;width:700;height:349;visibility:visible;mso-wrap-style:square;v-text-anchor:top" coordsize="70003,34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" path="m,l35002,34883,70003,e" filled="f" strokeweight=".08425mm">
                    <v:stroke endcap="round"/>
                    <v:path arrowok="t" textboxrect="0,0,70003,34883"/>
                  </v:shape>
                  <v:shape id="Shape 4751" o:spid="_x0000_s1137" style="position:absolute;left:11551;top:2588;width:3424;height:3981;visibility:visible;mso-wrap-style:square;v-text-anchor:top" coordsize="342409,398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" path="m,398074l,56875r342409,l342409,e" filled="f" strokeweight=".08425mm">
                    <v:stroke endcap="round"/>
                    <v:path arrowok="t" textboxrect="0,0,342409,398074"/>
                  </v:shape>
                  <v:shape id="Shape 4752" o:spid="_x0000_s1138" style="position:absolute;left:14625;top:2588;width:700;height:349;visibility:visible;mso-wrap-style:square;v-text-anchor:top" coordsize="70004,34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" path="m70004,34883l35002,,,34883e" filled="f" strokeweight=".08425mm">
                    <v:stroke endcap="round"/>
                    <v:path arrowok="t" textboxrect="0,0,70004,34883"/>
                  </v:shape>
                  <v:shape id="Shape 4753" o:spid="_x0000_s1139" style="position:absolute;left:2420;top:2588;width:1141;height:3981;visibility:visible;mso-wrap-style:square;v-text-anchor:top" coordsize="114136,398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" path="m114136,r,170625l,170625,,398074e" filled="f" strokeweight=".08425mm">
                    <v:stroke endcap="round"/>
                    <v:path arrowok="t" textboxrect="0,0,114136,398074"/>
                  </v:shape>
                  <v:shape id="Shape 4754" o:spid="_x0000_s1140" style="position:absolute;left:2070;top:6220;width:700;height:349;visibility:visible;mso-wrap-style:square;v-text-anchor:top" coordsize="70003,348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" path="m,l35002,34883,70003,e" filled="f" strokeweight=".08425mm">
                    <v:stroke endcap="round"/>
                    <v:path arrowok="t" textboxrect="0,0,70003,34883"/>
                  </v:shape>
                  <v:shape id="Shape 4771" o:spid="_x0000_s1141" style="position:absolute;left:33237;top:1450;width:0;height:1138;visibility:visible;mso-wrap-style:square;v-text-anchor:top" coordsize="0,11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" path="m,l,113750e" filled="f" strokeweight=".08425mm">
                    <v:stroke endcap="round"/>
                    <v:path arrowok="t" textboxrect="0,0,0,113750"/>
                  </v:shape>
                  <v:rect id="Rectangle 4772" o:spid="_x0000_s1142" style="position:absolute;left:28191;width:1277;height:1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" filled="f" stroked="f">
                    <v:textbox inset="0,0,0,0">
                      <w:txbxContent>
                        <w:p w14:paraId="2F779936" w14:textId="77777777" w:rsidR="00B87F14" w:rsidRDefault="00000000">
                          <w:pPr>
                            <w:spacing w:after="160" w:line="259" w:lineRule="auto"/>
                            <w:rPr>
                              <w:del w:id="517" w:author="db" w:date="2022-09-02T14:54:00Z"/>
                            </w:rPr>
                          </w:pPr>
                          <w:del w:id="518" w:author="db" w:date="2022-09-02T14:54:00Z">
                            <w:r>
                              <w:rPr>
                                <w:rFonts w:ascii="Calibri" w:eastAsia="Calibri" w:hAnsi="Calibri" w:cs="Calibri"/>
                                <w:sz w:val="16"/>
                              </w:rPr>
                              <w:delText>ST</w:delText>
                            </w:r>
                          </w:del>
                        </w:p>
                      </w:txbxContent>
                    </v:textbox>
                  </v:rect>
                  <w10:anchorlock/>
                </v:group>
              </w:pict>
            </mc:Fallback>
          </mc:AlternateContent>
        </w:r>
      </w:del>
    </w:p>
    <w:p w14:paraId="3DB7F548" w14:textId="77777777" w:rsidR="00B87F14" w:rsidRDefault="00000000">
      <w:pPr>
        <w:tabs>
          <w:tab w:val="center" w:pos="1726"/>
          <w:tab w:val="center" w:pos="2445"/>
          <w:tab w:val="center" w:pos="3164"/>
          <w:tab w:val="center" w:pos="3883"/>
          <w:tab w:val="center" w:pos="4602"/>
          <w:tab w:val="center" w:pos="6399"/>
          <w:tab w:val="center" w:pos="7118"/>
          <w:tab w:val="center" w:pos="7837"/>
          <w:tab w:val="center" w:pos="8556"/>
          <w:tab w:val="center" w:pos="9275"/>
        </w:tabs>
        <w:spacing w:after="36" w:line="259" w:lineRule="auto"/>
        <w:rPr>
          <w:del w:id="519" w:author="db" w:date="2022-09-02T14:54:00Z"/>
        </w:rPr>
      </w:pPr>
      <w:del w:id="520" w:author="db" w:date="2022-09-02T14:54:00Z">
        <w:r>
          <w:rPr>
            <w:rFonts w:ascii="Calibri" w:eastAsia="Calibri" w:hAnsi="Calibri" w:cs="Calibri"/>
            <w:sz w:val="22"/>
          </w:rPr>
          <w:tab/>
        </w:r>
        <w:r>
          <w:rPr>
            <w:rFonts w:ascii="Calibri" w:eastAsia="Calibri" w:hAnsi="Calibri" w:cs="Calibri"/>
            <w:sz w:val="16"/>
          </w:rPr>
          <w:delText>WD</w:delText>
        </w:r>
        <w:r>
          <w:rPr>
            <w:rFonts w:ascii="Calibri" w:eastAsia="Calibri" w:hAnsi="Calibri" w:cs="Calibri"/>
            <w:sz w:val="16"/>
          </w:rPr>
          <w:tab/>
          <w:delText>CD</w:delText>
        </w:r>
        <w:r>
          <w:rPr>
            <w:rFonts w:ascii="Calibri" w:eastAsia="Calibri" w:hAnsi="Calibri" w:cs="Calibri"/>
            <w:sz w:val="16"/>
          </w:rPr>
          <w:tab/>
          <w:delText>FCD</w:delText>
        </w:r>
        <w:r>
          <w:rPr>
            <w:rFonts w:ascii="Calibri" w:eastAsia="Calibri" w:hAnsi="Calibri" w:cs="Calibri"/>
            <w:sz w:val="16"/>
          </w:rPr>
          <w:tab/>
          <w:delText>DP</w:delText>
        </w:r>
        <w:r>
          <w:rPr>
            <w:rFonts w:ascii="Calibri" w:eastAsia="Calibri" w:hAnsi="Calibri" w:cs="Calibri"/>
            <w:sz w:val="16"/>
          </w:rPr>
          <w:tab/>
          <w:delText>Pub</w:delText>
        </w:r>
        <w:r>
          <w:rPr>
            <w:rFonts w:ascii="Calibri" w:eastAsia="Calibri" w:hAnsi="Calibri" w:cs="Calibri"/>
            <w:sz w:val="16"/>
          </w:rPr>
          <w:tab/>
          <w:delText>WD</w:delText>
        </w:r>
        <w:r>
          <w:rPr>
            <w:rFonts w:ascii="Calibri" w:eastAsia="Calibri" w:hAnsi="Calibri" w:cs="Calibri"/>
            <w:sz w:val="16"/>
          </w:rPr>
          <w:tab/>
          <w:delText>CD</w:delText>
        </w:r>
        <w:r>
          <w:rPr>
            <w:rFonts w:ascii="Calibri" w:eastAsia="Calibri" w:hAnsi="Calibri" w:cs="Calibri"/>
            <w:sz w:val="16"/>
          </w:rPr>
          <w:tab/>
          <w:delText>FCD</w:delText>
        </w:r>
        <w:r>
          <w:rPr>
            <w:rFonts w:ascii="Calibri" w:eastAsia="Calibri" w:hAnsi="Calibri" w:cs="Calibri"/>
            <w:sz w:val="16"/>
          </w:rPr>
          <w:tab/>
          <w:delText>DP</w:delText>
        </w:r>
        <w:r>
          <w:rPr>
            <w:rFonts w:ascii="Calibri" w:eastAsia="Calibri" w:hAnsi="Calibri" w:cs="Calibri"/>
            <w:sz w:val="16"/>
          </w:rPr>
          <w:tab/>
          <w:delText>Pub</w:delText>
        </w:r>
      </w:del>
    </w:p>
    <w:tbl>
      <w:tblPr>
        <w:tblStyle w:val="TableGrid"/>
        <w:tblpPr w:vertAnchor="text" w:tblpX="1726" w:tblpY="-18"/>
        <w:tblOverlap w:val="never"/>
        <w:tblW w:w="7549" w:type="dxa"/>
        <w:tblInd w:w="0" w:type="dxa"/>
        <w:tblCellMar>
          <w:top w:w="0" w:type="dxa"/>
          <w:left w:w="0" w:type="dxa"/>
          <w:bottom w:w="0" w:type="dxa"/>
          <w:right w:w="0" w:type="dxa"/>
        </w:tblCellMar>
        <w:tblLook w:val="04A0" w:firstRow="1" w:lastRow="0" w:firstColumn="1" w:lastColumn="0" w:noHBand="0" w:noVBand="1"/>
      </w:tblPr>
      <w:tblGrid>
        <w:gridCol w:w="2882"/>
        <w:gridCol w:w="10357"/>
      </w:tblGrid>
      <w:tr w:rsidR="00B87F14" w14:paraId="15D7A534" w14:textId="77777777">
        <w:trPr>
          <w:trHeight w:val="179"/>
          <w:del w:id="521" w:author="db" w:date="2022-09-02T14:54:00Z"/>
        </w:trPr>
        <w:tc>
          <w:tcPr>
            <w:tcW w:w="3775" w:type="dxa"/>
            <w:tcBorders>
              <w:top w:val="nil"/>
              <w:left w:val="nil"/>
              <w:bottom w:val="nil"/>
              <w:right w:val="nil"/>
            </w:tcBorders>
          </w:tcPr>
          <w:p w14:paraId="5549A5E5" w14:textId="77777777" w:rsidR="00B87F14" w:rsidRDefault="00B87F14">
            <w:pPr>
              <w:spacing w:line="259" w:lineRule="auto"/>
              <w:ind w:left="-2806" w:right="899"/>
              <w:rPr>
                <w:del w:id="522" w:author="db" w:date="2022-09-02T14:54:00Z"/>
              </w:rPr>
            </w:pPr>
          </w:p>
          <w:tbl>
            <w:tblPr>
              <w:tblStyle w:val="TableGrid"/>
              <w:tblW w:w="2876" w:type="dxa"/>
              <w:tblInd w:w="0" w:type="dxa"/>
              <w:tblCellMar>
                <w:top w:w="0" w:type="dxa"/>
                <w:left w:w="115" w:type="dxa"/>
                <w:bottom w:w="0" w:type="dxa"/>
                <w:right w:w="115" w:type="dxa"/>
              </w:tblCellMar>
              <w:tblLook w:val="04A0" w:firstRow="1" w:lastRow="0" w:firstColumn="1" w:lastColumn="0" w:noHBand="0" w:noVBand="1"/>
            </w:tblPr>
            <w:tblGrid>
              <w:gridCol w:w="719"/>
              <w:gridCol w:w="719"/>
              <w:gridCol w:w="719"/>
              <w:gridCol w:w="719"/>
            </w:tblGrid>
            <w:tr w:rsidR="00B87F14" w14:paraId="30D21BF5" w14:textId="77777777">
              <w:trPr>
                <w:trHeight w:val="90"/>
                <w:del w:id="523" w:author="db" w:date="2022-09-02T14:54:00Z"/>
              </w:trPr>
              <w:tc>
                <w:tcPr>
                  <w:tcW w:w="719" w:type="dxa"/>
                  <w:tcBorders>
                    <w:top w:val="nil"/>
                    <w:left w:val="single" w:sz="2" w:space="0" w:color="000000"/>
                    <w:bottom w:val="single" w:sz="2" w:space="0" w:color="000000"/>
                    <w:right w:val="single" w:sz="2" w:space="0" w:color="000000"/>
                  </w:tcBorders>
                </w:tcPr>
                <w:p w14:paraId="056E1AC3" w14:textId="77777777" w:rsidR="00B87F14" w:rsidRDefault="00B87F14">
                  <w:pPr>
                    <w:framePr w:wrap="around" w:vAnchor="text" w:hAnchor="text" w:x="1726" w:y="-18"/>
                    <w:spacing w:after="160" w:line="259" w:lineRule="auto"/>
                    <w:suppressOverlap/>
                    <w:rPr>
                      <w:del w:id="524" w:author="db" w:date="2022-09-02T14:54:00Z"/>
                    </w:rPr>
                  </w:pPr>
                </w:p>
              </w:tc>
              <w:tc>
                <w:tcPr>
                  <w:tcW w:w="719" w:type="dxa"/>
                  <w:tcBorders>
                    <w:top w:val="nil"/>
                    <w:left w:val="single" w:sz="2" w:space="0" w:color="000000"/>
                    <w:bottom w:val="single" w:sz="2" w:space="0" w:color="000000"/>
                    <w:right w:val="single" w:sz="2" w:space="0" w:color="000000"/>
                  </w:tcBorders>
                </w:tcPr>
                <w:p w14:paraId="6C0552C6" w14:textId="77777777" w:rsidR="00B87F14" w:rsidRDefault="00B87F14">
                  <w:pPr>
                    <w:framePr w:wrap="around" w:vAnchor="text" w:hAnchor="text" w:x="1726" w:y="-18"/>
                    <w:spacing w:after="160" w:line="259" w:lineRule="auto"/>
                    <w:suppressOverlap/>
                    <w:rPr>
                      <w:del w:id="525" w:author="db" w:date="2022-09-02T14:54:00Z"/>
                    </w:rPr>
                  </w:pPr>
                </w:p>
              </w:tc>
              <w:tc>
                <w:tcPr>
                  <w:tcW w:w="719" w:type="dxa"/>
                  <w:tcBorders>
                    <w:top w:val="nil"/>
                    <w:left w:val="single" w:sz="2" w:space="0" w:color="000000"/>
                    <w:bottom w:val="single" w:sz="2" w:space="0" w:color="000000"/>
                    <w:right w:val="single" w:sz="2" w:space="0" w:color="000000"/>
                  </w:tcBorders>
                </w:tcPr>
                <w:p w14:paraId="23456F04" w14:textId="77777777" w:rsidR="00B87F14" w:rsidRDefault="00B87F14">
                  <w:pPr>
                    <w:framePr w:wrap="around" w:vAnchor="text" w:hAnchor="text" w:x="1726" w:y="-18"/>
                    <w:spacing w:after="160" w:line="259" w:lineRule="auto"/>
                    <w:suppressOverlap/>
                    <w:rPr>
                      <w:del w:id="526" w:author="db" w:date="2022-09-02T14:54:00Z"/>
                    </w:rPr>
                  </w:pPr>
                </w:p>
              </w:tc>
              <w:tc>
                <w:tcPr>
                  <w:tcW w:w="719" w:type="dxa"/>
                  <w:tcBorders>
                    <w:top w:val="nil"/>
                    <w:left w:val="single" w:sz="2" w:space="0" w:color="000000"/>
                    <w:bottom w:val="single" w:sz="2" w:space="0" w:color="000000"/>
                    <w:right w:val="single" w:sz="2" w:space="0" w:color="000000"/>
                  </w:tcBorders>
                </w:tcPr>
                <w:p w14:paraId="39C0B44F" w14:textId="77777777" w:rsidR="00B87F14" w:rsidRDefault="00B87F14">
                  <w:pPr>
                    <w:framePr w:wrap="around" w:vAnchor="text" w:hAnchor="text" w:x="1726" w:y="-18"/>
                    <w:spacing w:after="160" w:line="259" w:lineRule="auto"/>
                    <w:suppressOverlap/>
                    <w:rPr>
                      <w:del w:id="527" w:author="db" w:date="2022-09-02T14:54:00Z"/>
                    </w:rPr>
                  </w:pPr>
                </w:p>
              </w:tc>
            </w:tr>
            <w:tr w:rsidR="00B87F14" w14:paraId="5649105F" w14:textId="77777777">
              <w:trPr>
                <w:trHeight w:val="90"/>
                <w:del w:id="528" w:author="db" w:date="2022-09-02T14:54:00Z"/>
              </w:trPr>
              <w:tc>
                <w:tcPr>
                  <w:tcW w:w="719" w:type="dxa"/>
                  <w:tcBorders>
                    <w:top w:val="single" w:sz="2" w:space="0" w:color="000000"/>
                    <w:left w:val="single" w:sz="2" w:space="0" w:color="000000"/>
                    <w:bottom w:val="nil"/>
                    <w:right w:val="single" w:sz="2" w:space="0" w:color="000000"/>
                  </w:tcBorders>
                </w:tcPr>
                <w:p w14:paraId="07875701" w14:textId="77777777" w:rsidR="00B87F14" w:rsidRDefault="00B87F14">
                  <w:pPr>
                    <w:framePr w:wrap="around" w:vAnchor="text" w:hAnchor="text" w:x="1726" w:y="-18"/>
                    <w:spacing w:after="160" w:line="259" w:lineRule="auto"/>
                    <w:suppressOverlap/>
                    <w:rPr>
                      <w:del w:id="529" w:author="db" w:date="2022-09-02T14:54:00Z"/>
                    </w:rPr>
                  </w:pPr>
                </w:p>
              </w:tc>
              <w:tc>
                <w:tcPr>
                  <w:tcW w:w="719" w:type="dxa"/>
                  <w:tcBorders>
                    <w:top w:val="single" w:sz="2" w:space="0" w:color="000000"/>
                    <w:left w:val="single" w:sz="2" w:space="0" w:color="000000"/>
                    <w:bottom w:val="nil"/>
                    <w:right w:val="single" w:sz="2" w:space="0" w:color="000000"/>
                  </w:tcBorders>
                </w:tcPr>
                <w:p w14:paraId="6E218266" w14:textId="77777777" w:rsidR="00B87F14" w:rsidRDefault="00B87F14">
                  <w:pPr>
                    <w:framePr w:wrap="around" w:vAnchor="text" w:hAnchor="text" w:x="1726" w:y="-18"/>
                    <w:spacing w:after="160" w:line="259" w:lineRule="auto"/>
                    <w:suppressOverlap/>
                    <w:rPr>
                      <w:del w:id="530" w:author="db" w:date="2022-09-02T14:54:00Z"/>
                    </w:rPr>
                  </w:pPr>
                </w:p>
              </w:tc>
              <w:tc>
                <w:tcPr>
                  <w:tcW w:w="719" w:type="dxa"/>
                  <w:tcBorders>
                    <w:top w:val="single" w:sz="2" w:space="0" w:color="000000"/>
                    <w:left w:val="single" w:sz="2" w:space="0" w:color="000000"/>
                    <w:bottom w:val="nil"/>
                    <w:right w:val="single" w:sz="2" w:space="0" w:color="000000"/>
                  </w:tcBorders>
                </w:tcPr>
                <w:p w14:paraId="1694765F" w14:textId="77777777" w:rsidR="00B87F14" w:rsidRDefault="00B87F14">
                  <w:pPr>
                    <w:framePr w:wrap="around" w:vAnchor="text" w:hAnchor="text" w:x="1726" w:y="-18"/>
                    <w:spacing w:after="160" w:line="259" w:lineRule="auto"/>
                    <w:suppressOverlap/>
                    <w:rPr>
                      <w:del w:id="531" w:author="db" w:date="2022-09-02T14:54:00Z"/>
                    </w:rPr>
                  </w:pPr>
                </w:p>
              </w:tc>
              <w:tc>
                <w:tcPr>
                  <w:tcW w:w="719" w:type="dxa"/>
                  <w:tcBorders>
                    <w:top w:val="single" w:sz="2" w:space="0" w:color="000000"/>
                    <w:left w:val="single" w:sz="2" w:space="0" w:color="000000"/>
                    <w:bottom w:val="nil"/>
                    <w:right w:val="single" w:sz="2" w:space="0" w:color="000000"/>
                  </w:tcBorders>
                </w:tcPr>
                <w:p w14:paraId="588DE2F7" w14:textId="77777777" w:rsidR="00B87F14" w:rsidRDefault="00B87F14">
                  <w:pPr>
                    <w:framePr w:wrap="around" w:vAnchor="text" w:hAnchor="text" w:x="1726" w:y="-18"/>
                    <w:spacing w:after="160" w:line="259" w:lineRule="auto"/>
                    <w:suppressOverlap/>
                    <w:rPr>
                      <w:del w:id="532" w:author="db" w:date="2022-09-02T14:54:00Z"/>
                    </w:rPr>
                  </w:pPr>
                </w:p>
              </w:tc>
            </w:tr>
          </w:tbl>
          <w:p w14:paraId="4C05E2E7" w14:textId="77777777" w:rsidR="00B87F14" w:rsidRDefault="00B87F14">
            <w:pPr>
              <w:spacing w:after="160" w:line="259" w:lineRule="auto"/>
              <w:rPr>
                <w:del w:id="533" w:author="db" w:date="2022-09-02T14:54:00Z"/>
              </w:rPr>
            </w:pPr>
          </w:p>
        </w:tc>
        <w:tc>
          <w:tcPr>
            <w:tcW w:w="3775" w:type="dxa"/>
            <w:tcBorders>
              <w:top w:val="nil"/>
              <w:left w:val="nil"/>
              <w:bottom w:val="nil"/>
              <w:right w:val="nil"/>
            </w:tcBorders>
          </w:tcPr>
          <w:p w14:paraId="18DEA252" w14:textId="77777777" w:rsidR="00B87F14" w:rsidRDefault="00B87F14">
            <w:pPr>
              <w:spacing w:line="259" w:lineRule="auto"/>
              <w:ind w:left="-6581" w:right="10356"/>
              <w:rPr>
                <w:del w:id="534" w:author="db" w:date="2022-09-02T14:54:00Z"/>
              </w:rPr>
            </w:pPr>
          </w:p>
          <w:tbl>
            <w:tblPr>
              <w:tblStyle w:val="TableGrid"/>
              <w:tblW w:w="2876" w:type="dxa"/>
              <w:tblInd w:w="899" w:type="dxa"/>
              <w:tblCellMar>
                <w:top w:w="0" w:type="dxa"/>
                <w:left w:w="115" w:type="dxa"/>
                <w:bottom w:w="0" w:type="dxa"/>
                <w:right w:w="115" w:type="dxa"/>
              </w:tblCellMar>
              <w:tblLook w:val="04A0" w:firstRow="1" w:lastRow="0" w:firstColumn="1" w:lastColumn="0" w:noHBand="0" w:noVBand="1"/>
            </w:tblPr>
            <w:tblGrid>
              <w:gridCol w:w="719"/>
              <w:gridCol w:w="719"/>
              <w:gridCol w:w="719"/>
              <w:gridCol w:w="719"/>
            </w:tblGrid>
            <w:tr w:rsidR="00B87F14" w14:paraId="2A971FEE" w14:textId="77777777">
              <w:trPr>
                <w:trHeight w:val="90"/>
                <w:del w:id="535" w:author="db" w:date="2022-09-02T14:54:00Z"/>
              </w:trPr>
              <w:tc>
                <w:tcPr>
                  <w:tcW w:w="719" w:type="dxa"/>
                  <w:tcBorders>
                    <w:top w:val="nil"/>
                    <w:left w:val="single" w:sz="2" w:space="0" w:color="000000"/>
                    <w:bottom w:val="single" w:sz="2" w:space="0" w:color="000000"/>
                    <w:right w:val="single" w:sz="2" w:space="0" w:color="000000"/>
                  </w:tcBorders>
                </w:tcPr>
                <w:p w14:paraId="3005D492" w14:textId="77777777" w:rsidR="00B87F14" w:rsidRDefault="00B87F14">
                  <w:pPr>
                    <w:framePr w:wrap="around" w:vAnchor="text" w:hAnchor="text" w:x="1726" w:y="-18"/>
                    <w:spacing w:after="160" w:line="259" w:lineRule="auto"/>
                    <w:suppressOverlap/>
                    <w:rPr>
                      <w:del w:id="536" w:author="db" w:date="2022-09-02T14:54:00Z"/>
                    </w:rPr>
                  </w:pPr>
                </w:p>
              </w:tc>
              <w:tc>
                <w:tcPr>
                  <w:tcW w:w="719" w:type="dxa"/>
                  <w:tcBorders>
                    <w:top w:val="nil"/>
                    <w:left w:val="single" w:sz="2" w:space="0" w:color="000000"/>
                    <w:bottom w:val="single" w:sz="2" w:space="0" w:color="000000"/>
                    <w:right w:val="single" w:sz="2" w:space="0" w:color="000000"/>
                  </w:tcBorders>
                </w:tcPr>
                <w:p w14:paraId="6AB8A207" w14:textId="77777777" w:rsidR="00B87F14" w:rsidRDefault="00B87F14">
                  <w:pPr>
                    <w:framePr w:wrap="around" w:vAnchor="text" w:hAnchor="text" w:x="1726" w:y="-18"/>
                    <w:spacing w:after="160" w:line="259" w:lineRule="auto"/>
                    <w:suppressOverlap/>
                    <w:rPr>
                      <w:del w:id="537" w:author="db" w:date="2022-09-02T14:54:00Z"/>
                    </w:rPr>
                  </w:pPr>
                </w:p>
              </w:tc>
              <w:tc>
                <w:tcPr>
                  <w:tcW w:w="719" w:type="dxa"/>
                  <w:tcBorders>
                    <w:top w:val="nil"/>
                    <w:left w:val="single" w:sz="2" w:space="0" w:color="000000"/>
                    <w:bottom w:val="single" w:sz="2" w:space="0" w:color="000000"/>
                    <w:right w:val="single" w:sz="2" w:space="0" w:color="000000"/>
                  </w:tcBorders>
                </w:tcPr>
                <w:p w14:paraId="482CE133" w14:textId="77777777" w:rsidR="00B87F14" w:rsidRDefault="00B87F14">
                  <w:pPr>
                    <w:framePr w:wrap="around" w:vAnchor="text" w:hAnchor="text" w:x="1726" w:y="-18"/>
                    <w:spacing w:after="160" w:line="259" w:lineRule="auto"/>
                    <w:suppressOverlap/>
                    <w:rPr>
                      <w:del w:id="538" w:author="db" w:date="2022-09-02T14:54:00Z"/>
                    </w:rPr>
                  </w:pPr>
                </w:p>
              </w:tc>
              <w:tc>
                <w:tcPr>
                  <w:tcW w:w="719" w:type="dxa"/>
                  <w:tcBorders>
                    <w:top w:val="nil"/>
                    <w:left w:val="single" w:sz="2" w:space="0" w:color="000000"/>
                    <w:bottom w:val="single" w:sz="2" w:space="0" w:color="000000"/>
                    <w:right w:val="single" w:sz="2" w:space="0" w:color="000000"/>
                  </w:tcBorders>
                </w:tcPr>
                <w:p w14:paraId="7CC848A0" w14:textId="77777777" w:rsidR="00B87F14" w:rsidRDefault="00B87F14">
                  <w:pPr>
                    <w:framePr w:wrap="around" w:vAnchor="text" w:hAnchor="text" w:x="1726" w:y="-18"/>
                    <w:spacing w:after="160" w:line="259" w:lineRule="auto"/>
                    <w:suppressOverlap/>
                    <w:rPr>
                      <w:del w:id="539" w:author="db" w:date="2022-09-02T14:54:00Z"/>
                    </w:rPr>
                  </w:pPr>
                </w:p>
              </w:tc>
            </w:tr>
            <w:tr w:rsidR="00B87F14" w14:paraId="6EDF5F81" w14:textId="77777777">
              <w:trPr>
                <w:trHeight w:val="90"/>
                <w:del w:id="540" w:author="db" w:date="2022-09-02T14:54:00Z"/>
              </w:trPr>
              <w:tc>
                <w:tcPr>
                  <w:tcW w:w="719" w:type="dxa"/>
                  <w:tcBorders>
                    <w:top w:val="single" w:sz="2" w:space="0" w:color="000000"/>
                    <w:left w:val="single" w:sz="2" w:space="0" w:color="000000"/>
                    <w:bottom w:val="nil"/>
                    <w:right w:val="single" w:sz="2" w:space="0" w:color="000000"/>
                  </w:tcBorders>
                </w:tcPr>
                <w:p w14:paraId="02B0C668" w14:textId="77777777" w:rsidR="00B87F14" w:rsidRDefault="00B87F14">
                  <w:pPr>
                    <w:framePr w:wrap="around" w:vAnchor="text" w:hAnchor="text" w:x="1726" w:y="-18"/>
                    <w:spacing w:after="160" w:line="259" w:lineRule="auto"/>
                    <w:suppressOverlap/>
                    <w:rPr>
                      <w:del w:id="541" w:author="db" w:date="2022-09-02T14:54:00Z"/>
                    </w:rPr>
                  </w:pPr>
                </w:p>
              </w:tc>
              <w:tc>
                <w:tcPr>
                  <w:tcW w:w="719" w:type="dxa"/>
                  <w:tcBorders>
                    <w:top w:val="single" w:sz="2" w:space="0" w:color="000000"/>
                    <w:left w:val="single" w:sz="2" w:space="0" w:color="000000"/>
                    <w:bottom w:val="nil"/>
                    <w:right w:val="single" w:sz="2" w:space="0" w:color="000000"/>
                  </w:tcBorders>
                </w:tcPr>
                <w:p w14:paraId="52B82832" w14:textId="77777777" w:rsidR="00B87F14" w:rsidRDefault="00B87F14">
                  <w:pPr>
                    <w:framePr w:wrap="around" w:vAnchor="text" w:hAnchor="text" w:x="1726" w:y="-18"/>
                    <w:spacing w:after="160" w:line="259" w:lineRule="auto"/>
                    <w:suppressOverlap/>
                    <w:rPr>
                      <w:del w:id="542" w:author="db" w:date="2022-09-02T14:54:00Z"/>
                    </w:rPr>
                  </w:pPr>
                </w:p>
              </w:tc>
              <w:tc>
                <w:tcPr>
                  <w:tcW w:w="719" w:type="dxa"/>
                  <w:tcBorders>
                    <w:top w:val="single" w:sz="2" w:space="0" w:color="000000"/>
                    <w:left w:val="single" w:sz="2" w:space="0" w:color="000000"/>
                    <w:bottom w:val="nil"/>
                    <w:right w:val="single" w:sz="2" w:space="0" w:color="000000"/>
                  </w:tcBorders>
                </w:tcPr>
                <w:p w14:paraId="7DEAEAA4" w14:textId="77777777" w:rsidR="00B87F14" w:rsidRDefault="00B87F14">
                  <w:pPr>
                    <w:framePr w:wrap="around" w:vAnchor="text" w:hAnchor="text" w:x="1726" w:y="-18"/>
                    <w:spacing w:after="160" w:line="259" w:lineRule="auto"/>
                    <w:suppressOverlap/>
                    <w:rPr>
                      <w:del w:id="543" w:author="db" w:date="2022-09-02T14:54:00Z"/>
                    </w:rPr>
                  </w:pPr>
                </w:p>
              </w:tc>
              <w:tc>
                <w:tcPr>
                  <w:tcW w:w="719" w:type="dxa"/>
                  <w:tcBorders>
                    <w:top w:val="single" w:sz="2" w:space="0" w:color="000000"/>
                    <w:left w:val="single" w:sz="2" w:space="0" w:color="000000"/>
                    <w:bottom w:val="nil"/>
                    <w:right w:val="single" w:sz="2" w:space="0" w:color="000000"/>
                  </w:tcBorders>
                </w:tcPr>
                <w:p w14:paraId="38389CAD" w14:textId="77777777" w:rsidR="00B87F14" w:rsidRDefault="00B87F14">
                  <w:pPr>
                    <w:framePr w:wrap="around" w:vAnchor="text" w:hAnchor="text" w:x="1726" w:y="-18"/>
                    <w:spacing w:after="160" w:line="259" w:lineRule="auto"/>
                    <w:suppressOverlap/>
                    <w:rPr>
                      <w:del w:id="544" w:author="db" w:date="2022-09-02T14:54:00Z"/>
                    </w:rPr>
                  </w:pPr>
                </w:p>
              </w:tc>
            </w:tr>
          </w:tbl>
          <w:p w14:paraId="0A5FBCB8" w14:textId="77777777" w:rsidR="00B87F14" w:rsidRDefault="00B87F14">
            <w:pPr>
              <w:spacing w:after="160" w:line="259" w:lineRule="auto"/>
              <w:rPr>
                <w:del w:id="545" w:author="db" w:date="2022-09-02T14:54:00Z"/>
              </w:rPr>
            </w:pPr>
          </w:p>
        </w:tc>
      </w:tr>
    </w:tbl>
    <w:p w14:paraId="0CE984E0" w14:textId="77777777" w:rsidR="00B87F14" w:rsidRDefault="00000000">
      <w:pPr>
        <w:spacing w:after="195" w:line="259" w:lineRule="auto"/>
        <w:ind w:left="426" w:right="427"/>
        <w:rPr>
          <w:del w:id="546" w:author="db" w:date="2022-09-02T14:54:00Z"/>
        </w:rPr>
      </w:pPr>
      <w:del w:id="547" w:author="db" w:date="2022-09-02T14:54:00Z">
        <w:r>
          <w:rPr>
            <w:rFonts w:ascii="Calibri" w:eastAsia="Calibri" w:hAnsi="Calibri" w:cs="Calibri"/>
            <w:sz w:val="16"/>
          </w:rPr>
          <w:delText>Release</w:delText>
        </w:r>
      </w:del>
    </w:p>
    <w:p w14:paraId="759B35B3" w14:textId="77777777" w:rsidR="00B87F14" w:rsidRDefault="00000000">
      <w:pPr>
        <w:tabs>
          <w:tab w:val="center" w:pos="285"/>
          <w:tab w:val="center" w:pos="3164"/>
          <w:tab w:val="center" w:pos="7837"/>
          <w:tab w:val="center" w:pos="9439"/>
        </w:tabs>
        <w:spacing w:after="282" w:line="259" w:lineRule="auto"/>
        <w:rPr>
          <w:del w:id="548" w:author="db" w:date="2022-09-02T14:54:00Z"/>
        </w:rPr>
      </w:pPr>
      <w:del w:id="549" w:author="db" w:date="2022-09-02T14:54:00Z">
        <w:r>
          <w:rPr>
            <w:rFonts w:ascii="Calibri" w:eastAsia="Calibri" w:hAnsi="Calibri" w:cs="Calibri"/>
            <w:sz w:val="22"/>
          </w:rPr>
          <w:tab/>
        </w:r>
        <w:r>
          <w:rPr>
            <w:sz w:val="22"/>
          </w:rPr>
          <w:delText xml:space="preserve"> </w:delText>
        </w:r>
        <w:r>
          <w:rPr>
            <w:rFonts w:ascii="Arial" w:eastAsia="Arial" w:hAnsi="Arial" w:cs="Arial"/>
            <w:b/>
            <w:sz w:val="22"/>
          </w:rPr>
          <w:delText xml:space="preserve"> </w:delText>
        </w:r>
        <w:r>
          <w:rPr>
            <w:rFonts w:ascii="Arial" w:eastAsia="Arial" w:hAnsi="Arial" w:cs="Arial"/>
            <w:b/>
            <w:sz w:val="22"/>
          </w:rPr>
          <w:tab/>
        </w:r>
        <w:r>
          <w:rPr>
            <w:rFonts w:ascii="Calibri" w:eastAsia="Calibri" w:hAnsi="Calibri" w:cs="Calibri"/>
            <w:sz w:val="16"/>
          </w:rPr>
          <w:delText>“mustard” Release</w:delText>
        </w:r>
        <w:r>
          <w:rPr>
            <w:rFonts w:ascii="Calibri" w:eastAsia="Calibri" w:hAnsi="Calibri" w:cs="Calibri"/>
            <w:sz w:val="16"/>
          </w:rPr>
          <w:tab/>
          <w:delText>“ponzu” Release</w:delText>
        </w:r>
        <w:r>
          <w:rPr>
            <w:rFonts w:ascii="Calibri" w:eastAsia="Calibri" w:hAnsi="Calibri" w:cs="Calibri"/>
            <w:sz w:val="16"/>
          </w:rPr>
          <w:tab/>
        </w:r>
        <w:r>
          <w:rPr>
            <w:rFonts w:ascii="Arial" w:eastAsia="Arial" w:hAnsi="Arial" w:cs="Arial"/>
            <w:b/>
            <w:sz w:val="22"/>
          </w:rPr>
          <w:delText xml:space="preserve"> </w:delText>
        </w:r>
      </w:del>
    </w:p>
    <w:p w14:paraId="58462A64" w14:textId="394F105C" w:rsidR="00000000" w:rsidRDefault="00000000">
      <w:pPr>
        <w:spacing w:beforeAutospacing="1" w:afterAutospacing="1"/>
        <w:divId w:val="1295714999"/>
        <w:rPr>
          <w:rFonts w:ascii="Arial" w:eastAsia="Times New Roman" w:hAnsi="Arial" w:cs="Arial"/>
        </w:rPr>
      </w:pPr>
      <w:r>
        <w:rPr>
          <w:rStyle w:val="heading-label"/>
          <w:rFonts w:ascii="Arial" w:eastAsia="Times New Roman" w:hAnsi="Arial" w:cs="Arial"/>
        </w:rPr>
        <w:t xml:space="preserve">Figure </w:t>
      </w:r>
      <w:del w:id="550" w:author="db" w:date="2022-09-02T14:54:00Z">
        <w:r>
          <w:rPr>
            <w:rFonts w:ascii="Arial" w:eastAsia="Arial" w:hAnsi="Arial" w:cs="Arial"/>
            <w:b/>
            <w:sz w:val="18"/>
          </w:rPr>
          <w:delText>2.</w:delText>
        </w:r>
      </w:del>
      <w:ins w:id="551" w:author="db" w:date="2022-09-02T14:54:00Z">
        <w:r>
          <w:rPr>
            <w:rStyle w:val="heading-number"/>
            <w:rFonts w:ascii="Arial" w:eastAsia="Times New Roman" w:hAnsi="Arial" w:cs="Arial"/>
          </w:rPr>
          <w:t>B.1</w:t>
        </w:r>
        <w:r>
          <w:rPr>
            <w:rStyle w:val="heading-label"/>
            <w:rFonts w:ascii="Arial" w:eastAsia="Times New Roman" w:hAnsi="Arial" w:cs="Arial"/>
          </w:rPr>
          <w:t xml:space="preserve"> –</w:t>
        </w:r>
        <w:r>
          <w:rPr>
            <w:rStyle w:val="heading-label"/>
            <w:rFonts w:ascii="Segoe UI Symbol" w:eastAsia="Times New Roman" w:hAnsi="Segoe UI Symbol" w:cs="Segoe UI Symbol"/>
          </w:rPr>
          <w:t>⁠</w:t>
        </w:r>
      </w:ins>
      <w:r>
        <w:rPr>
          <w:rStyle w:val="heading-label"/>
          <w:rFonts w:ascii="Arial" w:eastAsia="Times New Roman" w:hAnsi="Arial" w:cs="Arial"/>
        </w:rPr>
        <w:t xml:space="preserve"> </w:t>
      </w:r>
      <w:r>
        <w:rPr>
          <w:rFonts w:ascii="Arial" w:eastAsia="Times New Roman" w:hAnsi="Arial" w:cs="Arial"/>
        </w:rPr>
        <w:t xml:space="preserve">Sample Timeline: Entry whose Defining Document is a SMPTE Engineering Document. </w:t>
      </w:r>
    </w:p>
    <w:p w14:paraId="16D51759"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B.2</w:t>
      </w:r>
      <w:r>
        <w:rPr>
          <w:rStyle w:val="heading-label"/>
          <w:rFonts w:ascii="Arial" w:eastAsia="Times New Roman" w:hAnsi="Arial" w:cs="Arial"/>
        </w:rPr>
        <w:t xml:space="preserve"> </w:t>
      </w:r>
      <w:r>
        <w:rPr>
          <w:rFonts w:ascii="Arial" w:eastAsia="Times New Roman" w:hAnsi="Arial" w:cs="Arial"/>
        </w:rPr>
        <w:t>SMPTE RDD as Defining Document</w:t>
      </w:r>
    </w:p>
    <w:p w14:paraId="07ED5CB8" w14:textId="29337297" w:rsidR="00000000" w:rsidRDefault="00000000">
      <w:pPr>
        <w:pStyle w:val="NormalWeb"/>
        <w:divId w:val="1295714999"/>
        <w:rPr>
          <w:rFonts w:ascii="Arial" w:hAnsi="Arial" w:cs="Arial"/>
        </w:rPr>
      </w:pPr>
      <w:hyperlink w:anchor="sec-figure-rdd-timeline" w:history="1">
        <w:r>
          <w:rPr>
            <w:rStyle w:val="Hyperlink"/>
            <w:rFonts w:ascii="Arial" w:hAnsi="Arial" w:cs="Arial"/>
          </w:rPr>
          <w:t>Figure B.2</w:t>
        </w:r>
      </w:hyperlink>
      <w:del w:id="552" w:author="db" w:date="2022-09-02T14:54:00Z">
        <w:r>
          <w:delText>Figure 3</w:delText>
        </w:r>
      </w:del>
      <w:r>
        <w:rPr>
          <w:rFonts w:ascii="Arial" w:hAnsi="Arial" w:cs="Arial"/>
        </w:rPr>
        <w:t xml:space="preserve"> illustrates the Release process for an Entry whose Defining Document is a SMPTE RDD. </w:t>
      </w:r>
    </w:p>
    <w:p w14:paraId="1E1B089E" w14:textId="77777777" w:rsidR="00B87F14" w:rsidRDefault="00000000">
      <w:pPr>
        <w:spacing w:after="201" w:line="259" w:lineRule="auto"/>
        <w:ind w:left="555"/>
        <w:rPr>
          <w:del w:id="553" w:author="db" w:date="2022-09-02T14:54:00Z"/>
        </w:rPr>
      </w:pPr>
      <w:r>
        <w:rPr>
          <w:rFonts w:ascii="Arial" w:eastAsia="Times New Roman" w:hAnsi="Arial" w:cs="Arial"/>
        </w:rPr>
        <w:fldChar w:fldCharType="begin"/>
      </w:r>
      <w:r>
        <w:rPr>
          <w:rFonts w:ascii="Arial" w:eastAsia="Times New Roman" w:hAnsi="Arial" w:cs="Arial"/>
        </w:rPr>
        <w:instrText xml:space="preserve"> INCLUDEPICTURE  \d "/Users/dcb/Downloads/Metadata Registers Procedures_files/rdd-timeline.png" \x \y \* MERGEFORMATINET </w:instrText>
      </w:r>
      <w:r>
        <w:rPr>
          <w:rFonts w:ascii="Arial" w:eastAsia="Times New Roman" w:hAnsi="Arial" w:cs="Arial"/>
        </w:rPr>
        <w:fldChar w:fldCharType="separate"/>
      </w:r>
      <w:r>
        <w:rPr>
          <w:rFonts w:ascii="Arial" w:eastAsia="Times New Roman" w:hAnsi="Arial" w:cs="Arial"/>
          <w:noProof/>
        </w:rPr>
        <w:drawing>
          <wp:inline distT="0" distB="0" distL="0" distR="0" wp14:anchorId="60F17FAE" wp14:editId="2BBC2076">
            <wp:extent cx="13411200" cy="463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3411200" cy="4635500"/>
                    </a:xfrm>
                    <a:prstGeom prst="rect">
                      <a:avLst/>
                    </a:prstGeom>
                    <a:noFill/>
                    <a:ln>
                      <a:noFill/>
                    </a:ln>
                  </pic:spPr>
                </pic:pic>
              </a:graphicData>
            </a:graphic>
          </wp:inline>
        </w:drawing>
      </w:r>
      <w:r>
        <w:rPr>
          <w:rFonts w:ascii="Arial" w:eastAsia="Times New Roman" w:hAnsi="Arial" w:cs="Arial"/>
        </w:rPr>
        <w:fldChar w:fldCharType="end"/>
      </w:r>
      <w:del w:id="554" w:author="db" w:date="2022-09-02T14:54:00Z">
        <w:r>
          <w:rPr>
            <w:rFonts w:ascii="Calibri" w:eastAsia="Calibri" w:hAnsi="Calibri" w:cs="Calibri"/>
            <w:noProof/>
            <w:sz w:val="22"/>
          </w:rPr>
          <mc:AlternateContent>
            <mc:Choice Requires="wpg">
              <w:drawing>
                <wp:inline distT="0" distB="0" distL="0" distR="0" wp14:anchorId="72BFF1C1" wp14:editId="48AA6250">
                  <wp:extent cx="5508386" cy="1744113"/>
                  <wp:effectExtent l="0" t="0" r="0" b="0"/>
                  <wp:docPr id="25940" name="Group 25940"/>
                  <wp:cNvGraphicFramePr/>
                  <a:graphic xmlns:a="http://schemas.openxmlformats.org/drawingml/2006/main">
                    <a:graphicData uri="http://schemas.microsoft.com/office/word/2010/wordprocessingGroup">
                      <wpg:wgp>
                        <wpg:cNvGrpSpPr/>
                        <wpg:grpSpPr>
                          <a:xfrm>
                            <a:off x="0" y="0"/>
                            <a:ext cx="5508386" cy="1744113"/>
                            <a:chOff x="0" y="0"/>
                            <a:chExt cx="5508386" cy="1744113"/>
                          </a:xfrm>
                        </wpg:grpSpPr>
                        <wps:wsp>
                          <wps:cNvPr id="4675" name="Rectangle 4675"/>
                          <wps:cNvSpPr/>
                          <wps:spPr>
                            <a:xfrm>
                              <a:off x="0" y="1588347"/>
                              <a:ext cx="51621" cy="207168"/>
                            </a:xfrm>
                            <a:prstGeom prst="rect">
                              <a:avLst/>
                            </a:prstGeom>
                            <a:ln>
                              <a:noFill/>
                            </a:ln>
                          </wps:spPr>
                          <wps:txbx>
                            <w:txbxContent>
                              <w:p w14:paraId="35BFC42D" w14:textId="77777777" w:rsidR="00B87F14" w:rsidRDefault="00000000">
                                <w:pPr>
                                  <w:spacing w:after="160" w:line="259" w:lineRule="auto"/>
                                  <w:rPr>
                                    <w:del w:id="555" w:author="db" w:date="2022-09-02T14:54:00Z"/>
                                  </w:rPr>
                                </w:pPr>
                                <w:del w:id="556" w:author="db" w:date="2022-09-02T14:54:00Z">
                                  <w:r>
                                    <w:rPr>
                                      <w:sz w:val="22"/>
                                    </w:rPr>
                                    <w:delText xml:space="preserve"> </w:delText>
                                  </w:r>
                                </w:del>
                              </w:p>
                            </w:txbxContent>
                          </wps:txbx>
                          <wps:bodyPr horzOverflow="overflow" vert="horz" lIns="0" tIns="0" rIns="0" bIns="0" rtlCol="0">
                            <a:noAutofit/>
                          </wps:bodyPr>
                        </wps:wsp>
                        <wps:wsp>
                          <wps:cNvPr id="4676" name="Rectangle 4676"/>
                          <wps:cNvSpPr/>
                          <wps:spPr>
                            <a:xfrm>
                              <a:off x="38100" y="1588347"/>
                              <a:ext cx="51621" cy="207168"/>
                            </a:xfrm>
                            <a:prstGeom prst="rect">
                              <a:avLst/>
                            </a:prstGeom>
                            <a:ln>
                              <a:noFill/>
                            </a:ln>
                          </wps:spPr>
                          <wps:txbx>
                            <w:txbxContent>
                              <w:p w14:paraId="5CC50215" w14:textId="77777777" w:rsidR="00B87F14" w:rsidRDefault="00000000">
                                <w:pPr>
                                  <w:spacing w:after="160" w:line="259" w:lineRule="auto"/>
                                  <w:rPr>
                                    <w:del w:id="557" w:author="db" w:date="2022-09-02T14:54:00Z"/>
                                  </w:rPr>
                                </w:pPr>
                                <w:del w:id="558" w:author="db" w:date="2022-09-02T14:54:00Z">
                                  <w:r>
                                    <w:rPr>
                                      <w:rFonts w:ascii="Arial" w:eastAsia="Arial" w:hAnsi="Arial" w:cs="Arial"/>
                                      <w:b/>
                                      <w:sz w:val="22"/>
                                    </w:rPr>
                                    <w:delText xml:space="preserve"> </w:delText>
                                  </w:r>
                                </w:del>
                              </w:p>
                            </w:txbxContent>
                          </wps:txbx>
                          <wps:bodyPr horzOverflow="overflow" vert="horz" lIns="0" tIns="0" rIns="0" bIns="0" rtlCol="0">
                            <a:noAutofit/>
                          </wps:bodyPr>
                        </wps:wsp>
                        <wps:wsp>
                          <wps:cNvPr id="4677" name="Rectangle 4677"/>
                          <wps:cNvSpPr/>
                          <wps:spPr>
                            <a:xfrm>
                              <a:off x="5469573" y="1588347"/>
                              <a:ext cx="51621" cy="207168"/>
                            </a:xfrm>
                            <a:prstGeom prst="rect">
                              <a:avLst/>
                            </a:prstGeom>
                            <a:ln>
                              <a:noFill/>
                            </a:ln>
                          </wps:spPr>
                          <wps:txbx>
                            <w:txbxContent>
                              <w:p w14:paraId="199483E0" w14:textId="77777777" w:rsidR="00B87F14" w:rsidRDefault="00000000">
                                <w:pPr>
                                  <w:spacing w:after="160" w:line="259" w:lineRule="auto"/>
                                  <w:rPr>
                                    <w:del w:id="559" w:author="db" w:date="2022-09-02T14:54:00Z"/>
                                  </w:rPr>
                                </w:pPr>
                                <w:del w:id="560" w:author="db" w:date="2022-09-02T14:54:00Z">
                                  <w:r>
                                    <w:rPr>
                                      <w:rFonts w:ascii="Arial" w:eastAsia="Arial" w:hAnsi="Arial" w:cs="Arial"/>
                                      <w:b/>
                                      <w:sz w:val="22"/>
                                    </w:rPr>
                                    <w:delText xml:space="preserve"> </w:delText>
                                  </w:r>
                                </w:del>
                              </w:p>
                            </w:txbxContent>
                          </wps:txbx>
                          <wps:bodyPr horzOverflow="overflow" vert="horz" lIns="0" tIns="0" rIns="0" bIns="0" rtlCol="0">
                            <a:noAutofit/>
                          </wps:bodyPr>
                        </wps:wsp>
                        <wps:wsp>
                          <wps:cNvPr id="4773" name="Shape 4773"/>
                          <wps:cNvSpPr/>
                          <wps:spPr>
                            <a:xfrm>
                              <a:off x="758515" y="832391"/>
                              <a:ext cx="2253012" cy="0"/>
                            </a:xfrm>
                            <a:custGeom>
                              <a:avLst/>
                              <a:gdLst/>
                              <a:ahLst/>
                              <a:cxnLst/>
                              <a:rect l="0" t="0" r="0" b="0"/>
                              <a:pathLst>
                                <a:path w="2253012">
                                  <a:moveTo>
                                    <a:pt x="0" y="0"/>
                                  </a:moveTo>
                                  <a:lnTo>
                                    <a:pt x="2253012" y="0"/>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74" name="Shape 4774"/>
                          <wps:cNvSpPr/>
                          <wps:spPr>
                            <a:xfrm>
                              <a:off x="865799" y="190082"/>
                              <a:ext cx="2360296" cy="0"/>
                            </a:xfrm>
                            <a:custGeom>
                              <a:avLst/>
                              <a:gdLst/>
                              <a:ahLst/>
                              <a:cxnLst/>
                              <a:rect l="0" t="0" r="0" b="0"/>
                              <a:pathLst>
                                <a:path w="2360296">
                                  <a:moveTo>
                                    <a:pt x="0" y="0"/>
                                  </a:moveTo>
                                  <a:lnTo>
                                    <a:pt x="2360296" y="0"/>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75" name="Shape 4775"/>
                          <wps:cNvSpPr/>
                          <wps:spPr>
                            <a:xfrm>
                              <a:off x="758515" y="778864"/>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76" name="Shape 4776"/>
                          <wps:cNvSpPr/>
                          <wps:spPr>
                            <a:xfrm>
                              <a:off x="1187651" y="778864"/>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77" name="Shape 4777"/>
                          <wps:cNvSpPr/>
                          <wps:spPr>
                            <a:xfrm>
                              <a:off x="1616835" y="778864"/>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78" name="Shape 4778"/>
                          <wps:cNvSpPr/>
                          <wps:spPr>
                            <a:xfrm>
                              <a:off x="3011527" y="778864"/>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79" name="Rectangle 4779"/>
                          <wps:cNvSpPr/>
                          <wps:spPr>
                            <a:xfrm>
                              <a:off x="531037" y="642369"/>
                              <a:ext cx="289211" cy="128910"/>
                            </a:xfrm>
                            <a:prstGeom prst="rect">
                              <a:avLst/>
                            </a:prstGeom>
                            <a:ln>
                              <a:noFill/>
                            </a:ln>
                          </wps:spPr>
                          <wps:txbx>
                            <w:txbxContent>
                              <w:p w14:paraId="54AD3A98" w14:textId="77777777" w:rsidR="00B87F14" w:rsidRDefault="00000000">
                                <w:pPr>
                                  <w:spacing w:after="160" w:line="259" w:lineRule="auto"/>
                                  <w:rPr>
                                    <w:del w:id="561" w:author="db" w:date="2022-09-02T14:54:00Z"/>
                                  </w:rPr>
                                </w:pPr>
                                <w:del w:id="562" w:author="db" w:date="2022-09-02T14:54:00Z">
                                  <w:r>
                                    <w:rPr>
                                      <w:rFonts w:ascii="Calibri" w:eastAsia="Calibri" w:hAnsi="Calibri" w:cs="Calibri"/>
                                      <w:sz w:val="15"/>
                                    </w:rPr>
                                    <w:delText>Initial</w:delText>
                                  </w:r>
                                </w:del>
                              </w:p>
                            </w:txbxContent>
                          </wps:txbx>
                          <wps:bodyPr horzOverflow="overflow" vert="horz" lIns="0" tIns="0" rIns="0" bIns="0" rtlCol="0">
                            <a:noAutofit/>
                          </wps:bodyPr>
                        </wps:wsp>
                        <wps:wsp>
                          <wps:cNvPr id="4780" name="Rectangle 4780"/>
                          <wps:cNvSpPr/>
                          <wps:spPr>
                            <a:xfrm>
                              <a:off x="748430" y="642369"/>
                              <a:ext cx="63162" cy="128910"/>
                            </a:xfrm>
                            <a:prstGeom prst="rect">
                              <a:avLst/>
                            </a:prstGeom>
                            <a:ln>
                              <a:noFill/>
                            </a:ln>
                          </wps:spPr>
                          <wps:txbx>
                            <w:txbxContent>
                              <w:p w14:paraId="671713FB" w14:textId="77777777" w:rsidR="00B87F14" w:rsidRDefault="00000000">
                                <w:pPr>
                                  <w:spacing w:after="160" w:line="259" w:lineRule="auto"/>
                                  <w:rPr>
                                    <w:del w:id="563" w:author="db" w:date="2022-09-02T14:54:00Z"/>
                                  </w:rPr>
                                </w:pPr>
                                <w:del w:id="564" w:author="db" w:date="2022-09-02T14:54:00Z">
                                  <w:r>
                                    <w:rPr>
                                      <w:rFonts w:ascii="Calibri" w:eastAsia="Calibri" w:hAnsi="Calibri" w:cs="Calibri"/>
                                      <w:sz w:val="15"/>
                                    </w:rPr>
                                    <w:delText>_</w:delText>
                                  </w:r>
                                </w:del>
                              </w:p>
                            </w:txbxContent>
                          </wps:txbx>
                          <wps:bodyPr horzOverflow="overflow" vert="horz" lIns="0" tIns="0" rIns="0" bIns="0" rtlCol="0">
                            <a:noAutofit/>
                          </wps:bodyPr>
                        </wps:wsp>
                        <wps:wsp>
                          <wps:cNvPr id="4781" name="Rectangle 4781"/>
                          <wps:cNvSpPr/>
                          <wps:spPr>
                            <a:xfrm>
                              <a:off x="795933" y="642369"/>
                              <a:ext cx="252806" cy="128910"/>
                            </a:xfrm>
                            <a:prstGeom prst="rect">
                              <a:avLst/>
                            </a:prstGeom>
                            <a:ln>
                              <a:noFill/>
                            </a:ln>
                          </wps:spPr>
                          <wps:txbx>
                            <w:txbxContent>
                              <w:p w14:paraId="245C7962" w14:textId="77777777" w:rsidR="00B87F14" w:rsidRDefault="00000000">
                                <w:pPr>
                                  <w:spacing w:after="160" w:line="259" w:lineRule="auto"/>
                                  <w:rPr>
                                    <w:del w:id="565" w:author="db" w:date="2022-09-02T14:54:00Z"/>
                                  </w:rPr>
                                </w:pPr>
                                <w:del w:id="566" w:author="db" w:date="2022-09-02T14:54:00Z">
                                  <w:r>
                                    <w:rPr>
                                      <w:rFonts w:ascii="Calibri" w:eastAsia="Calibri" w:hAnsi="Calibri" w:cs="Calibri"/>
                                      <w:sz w:val="15"/>
                                    </w:rPr>
                                    <w:delText>draft</w:delText>
                                  </w:r>
                                </w:del>
                              </w:p>
                            </w:txbxContent>
                          </wps:txbx>
                          <wps:bodyPr horzOverflow="overflow" vert="horz" lIns="0" tIns="0" rIns="0" bIns="0" rtlCol="0">
                            <a:noAutofit/>
                          </wps:bodyPr>
                        </wps:wsp>
                        <wps:wsp>
                          <wps:cNvPr id="4782" name="Rectangle 4782"/>
                          <wps:cNvSpPr/>
                          <wps:spPr>
                            <a:xfrm>
                              <a:off x="1088330" y="642369"/>
                              <a:ext cx="264202" cy="128910"/>
                            </a:xfrm>
                            <a:prstGeom prst="rect">
                              <a:avLst/>
                            </a:prstGeom>
                            <a:ln>
                              <a:noFill/>
                            </a:ln>
                          </wps:spPr>
                          <wps:txbx>
                            <w:txbxContent>
                              <w:p w14:paraId="21A41AE6" w14:textId="77777777" w:rsidR="00B87F14" w:rsidRDefault="00000000">
                                <w:pPr>
                                  <w:spacing w:after="160" w:line="259" w:lineRule="auto"/>
                                  <w:rPr>
                                    <w:del w:id="567" w:author="db" w:date="2022-09-02T14:54:00Z"/>
                                  </w:rPr>
                                </w:pPr>
                                <w:del w:id="568" w:author="db" w:date="2022-09-02T14:54:00Z">
                                  <w:r>
                                    <w:rPr>
                                      <w:rFonts w:ascii="Calibri" w:eastAsia="Calibri" w:hAnsi="Calibri" w:cs="Calibri"/>
                                      <w:sz w:val="15"/>
                                    </w:rPr>
                                    <w:delText>Draft</w:delText>
                                  </w:r>
                                </w:del>
                              </w:p>
                            </w:txbxContent>
                          </wps:txbx>
                          <wps:bodyPr horzOverflow="overflow" vert="horz" lIns="0" tIns="0" rIns="0" bIns="0" rtlCol="0">
                            <a:noAutofit/>
                          </wps:bodyPr>
                        </wps:wsp>
                        <wps:wsp>
                          <wps:cNvPr id="4783" name="Rectangle 4783"/>
                          <wps:cNvSpPr/>
                          <wps:spPr>
                            <a:xfrm>
                              <a:off x="1471763" y="642369"/>
                              <a:ext cx="385694" cy="128910"/>
                            </a:xfrm>
                            <a:prstGeom prst="rect">
                              <a:avLst/>
                            </a:prstGeom>
                            <a:ln>
                              <a:noFill/>
                            </a:ln>
                          </wps:spPr>
                          <wps:txbx>
                            <w:txbxContent>
                              <w:p w14:paraId="76E71C2C" w14:textId="77777777" w:rsidR="00B87F14" w:rsidRDefault="00000000">
                                <w:pPr>
                                  <w:spacing w:after="160" w:line="259" w:lineRule="auto"/>
                                  <w:rPr>
                                    <w:del w:id="569" w:author="db" w:date="2022-09-02T14:54:00Z"/>
                                  </w:rPr>
                                </w:pPr>
                                <w:del w:id="570" w:author="db" w:date="2022-09-02T14:54:00Z">
                                  <w:r>
                                    <w:rPr>
                                      <w:rFonts w:ascii="Calibri" w:eastAsia="Calibri" w:hAnsi="Calibri" w:cs="Calibri"/>
                                      <w:sz w:val="15"/>
                                    </w:rPr>
                                    <w:delText>Mature</w:delText>
                                  </w:r>
                                </w:del>
                              </w:p>
                            </w:txbxContent>
                          </wps:txbx>
                          <wps:bodyPr horzOverflow="overflow" vert="horz" lIns="0" tIns="0" rIns="0" bIns="0" rtlCol="0">
                            <a:noAutofit/>
                          </wps:bodyPr>
                        </wps:wsp>
                        <wps:wsp>
                          <wps:cNvPr id="4784" name="Rectangle 4784"/>
                          <wps:cNvSpPr/>
                          <wps:spPr>
                            <a:xfrm>
                              <a:off x="2830098" y="642369"/>
                              <a:ext cx="482563" cy="128910"/>
                            </a:xfrm>
                            <a:prstGeom prst="rect">
                              <a:avLst/>
                            </a:prstGeom>
                            <a:ln>
                              <a:noFill/>
                            </a:ln>
                          </wps:spPr>
                          <wps:txbx>
                            <w:txbxContent>
                              <w:p w14:paraId="389E3A4A" w14:textId="77777777" w:rsidR="00B87F14" w:rsidRDefault="00000000">
                                <w:pPr>
                                  <w:spacing w:after="160" w:line="259" w:lineRule="auto"/>
                                  <w:rPr>
                                    <w:del w:id="571" w:author="db" w:date="2022-09-02T14:54:00Z"/>
                                  </w:rPr>
                                </w:pPr>
                                <w:del w:id="572" w:author="db" w:date="2022-09-02T14:54:00Z">
                                  <w:r>
                                    <w:rPr>
                                      <w:rFonts w:ascii="Calibri" w:eastAsia="Calibri" w:hAnsi="Calibri" w:cs="Calibri"/>
                                      <w:sz w:val="15"/>
                                    </w:rPr>
                                    <w:delText>Accepted</w:delText>
                                  </w:r>
                                </w:del>
                              </w:p>
                            </w:txbxContent>
                          </wps:txbx>
                          <wps:bodyPr horzOverflow="overflow" vert="horz" lIns="0" tIns="0" rIns="0" bIns="0" rtlCol="0">
                            <a:noAutofit/>
                          </wps:bodyPr>
                        </wps:wsp>
                        <wps:wsp>
                          <wps:cNvPr id="4785" name="Shape 4785"/>
                          <wps:cNvSpPr/>
                          <wps:spPr>
                            <a:xfrm>
                              <a:off x="3655231" y="1474725"/>
                              <a:ext cx="1716544" cy="0"/>
                            </a:xfrm>
                            <a:custGeom>
                              <a:avLst/>
                              <a:gdLst/>
                              <a:ahLst/>
                              <a:cxnLst/>
                              <a:rect l="0" t="0" r="0" b="0"/>
                              <a:pathLst>
                                <a:path w="1716544">
                                  <a:moveTo>
                                    <a:pt x="0" y="0"/>
                                  </a:moveTo>
                                  <a:lnTo>
                                    <a:pt x="1716544" y="0"/>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86" name="Shape 4786"/>
                          <wps:cNvSpPr/>
                          <wps:spPr>
                            <a:xfrm>
                              <a:off x="3655231" y="1421197"/>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87" name="Rectangle 4787"/>
                          <wps:cNvSpPr/>
                          <wps:spPr>
                            <a:xfrm>
                              <a:off x="3583470" y="1284701"/>
                              <a:ext cx="190839" cy="128910"/>
                            </a:xfrm>
                            <a:prstGeom prst="rect">
                              <a:avLst/>
                            </a:prstGeom>
                            <a:ln>
                              <a:noFill/>
                            </a:ln>
                          </wps:spPr>
                          <wps:txbx>
                            <w:txbxContent>
                              <w:p w14:paraId="0A157591" w14:textId="77777777" w:rsidR="00B87F14" w:rsidRDefault="00000000">
                                <w:pPr>
                                  <w:spacing w:after="160" w:line="259" w:lineRule="auto"/>
                                  <w:rPr>
                                    <w:del w:id="573" w:author="db" w:date="2022-09-02T14:54:00Z"/>
                                  </w:rPr>
                                </w:pPr>
                                <w:del w:id="574" w:author="db" w:date="2022-09-02T14:54:00Z">
                                  <w:r>
                                    <w:rPr>
                                      <w:rFonts w:ascii="Calibri" w:eastAsia="Calibri" w:hAnsi="Calibri" w:cs="Calibri"/>
                                      <w:sz w:val="15"/>
                                    </w:rPr>
                                    <w:delText>WD</w:delText>
                                  </w:r>
                                </w:del>
                              </w:p>
                            </w:txbxContent>
                          </wps:txbx>
                          <wps:bodyPr horzOverflow="overflow" vert="horz" lIns="0" tIns="0" rIns="0" bIns="0" rtlCol="0">
                            <a:noAutofit/>
                          </wps:bodyPr>
                        </wps:wsp>
                        <wps:wsp>
                          <wps:cNvPr id="4788" name="Shape 4788"/>
                          <wps:cNvSpPr/>
                          <wps:spPr>
                            <a:xfrm>
                              <a:off x="4084367" y="1421197"/>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89" name="Rectangle 4789"/>
                          <wps:cNvSpPr/>
                          <wps:spPr>
                            <a:xfrm>
                              <a:off x="4029533" y="1284701"/>
                              <a:ext cx="145631" cy="128910"/>
                            </a:xfrm>
                            <a:prstGeom prst="rect">
                              <a:avLst/>
                            </a:prstGeom>
                            <a:ln>
                              <a:noFill/>
                            </a:ln>
                          </wps:spPr>
                          <wps:txbx>
                            <w:txbxContent>
                              <w:p w14:paraId="1F3F670F" w14:textId="77777777" w:rsidR="00B87F14" w:rsidRDefault="00000000">
                                <w:pPr>
                                  <w:spacing w:after="160" w:line="259" w:lineRule="auto"/>
                                  <w:rPr>
                                    <w:del w:id="575" w:author="db" w:date="2022-09-02T14:54:00Z"/>
                                  </w:rPr>
                                </w:pPr>
                                <w:del w:id="576" w:author="db" w:date="2022-09-02T14:54:00Z">
                                  <w:r>
                                    <w:rPr>
                                      <w:rFonts w:ascii="Calibri" w:eastAsia="Calibri" w:hAnsi="Calibri" w:cs="Calibri"/>
                                      <w:sz w:val="15"/>
                                    </w:rPr>
                                    <w:delText>CD</w:delText>
                                  </w:r>
                                </w:del>
                              </w:p>
                            </w:txbxContent>
                          </wps:txbx>
                          <wps:bodyPr horzOverflow="overflow" vert="horz" lIns="0" tIns="0" rIns="0" bIns="0" rtlCol="0">
                            <a:noAutofit/>
                          </wps:bodyPr>
                        </wps:wsp>
                        <wps:wsp>
                          <wps:cNvPr id="4790" name="Shape 4790"/>
                          <wps:cNvSpPr/>
                          <wps:spPr>
                            <a:xfrm>
                              <a:off x="4513503" y="1421197"/>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91" name="Rectangle 4791"/>
                          <wps:cNvSpPr/>
                          <wps:spPr>
                            <a:xfrm>
                              <a:off x="4436735" y="1284701"/>
                              <a:ext cx="203907" cy="128910"/>
                            </a:xfrm>
                            <a:prstGeom prst="rect">
                              <a:avLst/>
                            </a:prstGeom>
                            <a:ln>
                              <a:noFill/>
                            </a:ln>
                          </wps:spPr>
                          <wps:txbx>
                            <w:txbxContent>
                              <w:p w14:paraId="5B1A7F36" w14:textId="77777777" w:rsidR="00B87F14" w:rsidRDefault="00000000">
                                <w:pPr>
                                  <w:spacing w:after="160" w:line="259" w:lineRule="auto"/>
                                  <w:rPr>
                                    <w:del w:id="577" w:author="db" w:date="2022-09-02T14:54:00Z"/>
                                  </w:rPr>
                                </w:pPr>
                                <w:del w:id="578" w:author="db" w:date="2022-09-02T14:54:00Z">
                                  <w:r>
                                    <w:rPr>
                                      <w:rFonts w:ascii="Calibri" w:eastAsia="Calibri" w:hAnsi="Calibri" w:cs="Calibri"/>
                                      <w:sz w:val="15"/>
                                    </w:rPr>
                                    <w:delText>FCD</w:delText>
                                  </w:r>
                                </w:del>
                              </w:p>
                            </w:txbxContent>
                          </wps:txbx>
                          <wps:bodyPr horzOverflow="overflow" vert="horz" lIns="0" tIns="0" rIns="0" bIns="0" rtlCol="0">
                            <a:noAutofit/>
                          </wps:bodyPr>
                        </wps:wsp>
                        <wps:wsp>
                          <wps:cNvPr id="4792" name="Shape 4792"/>
                          <wps:cNvSpPr/>
                          <wps:spPr>
                            <a:xfrm>
                              <a:off x="4942639" y="1421197"/>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93" name="Rectangle 4793"/>
                          <wps:cNvSpPr/>
                          <wps:spPr>
                            <a:xfrm>
                              <a:off x="4888639" y="1284701"/>
                              <a:ext cx="143604" cy="128910"/>
                            </a:xfrm>
                            <a:prstGeom prst="rect">
                              <a:avLst/>
                            </a:prstGeom>
                            <a:ln>
                              <a:noFill/>
                            </a:ln>
                          </wps:spPr>
                          <wps:txbx>
                            <w:txbxContent>
                              <w:p w14:paraId="6A88AAB4" w14:textId="77777777" w:rsidR="00B87F14" w:rsidRDefault="00000000">
                                <w:pPr>
                                  <w:spacing w:after="160" w:line="259" w:lineRule="auto"/>
                                  <w:rPr>
                                    <w:del w:id="579" w:author="db" w:date="2022-09-02T14:54:00Z"/>
                                  </w:rPr>
                                </w:pPr>
                                <w:del w:id="580" w:author="db" w:date="2022-09-02T14:54:00Z">
                                  <w:r>
                                    <w:rPr>
                                      <w:rFonts w:ascii="Calibri" w:eastAsia="Calibri" w:hAnsi="Calibri" w:cs="Calibri"/>
                                      <w:sz w:val="15"/>
                                    </w:rPr>
                                    <w:delText>DP</w:delText>
                                  </w:r>
                                </w:del>
                              </w:p>
                            </w:txbxContent>
                          </wps:txbx>
                          <wps:bodyPr horzOverflow="overflow" vert="horz" lIns="0" tIns="0" rIns="0" bIns="0" rtlCol="0">
                            <a:noAutofit/>
                          </wps:bodyPr>
                        </wps:wsp>
                        <wps:wsp>
                          <wps:cNvPr id="4794" name="Shape 4794"/>
                          <wps:cNvSpPr/>
                          <wps:spPr>
                            <a:xfrm>
                              <a:off x="5371775" y="1421197"/>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95" name="Rectangle 4795"/>
                          <wps:cNvSpPr/>
                          <wps:spPr>
                            <a:xfrm>
                              <a:off x="5297034" y="1284702"/>
                              <a:ext cx="198746" cy="128909"/>
                            </a:xfrm>
                            <a:prstGeom prst="rect">
                              <a:avLst/>
                            </a:prstGeom>
                            <a:ln>
                              <a:noFill/>
                            </a:ln>
                          </wps:spPr>
                          <wps:txbx>
                            <w:txbxContent>
                              <w:p w14:paraId="4407BA96" w14:textId="77777777" w:rsidR="00B87F14" w:rsidRDefault="00000000">
                                <w:pPr>
                                  <w:spacing w:after="160" w:line="259" w:lineRule="auto"/>
                                  <w:rPr>
                                    <w:del w:id="581" w:author="db" w:date="2022-09-02T14:54:00Z"/>
                                  </w:rPr>
                                </w:pPr>
                                <w:del w:id="582" w:author="db" w:date="2022-09-02T14:54:00Z">
                                  <w:r>
                                    <w:rPr>
                                      <w:rFonts w:ascii="Calibri" w:eastAsia="Calibri" w:hAnsi="Calibri" w:cs="Calibri"/>
                                      <w:sz w:val="15"/>
                                    </w:rPr>
                                    <w:delText>Pub</w:delText>
                                  </w:r>
                                </w:del>
                              </w:p>
                            </w:txbxContent>
                          </wps:txbx>
                          <wps:bodyPr horzOverflow="overflow" vert="horz" lIns="0" tIns="0" rIns="0" bIns="0" rtlCol="0">
                            <a:noAutofit/>
                          </wps:bodyPr>
                        </wps:wsp>
                        <wps:wsp>
                          <wps:cNvPr id="4796" name="Shape 4796"/>
                          <wps:cNvSpPr/>
                          <wps:spPr>
                            <a:xfrm>
                              <a:off x="865799" y="109791"/>
                              <a:ext cx="0" cy="133819"/>
                            </a:xfrm>
                            <a:custGeom>
                              <a:avLst/>
                              <a:gdLst/>
                              <a:ahLst/>
                              <a:cxnLst/>
                              <a:rect l="0" t="0" r="0" b="0"/>
                              <a:pathLst>
                                <a:path h="133819">
                                  <a:moveTo>
                                    <a:pt x="0" y="0"/>
                                  </a:moveTo>
                                  <a:lnTo>
                                    <a:pt x="0" y="133819"/>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97" name="Rectangle 4797"/>
                          <wps:cNvSpPr/>
                          <wps:spPr>
                            <a:xfrm>
                              <a:off x="766478" y="0"/>
                              <a:ext cx="264202" cy="128910"/>
                            </a:xfrm>
                            <a:prstGeom prst="rect">
                              <a:avLst/>
                            </a:prstGeom>
                            <a:ln>
                              <a:noFill/>
                            </a:ln>
                          </wps:spPr>
                          <wps:txbx>
                            <w:txbxContent>
                              <w:p w14:paraId="1A59D616" w14:textId="77777777" w:rsidR="00B87F14" w:rsidRDefault="00000000">
                                <w:pPr>
                                  <w:spacing w:after="160" w:line="259" w:lineRule="auto"/>
                                  <w:rPr>
                                    <w:del w:id="583" w:author="db" w:date="2022-09-02T14:54:00Z"/>
                                  </w:rPr>
                                </w:pPr>
                                <w:del w:id="584" w:author="db" w:date="2022-09-02T14:54:00Z">
                                  <w:r>
                                    <w:rPr>
                                      <w:rFonts w:ascii="Calibri" w:eastAsia="Calibri" w:hAnsi="Calibri" w:cs="Calibri"/>
                                      <w:sz w:val="15"/>
                                    </w:rPr>
                                    <w:delText>Draft</w:delText>
                                  </w:r>
                                </w:del>
                              </w:p>
                            </w:txbxContent>
                          </wps:txbx>
                          <wps:bodyPr horzOverflow="overflow" vert="horz" lIns="0" tIns="0" rIns="0" bIns="0" rtlCol="0">
                            <a:noAutofit/>
                          </wps:bodyPr>
                        </wps:wsp>
                        <wps:wsp>
                          <wps:cNvPr id="4798" name="Shape 4798"/>
                          <wps:cNvSpPr/>
                          <wps:spPr>
                            <a:xfrm>
                              <a:off x="2367823" y="136555"/>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799" name="Rectangle 4799"/>
                          <wps:cNvSpPr/>
                          <wps:spPr>
                            <a:xfrm>
                              <a:off x="2256009" y="0"/>
                              <a:ext cx="297326" cy="128911"/>
                            </a:xfrm>
                            <a:prstGeom prst="rect">
                              <a:avLst/>
                            </a:prstGeom>
                            <a:ln>
                              <a:noFill/>
                            </a:ln>
                          </wps:spPr>
                          <wps:txbx>
                            <w:txbxContent>
                              <w:p w14:paraId="00DBCD67" w14:textId="77777777" w:rsidR="00B87F14" w:rsidRDefault="00000000">
                                <w:pPr>
                                  <w:spacing w:after="160" w:line="259" w:lineRule="auto"/>
                                  <w:rPr>
                                    <w:del w:id="585" w:author="db" w:date="2022-09-02T14:54:00Z"/>
                                  </w:rPr>
                                </w:pPr>
                                <w:del w:id="586" w:author="db" w:date="2022-09-02T14:54:00Z">
                                  <w:r>
                                    <w:rPr>
                                      <w:rFonts w:ascii="Calibri" w:eastAsia="Calibri" w:hAnsi="Calibri" w:cs="Calibri"/>
                                      <w:sz w:val="15"/>
                                    </w:rPr>
                                    <w:delText>Ballot</w:delText>
                                  </w:r>
                                </w:del>
                              </w:p>
                            </w:txbxContent>
                          </wps:txbx>
                          <wps:bodyPr horzOverflow="overflow" vert="horz" lIns="0" tIns="0" rIns="0" bIns="0" rtlCol="0">
                            <a:noAutofit/>
                          </wps:bodyPr>
                        </wps:wsp>
                        <wps:wsp>
                          <wps:cNvPr id="4800" name="Shape 4800"/>
                          <wps:cNvSpPr/>
                          <wps:spPr>
                            <a:xfrm>
                              <a:off x="3226095" y="136555"/>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01" name="Rectangle 4801"/>
                          <wps:cNvSpPr/>
                          <wps:spPr>
                            <a:xfrm>
                              <a:off x="3151354" y="0"/>
                              <a:ext cx="198746" cy="128911"/>
                            </a:xfrm>
                            <a:prstGeom prst="rect">
                              <a:avLst/>
                            </a:prstGeom>
                            <a:ln>
                              <a:noFill/>
                            </a:ln>
                          </wps:spPr>
                          <wps:txbx>
                            <w:txbxContent>
                              <w:p w14:paraId="079FAF06" w14:textId="77777777" w:rsidR="00B87F14" w:rsidRDefault="00000000">
                                <w:pPr>
                                  <w:spacing w:after="160" w:line="259" w:lineRule="auto"/>
                                  <w:rPr>
                                    <w:del w:id="587" w:author="db" w:date="2022-09-02T14:54:00Z"/>
                                  </w:rPr>
                                </w:pPr>
                                <w:del w:id="588" w:author="db" w:date="2022-09-02T14:54:00Z">
                                  <w:r>
                                    <w:rPr>
                                      <w:rFonts w:ascii="Calibri" w:eastAsia="Calibri" w:hAnsi="Calibri" w:cs="Calibri"/>
                                      <w:sz w:val="15"/>
                                    </w:rPr>
                                    <w:delText>Pub</w:delText>
                                  </w:r>
                                </w:del>
                              </w:p>
                            </w:txbxContent>
                          </wps:txbx>
                          <wps:bodyPr horzOverflow="overflow" vert="horz" lIns="0" tIns="0" rIns="0" bIns="0" rtlCol="0">
                            <a:noAutofit/>
                          </wps:bodyPr>
                        </wps:wsp>
                        <wps:wsp>
                          <wps:cNvPr id="4802" name="Shape 4802"/>
                          <wps:cNvSpPr/>
                          <wps:spPr>
                            <a:xfrm>
                              <a:off x="3011527" y="190083"/>
                              <a:ext cx="0" cy="428198"/>
                            </a:xfrm>
                            <a:custGeom>
                              <a:avLst/>
                              <a:gdLst/>
                              <a:ahLst/>
                              <a:cxnLst/>
                              <a:rect l="0" t="0" r="0" b="0"/>
                              <a:pathLst>
                                <a:path h="428198">
                                  <a:moveTo>
                                    <a:pt x="0" y="0"/>
                                  </a:moveTo>
                                  <a:lnTo>
                                    <a:pt x="0" y="428198"/>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03" name="Shape 4803"/>
                          <wps:cNvSpPr/>
                          <wps:spPr>
                            <a:xfrm>
                              <a:off x="2978626" y="585450"/>
                              <a:ext cx="65801" cy="32830"/>
                            </a:xfrm>
                            <a:custGeom>
                              <a:avLst/>
                              <a:gdLst/>
                              <a:ahLst/>
                              <a:cxnLst/>
                              <a:rect l="0" t="0" r="0" b="0"/>
                              <a:pathLst>
                                <a:path w="65801" h="32830">
                                  <a:moveTo>
                                    <a:pt x="0" y="0"/>
                                  </a:moveTo>
                                  <a:lnTo>
                                    <a:pt x="32901" y="32830"/>
                                  </a:lnTo>
                                  <a:lnTo>
                                    <a:pt x="65801" y="0"/>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04" name="Shape 4804"/>
                          <wps:cNvSpPr/>
                          <wps:spPr>
                            <a:xfrm>
                              <a:off x="3011527" y="885919"/>
                              <a:ext cx="643704" cy="374695"/>
                            </a:xfrm>
                            <a:custGeom>
                              <a:avLst/>
                              <a:gdLst/>
                              <a:ahLst/>
                              <a:cxnLst/>
                              <a:rect l="0" t="0" r="0" b="0"/>
                              <a:pathLst>
                                <a:path w="643704" h="374695">
                                  <a:moveTo>
                                    <a:pt x="0" y="0"/>
                                  </a:moveTo>
                                  <a:lnTo>
                                    <a:pt x="0" y="214111"/>
                                  </a:lnTo>
                                  <a:lnTo>
                                    <a:pt x="643704" y="214111"/>
                                  </a:lnTo>
                                  <a:lnTo>
                                    <a:pt x="643704" y="37469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05" name="Shape 4805"/>
                          <wps:cNvSpPr/>
                          <wps:spPr>
                            <a:xfrm>
                              <a:off x="3622331" y="1227783"/>
                              <a:ext cx="65801" cy="32831"/>
                            </a:xfrm>
                            <a:custGeom>
                              <a:avLst/>
                              <a:gdLst/>
                              <a:ahLst/>
                              <a:cxnLst/>
                              <a:rect l="0" t="0" r="0" b="0"/>
                              <a:pathLst>
                                <a:path w="65801" h="32831">
                                  <a:moveTo>
                                    <a:pt x="0" y="0"/>
                                  </a:moveTo>
                                  <a:lnTo>
                                    <a:pt x="32900" y="32831"/>
                                  </a:lnTo>
                                  <a:lnTo>
                                    <a:pt x="65801" y="0"/>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06" name="Shape 4806"/>
                          <wps:cNvSpPr/>
                          <wps:spPr>
                            <a:xfrm>
                              <a:off x="1616835" y="243610"/>
                              <a:ext cx="750988" cy="374671"/>
                            </a:xfrm>
                            <a:custGeom>
                              <a:avLst/>
                              <a:gdLst/>
                              <a:ahLst/>
                              <a:cxnLst/>
                              <a:rect l="0" t="0" r="0" b="0"/>
                              <a:pathLst>
                                <a:path w="750988" h="374671">
                                  <a:moveTo>
                                    <a:pt x="0" y="374671"/>
                                  </a:moveTo>
                                  <a:lnTo>
                                    <a:pt x="0" y="53528"/>
                                  </a:lnTo>
                                  <a:lnTo>
                                    <a:pt x="750988" y="53528"/>
                                  </a:lnTo>
                                  <a:lnTo>
                                    <a:pt x="750988" y="0"/>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07" name="Shape 4807"/>
                          <wps:cNvSpPr/>
                          <wps:spPr>
                            <a:xfrm>
                              <a:off x="2334922" y="243610"/>
                              <a:ext cx="65801" cy="32831"/>
                            </a:xfrm>
                            <a:custGeom>
                              <a:avLst/>
                              <a:gdLst/>
                              <a:ahLst/>
                              <a:cxnLst/>
                              <a:rect l="0" t="0" r="0" b="0"/>
                              <a:pathLst>
                                <a:path w="65801" h="32831">
                                  <a:moveTo>
                                    <a:pt x="65801" y="32831"/>
                                  </a:moveTo>
                                  <a:lnTo>
                                    <a:pt x="32901" y="0"/>
                                  </a:lnTo>
                                  <a:lnTo>
                                    <a:pt x="0" y="32831"/>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08" name="Shape 4808"/>
                          <wps:cNvSpPr/>
                          <wps:spPr>
                            <a:xfrm>
                              <a:off x="758515" y="243610"/>
                              <a:ext cx="107284" cy="374671"/>
                            </a:xfrm>
                            <a:custGeom>
                              <a:avLst/>
                              <a:gdLst/>
                              <a:ahLst/>
                              <a:cxnLst/>
                              <a:rect l="0" t="0" r="0" b="0"/>
                              <a:pathLst>
                                <a:path w="107284" h="374671">
                                  <a:moveTo>
                                    <a:pt x="107284" y="0"/>
                                  </a:moveTo>
                                  <a:lnTo>
                                    <a:pt x="107284" y="160583"/>
                                  </a:lnTo>
                                  <a:lnTo>
                                    <a:pt x="0" y="160583"/>
                                  </a:lnTo>
                                  <a:lnTo>
                                    <a:pt x="0" y="374671"/>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09" name="Shape 4809"/>
                          <wps:cNvSpPr/>
                          <wps:spPr>
                            <a:xfrm>
                              <a:off x="725614" y="585450"/>
                              <a:ext cx="65801" cy="32831"/>
                            </a:xfrm>
                            <a:custGeom>
                              <a:avLst/>
                              <a:gdLst/>
                              <a:ahLst/>
                              <a:cxnLst/>
                              <a:rect l="0" t="0" r="0" b="0"/>
                              <a:pathLst>
                                <a:path w="65801" h="32831">
                                  <a:moveTo>
                                    <a:pt x="0" y="0"/>
                                  </a:moveTo>
                                  <a:lnTo>
                                    <a:pt x="32901" y="32831"/>
                                  </a:lnTo>
                                  <a:lnTo>
                                    <a:pt x="65801" y="0"/>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10" name="Rectangle 4810"/>
                          <wps:cNvSpPr/>
                          <wps:spPr>
                            <a:xfrm>
                              <a:off x="90004" y="1431903"/>
                              <a:ext cx="132028" cy="128911"/>
                            </a:xfrm>
                            <a:prstGeom prst="rect">
                              <a:avLst/>
                            </a:prstGeom>
                            <a:ln>
                              <a:noFill/>
                            </a:ln>
                          </wps:spPr>
                          <wps:txbx>
                            <w:txbxContent>
                              <w:p w14:paraId="64F14FAE" w14:textId="77777777" w:rsidR="00B87F14" w:rsidRDefault="00000000">
                                <w:pPr>
                                  <w:spacing w:after="160" w:line="259" w:lineRule="auto"/>
                                  <w:rPr>
                                    <w:del w:id="589" w:author="db" w:date="2022-09-02T14:54:00Z"/>
                                  </w:rPr>
                                </w:pPr>
                                <w:del w:id="590" w:author="db" w:date="2022-09-02T14:54:00Z">
                                  <w:r>
                                    <w:rPr>
                                      <w:rFonts w:ascii="Calibri" w:eastAsia="Calibri" w:hAnsi="Calibri" w:cs="Calibri"/>
                                      <w:sz w:val="15"/>
                                    </w:rPr>
                                    <w:delText>Re</w:delText>
                                  </w:r>
                                </w:del>
                              </w:p>
                            </w:txbxContent>
                          </wps:txbx>
                          <wps:bodyPr horzOverflow="overflow" vert="horz" lIns="0" tIns="0" rIns="0" bIns="0" rtlCol="0">
                            <a:noAutofit/>
                          </wps:bodyPr>
                        </wps:wsp>
                        <wps:wsp>
                          <wps:cNvPr id="4811" name="Rectangle 4811"/>
                          <wps:cNvSpPr/>
                          <wps:spPr>
                            <a:xfrm>
                              <a:off x="189231" y="1431903"/>
                              <a:ext cx="29171" cy="128911"/>
                            </a:xfrm>
                            <a:prstGeom prst="rect">
                              <a:avLst/>
                            </a:prstGeom>
                            <a:ln>
                              <a:noFill/>
                            </a:ln>
                          </wps:spPr>
                          <wps:txbx>
                            <w:txbxContent>
                              <w:p w14:paraId="1CC14B1D" w14:textId="77777777" w:rsidR="00B87F14" w:rsidRDefault="00000000">
                                <w:pPr>
                                  <w:spacing w:after="160" w:line="259" w:lineRule="auto"/>
                                  <w:rPr>
                                    <w:del w:id="591" w:author="db" w:date="2022-09-02T14:54:00Z"/>
                                  </w:rPr>
                                </w:pPr>
                                <w:del w:id="592" w:author="db" w:date="2022-09-02T14:54:00Z">
                                  <w:r>
                                    <w:rPr>
                                      <w:rFonts w:ascii="Calibri" w:eastAsia="Calibri" w:hAnsi="Calibri" w:cs="Calibri"/>
                                      <w:sz w:val="15"/>
                                    </w:rPr>
                                    <w:delText>l</w:delText>
                                  </w:r>
                                </w:del>
                              </w:p>
                            </w:txbxContent>
                          </wps:txbx>
                          <wps:bodyPr horzOverflow="overflow" vert="horz" lIns="0" tIns="0" rIns="0" bIns="0" rtlCol="0">
                            <a:noAutofit/>
                          </wps:bodyPr>
                        </wps:wsp>
                        <wps:wsp>
                          <wps:cNvPr id="4812" name="Rectangle 4812"/>
                          <wps:cNvSpPr/>
                          <wps:spPr>
                            <a:xfrm>
                              <a:off x="211114" y="1431903"/>
                              <a:ext cx="236629" cy="128911"/>
                            </a:xfrm>
                            <a:prstGeom prst="rect">
                              <a:avLst/>
                            </a:prstGeom>
                            <a:ln>
                              <a:noFill/>
                            </a:ln>
                          </wps:spPr>
                          <wps:txbx>
                            <w:txbxContent>
                              <w:p w14:paraId="3984D195" w14:textId="77777777" w:rsidR="00B87F14" w:rsidRDefault="00000000">
                                <w:pPr>
                                  <w:spacing w:after="160" w:line="259" w:lineRule="auto"/>
                                  <w:rPr>
                                    <w:del w:id="593" w:author="db" w:date="2022-09-02T14:54:00Z"/>
                                  </w:rPr>
                                </w:pPr>
                                <w:del w:id="594" w:author="db" w:date="2022-09-02T14:54:00Z">
                                  <w:r>
                                    <w:rPr>
                                      <w:rFonts w:ascii="Calibri" w:eastAsia="Calibri" w:hAnsi="Calibri" w:cs="Calibri"/>
                                      <w:sz w:val="15"/>
                                    </w:rPr>
                                    <w:delText>ease</w:delText>
                                  </w:r>
                                </w:del>
                              </w:p>
                            </w:txbxContent>
                          </wps:txbx>
                          <wps:bodyPr horzOverflow="overflow" vert="horz" lIns="0" tIns="0" rIns="0" bIns="0" rtlCol="0">
                            <a:noAutofit/>
                          </wps:bodyPr>
                        </wps:wsp>
                        <wps:wsp>
                          <wps:cNvPr id="4813" name="Shape 4813"/>
                          <wps:cNvSpPr/>
                          <wps:spPr>
                            <a:xfrm>
                              <a:off x="865799" y="1474724"/>
                              <a:ext cx="1716592" cy="1"/>
                            </a:xfrm>
                            <a:custGeom>
                              <a:avLst/>
                              <a:gdLst/>
                              <a:ahLst/>
                              <a:cxnLst/>
                              <a:rect l="0" t="0" r="0" b="0"/>
                              <a:pathLst>
                                <a:path w="1716592" h="1">
                                  <a:moveTo>
                                    <a:pt x="0" y="0"/>
                                  </a:moveTo>
                                  <a:lnTo>
                                    <a:pt x="1716592" y="1"/>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14" name="Shape 4814"/>
                          <wps:cNvSpPr/>
                          <wps:spPr>
                            <a:xfrm>
                              <a:off x="865799" y="1421196"/>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15" name="Rectangle 4815"/>
                          <wps:cNvSpPr/>
                          <wps:spPr>
                            <a:xfrm>
                              <a:off x="794050" y="1284702"/>
                              <a:ext cx="190839" cy="128909"/>
                            </a:xfrm>
                            <a:prstGeom prst="rect">
                              <a:avLst/>
                            </a:prstGeom>
                            <a:ln>
                              <a:noFill/>
                            </a:ln>
                          </wps:spPr>
                          <wps:txbx>
                            <w:txbxContent>
                              <w:p w14:paraId="58029955" w14:textId="77777777" w:rsidR="00B87F14" w:rsidRDefault="00000000">
                                <w:pPr>
                                  <w:spacing w:after="160" w:line="259" w:lineRule="auto"/>
                                  <w:rPr>
                                    <w:del w:id="595" w:author="db" w:date="2022-09-02T14:54:00Z"/>
                                  </w:rPr>
                                </w:pPr>
                                <w:del w:id="596" w:author="db" w:date="2022-09-02T14:54:00Z">
                                  <w:r>
                                    <w:rPr>
                                      <w:rFonts w:ascii="Calibri" w:eastAsia="Calibri" w:hAnsi="Calibri" w:cs="Calibri"/>
                                      <w:sz w:val="15"/>
                                    </w:rPr>
                                    <w:delText>WD</w:delText>
                                  </w:r>
                                </w:del>
                              </w:p>
                            </w:txbxContent>
                          </wps:txbx>
                          <wps:bodyPr horzOverflow="overflow" vert="horz" lIns="0" tIns="0" rIns="0" bIns="0" rtlCol="0">
                            <a:noAutofit/>
                          </wps:bodyPr>
                        </wps:wsp>
                        <wps:wsp>
                          <wps:cNvPr id="4816" name="Shape 4816"/>
                          <wps:cNvSpPr/>
                          <wps:spPr>
                            <a:xfrm>
                              <a:off x="1294983" y="1421196"/>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17" name="Rectangle 4817"/>
                          <wps:cNvSpPr/>
                          <wps:spPr>
                            <a:xfrm>
                              <a:off x="1240184" y="1284702"/>
                              <a:ext cx="145631" cy="128910"/>
                            </a:xfrm>
                            <a:prstGeom prst="rect">
                              <a:avLst/>
                            </a:prstGeom>
                            <a:ln>
                              <a:noFill/>
                            </a:ln>
                          </wps:spPr>
                          <wps:txbx>
                            <w:txbxContent>
                              <w:p w14:paraId="6BCE027B" w14:textId="77777777" w:rsidR="00B87F14" w:rsidRDefault="00000000">
                                <w:pPr>
                                  <w:spacing w:after="160" w:line="259" w:lineRule="auto"/>
                                  <w:rPr>
                                    <w:del w:id="597" w:author="db" w:date="2022-09-02T14:54:00Z"/>
                                  </w:rPr>
                                </w:pPr>
                                <w:del w:id="598" w:author="db" w:date="2022-09-02T14:54:00Z">
                                  <w:r>
                                    <w:rPr>
                                      <w:rFonts w:ascii="Calibri" w:eastAsia="Calibri" w:hAnsi="Calibri" w:cs="Calibri"/>
                                      <w:sz w:val="15"/>
                                    </w:rPr>
                                    <w:delText>CD</w:delText>
                                  </w:r>
                                </w:del>
                              </w:p>
                            </w:txbxContent>
                          </wps:txbx>
                          <wps:bodyPr horzOverflow="overflow" vert="horz" lIns="0" tIns="0" rIns="0" bIns="0" rtlCol="0">
                            <a:noAutofit/>
                          </wps:bodyPr>
                        </wps:wsp>
                        <wps:wsp>
                          <wps:cNvPr id="4818" name="Shape 4818"/>
                          <wps:cNvSpPr/>
                          <wps:spPr>
                            <a:xfrm>
                              <a:off x="1724119" y="1421196"/>
                              <a:ext cx="0" cy="107056"/>
                            </a:xfrm>
                            <a:custGeom>
                              <a:avLst/>
                              <a:gdLst/>
                              <a:ahLst/>
                              <a:cxnLst/>
                              <a:rect l="0" t="0" r="0" b="0"/>
                              <a:pathLst>
                                <a:path h="107056">
                                  <a:moveTo>
                                    <a:pt x="0" y="0"/>
                                  </a:moveTo>
                                  <a:lnTo>
                                    <a:pt x="0" y="107056"/>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19" name="Rectangle 4819"/>
                          <wps:cNvSpPr/>
                          <wps:spPr>
                            <a:xfrm>
                              <a:off x="1647351" y="1284701"/>
                              <a:ext cx="203907" cy="128911"/>
                            </a:xfrm>
                            <a:prstGeom prst="rect">
                              <a:avLst/>
                            </a:prstGeom>
                            <a:ln>
                              <a:noFill/>
                            </a:ln>
                          </wps:spPr>
                          <wps:txbx>
                            <w:txbxContent>
                              <w:p w14:paraId="552B17A2" w14:textId="77777777" w:rsidR="00B87F14" w:rsidRDefault="00000000">
                                <w:pPr>
                                  <w:spacing w:after="160" w:line="259" w:lineRule="auto"/>
                                  <w:rPr>
                                    <w:del w:id="599" w:author="db" w:date="2022-09-02T14:54:00Z"/>
                                  </w:rPr>
                                </w:pPr>
                                <w:del w:id="600" w:author="db" w:date="2022-09-02T14:54:00Z">
                                  <w:r>
                                    <w:rPr>
                                      <w:rFonts w:ascii="Calibri" w:eastAsia="Calibri" w:hAnsi="Calibri" w:cs="Calibri"/>
                                      <w:sz w:val="15"/>
                                    </w:rPr>
                                    <w:delText>FCD</w:delText>
                                  </w:r>
                                </w:del>
                              </w:p>
                            </w:txbxContent>
                          </wps:txbx>
                          <wps:bodyPr horzOverflow="overflow" vert="horz" lIns="0" tIns="0" rIns="0" bIns="0" rtlCol="0">
                            <a:noAutofit/>
                          </wps:bodyPr>
                        </wps:wsp>
                        <wps:wsp>
                          <wps:cNvPr id="4820" name="Shape 4820"/>
                          <wps:cNvSpPr/>
                          <wps:spPr>
                            <a:xfrm>
                              <a:off x="2153255" y="1421197"/>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21" name="Rectangle 4821"/>
                          <wps:cNvSpPr/>
                          <wps:spPr>
                            <a:xfrm>
                              <a:off x="2099255" y="1284701"/>
                              <a:ext cx="143604" cy="128910"/>
                            </a:xfrm>
                            <a:prstGeom prst="rect">
                              <a:avLst/>
                            </a:prstGeom>
                            <a:ln>
                              <a:noFill/>
                            </a:ln>
                          </wps:spPr>
                          <wps:txbx>
                            <w:txbxContent>
                              <w:p w14:paraId="516DAFE5" w14:textId="77777777" w:rsidR="00B87F14" w:rsidRDefault="00000000">
                                <w:pPr>
                                  <w:spacing w:after="160" w:line="259" w:lineRule="auto"/>
                                  <w:rPr>
                                    <w:del w:id="601" w:author="db" w:date="2022-09-02T14:54:00Z"/>
                                  </w:rPr>
                                </w:pPr>
                                <w:del w:id="602" w:author="db" w:date="2022-09-02T14:54:00Z">
                                  <w:r>
                                    <w:rPr>
                                      <w:rFonts w:ascii="Calibri" w:eastAsia="Calibri" w:hAnsi="Calibri" w:cs="Calibri"/>
                                      <w:sz w:val="15"/>
                                    </w:rPr>
                                    <w:delText>DP</w:delText>
                                  </w:r>
                                </w:del>
                              </w:p>
                            </w:txbxContent>
                          </wps:txbx>
                          <wps:bodyPr horzOverflow="overflow" vert="horz" lIns="0" tIns="0" rIns="0" bIns="0" rtlCol="0">
                            <a:noAutofit/>
                          </wps:bodyPr>
                        </wps:wsp>
                        <wps:wsp>
                          <wps:cNvPr id="4822" name="Shape 4822"/>
                          <wps:cNvSpPr/>
                          <wps:spPr>
                            <a:xfrm>
                              <a:off x="2582391" y="1421197"/>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23" name="Rectangle 4823"/>
                          <wps:cNvSpPr/>
                          <wps:spPr>
                            <a:xfrm>
                              <a:off x="2507650" y="1284701"/>
                              <a:ext cx="198746" cy="128910"/>
                            </a:xfrm>
                            <a:prstGeom prst="rect">
                              <a:avLst/>
                            </a:prstGeom>
                            <a:ln>
                              <a:noFill/>
                            </a:ln>
                          </wps:spPr>
                          <wps:txbx>
                            <w:txbxContent>
                              <w:p w14:paraId="78342FEF" w14:textId="77777777" w:rsidR="00B87F14" w:rsidRDefault="00000000">
                                <w:pPr>
                                  <w:spacing w:after="160" w:line="259" w:lineRule="auto"/>
                                  <w:rPr>
                                    <w:del w:id="603" w:author="db" w:date="2022-09-02T14:54:00Z"/>
                                  </w:rPr>
                                </w:pPr>
                                <w:del w:id="604" w:author="db" w:date="2022-09-02T14:54:00Z">
                                  <w:r>
                                    <w:rPr>
                                      <w:rFonts w:ascii="Calibri" w:eastAsia="Calibri" w:hAnsi="Calibri" w:cs="Calibri"/>
                                      <w:sz w:val="15"/>
                                    </w:rPr>
                                    <w:delText>Pub</w:delText>
                                  </w:r>
                                </w:del>
                              </w:p>
                            </w:txbxContent>
                          </wps:txbx>
                          <wps:bodyPr horzOverflow="overflow" vert="horz" lIns="0" tIns="0" rIns="0" bIns="0" rtlCol="0">
                            <a:noAutofit/>
                          </wps:bodyPr>
                        </wps:wsp>
                        <wps:wsp>
                          <wps:cNvPr id="4824" name="Rectangle 4824"/>
                          <wps:cNvSpPr/>
                          <wps:spPr>
                            <a:xfrm>
                              <a:off x="1361618" y="1592480"/>
                              <a:ext cx="964176" cy="128910"/>
                            </a:xfrm>
                            <a:prstGeom prst="rect">
                              <a:avLst/>
                            </a:prstGeom>
                            <a:ln>
                              <a:noFill/>
                            </a:ln>
                          </wps:spPr>
                          <wps:txbx>
                            <w:txbxContent>
                              <w:p w14:paraId="32ACBB9A" w14:textId="77777777" w:rsidR="00B87F14" w:rsidRDefault="00000000">
                                <w:pPr>
                                  <w:spacing w:after="160" w:line="259" w:lineRule="auto"/>
                                  <w:rPr>
                                    <w:del w:id="605" w:author="db" w:date="2022-09-02T14:54:00Z"/>
                                  </w:rPr>
                                </w:pPr>
                                <w:del w:id="606" w:author="db" w:date="2022-09-02T14:54:00Z">
                                  <w:r>
                                    <w:rPr>
                                      <w:rFonts w:ascii="Calibri" w:eastAsia="Calibri" w:hAnsi="Calibri" w:cs="Calibri"/>
                                      <w:sz w:val="15"/>
                                    </w:rPr>
                                    <w:delText>“mustard” Release</w:delText>
                                  </w:r>
                                </w:del>
                              </w:p>
                            </w:txbxContent>
                          </wps:txbx>
                          <wps:bodyPr horzOverflow="overflow" vert="horz" lIns="0" tIns="0" rIns="0" bIns="0" rtlCol="0">
                            <a:noAutofit/>
                          </wps:bodyPr>
                        </wps:wsp>
                        <wps:wsp>
                          <wps:cNvPr id="4825" name="Rectangle 4825"/>
                          <wps:cNvSpPr/>
                          <wps:spPr>
                            <a:xfrm>
                              <a:off x="4194154" y="1592480"/>
                              <a:ext cx="849422" cy="128910"/>
                            </a:xfrm>
                            <a:prstGeom prst="rect">
                              <a:avLst/>
                            </a:prstGeom>
                            <a:ln>
                              <a:noFill/>
                            </a:ln>
                          </wps:spPr>
                          <wps:txbx>
                            <w:txbxContent>
                              <w:p w14:paraId="20870308" w14:textId="77777777" w:rsidR="00B87F14" w:rsidRDefault="00000000">
                                <w:pPr>
                                  <w:spacing w:after="160" w:line="259" w:lineRule="auto"/>
                                  <w:rPr>
                                    <w:del w:id="607" w:author="db" w:date="2022-09-02T14:54:00Z"/>
                                  </w:rPr>
                                </w:pPr>
                                <w:del w:id="608" w:author="db" w:date="2022-09-02T14:54:00Z">
                                  <w:r>
                                    <w:rPr>
                                      <w:rFonts w:ascii="Calibri" w:eastAsia="Calibri" w:hAnsi="Calibri" w:cs="Calibri"/>
                                      <w:sz w:val="15"/>
                                    </w:rPr>
                                    <w:delText>“ponzu” Release</w:delText>
                                  </w:r>
                                </w:del>
                              </w:p>
                            </w:txbxContent>
                          </wps:txbx>
                          <wps:bodyPr horzOverflow="overflow" vert="horz" lIns="0" tIns="0" rIns="0" bIns="0" rtlCol="0">
                            <a:noAutofit/>
                          </wps:bodyPr>
                        </wps:wsp>
                        <wps:wsp>
                          <wps:cNvPr id="4826" name="Shape 4826"/>
                          <wps:cNvSpPr/>
                          <wps:spPr>
                            <a:xfrm>
                              <a:off x="2796959" y="136555"/>
                              <a:ext cx="0" cy="107055"/>
                            </a:xfrm>
                            <a:custGeom>
                              <a:avLst/>
                              <a:gdLst/>
                              <a:ahLst/>
                              <a:cxnLst/>
                              <a:rect l="0" t="0" r="0" b="0"/>
                              <a:pathLst>
                                <a:path h="107055">
                                  <a:moveTo>
                                    <a:pt x="0" y="0"/>
                                  </a:moveTo>
                                  <a:lnTo>
                                    <a:pt x="0" y="107055"/>
                                  </a:lnTo>
                                </a:path>
                              </a:pathLst>
                            </a:custGeom>
                            <a:ln w="2855" cap="rnd">
                              <a:round/>
                            </a:ln>
                          </wps:spPr>
                          <wps:style>
                            <a:lnRef idx="1">
                              <a:srgbClr val="000000"/>
                            </a:lnRef>
                            <a:fillRef idx="0">
                              <a:srgbClr val="000000">
                                <a:alpha val="0"/>
                              </a:srgbClr>
                            </a:fillRef>
                            <a:effectRef idx="0">
                              <a:scrgbClr r="0" g="0" b="0"/>
                            </a:effectRef>
                            <a:fontRef idx="none"/>
                          </wps:style>
                          <wps:bodyPr/>
                        </wps:wsp>
                        <wps:wsp>
                          <wps:cNvPr id="4827" name="Rectangle 4827"/>
                          <wps:cNvSpPr/>
                          <wps:spPr>
                            <a:xfrm>
                              <a:off x="2751780" y="0"/>
                              <a:ext cx="120043" cy="128911"/>
                            </a:xfrm>
                            <a:prstGeom prst="rect">
                              <a:avLst/>
                            </a:prstGeom>
                            <a:ln>
                              <a:noFill/>
                            </a:ln>
                          </wps:spPr>
                          <wps:txbx>
                            <w:txbxContent>
                              <w:p w14:paraId="74F73996" w14:textId="77777777" w:rsidR="00B87F14" w:rsidRDefault="00000000">
                                <w:pPr>
                                  <w:spacing w:after="160" w:line="259" w:lineRule="auto"/>
                                  <w:rPr>
                                    <w:del w:id="609" w:author="db" w:date="2022-09-02T14:54:00Z"/>
                                  </w:rPr>
                                </w:pPr>
                                <w:del w:id="610" w:author="db" w:date="2022-09-02T14:54:00Z">
                                  <w:r>
                                    <w:rPr>
                                      <w:rFonts w:ascii="Calibri" w:eastAsia="Calibri" w:hAnsi="Calibri" w:cs="Calibri"/>
                                      <w:sz w:val="15"/>
                                    </w:rPr>
                                    <w:delText>ST</w:delText>
                                  </w:r>
                                </w:del>
                              </w:p>
                            </w:txbxContent>
                          </wps:txbx>
                          <wps:bodyPr horzOverflow="overflow" vert="horz" lIns="0" tIns="0" rIns="0" bIns="0" rtlCol="0">
                            <a:noAutofit/>
                          </wps:bodyPr>
                        </wps:wsp>
                      </wpg:wgp>
                    </a:graphicData>
                  </a:graphic>
                </wp:inline>
              </w:drawing>
            </mc:Choice>
            <mc:Fallback>
              <w:pict>
                <v:group w14:anchorId="72BFF1C1" id="Group 25940" o:spid="_x0000_s1143" style="width:433.75pt;height:137.35pt;mso-position-horizontal-relative:char;mso-position-vertical-relative:line" coordsize="55083,17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">
                  <v:rect id="Rectangle 4675" o:spid="_x0000_s1144" style="position:absolute;top:15883;width:516;height:20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" filled="f" stroked="f">
                    <v:textbox inset="0,0,0,0">
                      <w:txbxContent>
                        <w:p w14:paraId="35BFC42D" w14:textId="77777777" w:rsidR="00B87F14" w:rsidRDefault="00000000">
                          <w:pPr>
                            <w:spacing w:after="160" w:line="259" w:lineRule="auto"/>
                            <w:rPr>
                              <w:del w:id="611" w:author="db" w:date="2022-09-02T14:54:00Z"/>
                            </w:rPr>
                          </w:pPr>
                          <w:del w:id="612" w:author="db" w:date="2022-09-02T14:54:00Z">
                            <w:r>
                              <w:rPr>
                                <w:sz w:val="22"/>
                              </w:rPr>
                              <w:delText xml:space="preserve"> </w:delText>
                            </w:r>
                          </w:del>
                        </w:p>
                      </w:txbxContent>
                    </v:textbox>
                  </v:rect>
                  <v:rect id="Rectangle 4676" o:spid="_x0000_s1145" style="position:absolute;left:381;top:15883;width:516;height:20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" filled="f" stroked="f">
                    <v:textbox inset="0,0,0,0">
                      <w:txbxContent>
                        <w:p w14:paraId="5CC50215" w14:textId="77777777" w:rsidR="00B87F14" w:rsidRDefault="00000000">
                          <w:pPr>
                            <w:spacing w:after="160" w:line="259" w:lineRule="auto"/>
                            <w:rPr>
                              <w:del w:id="613" w:author="db" w:date="2022-09-02T14:54:00Z"/>
                            </w:rPr>
                          </w:pPr>
                          <w:del w:id="614" w:author="db" w:date="2022-09-02T14:54:00Z">
                            <w:r>
                              <w:rPr>
                                <w:rFonts w:ascii="Arial" w:eastAsia="Arial" w:hAnsi="Arial" w:cs="Arial"/>
                                <w:b/>
                                <w:sz w:val="22"/>
                              </w:rPr>
                              <w:delText xml:space="preserve"> </w:delText>
                            </w:r>
                          </w:del>
                        </w:p>
                      </w:txbxContent>
                    </v:textbox>
                  </v:rect>
                  <v:rect id="Rectangle 4677" o:spid="_x0000_s1146" style="position:absolute;left:54695;top:15883;width:516;height:20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" filled="f" stroked="f">
                    <v:textbox inset="0,0,0,0">
                      <w:txbxContent>
                        <w:p w14:paraId="199483E0" w14:textId="77777777" w:rsidR="00B87F14" w:rsidRDefault="00000000">
                          <w:pPr>
                            <w:spacing w:after="160" w:line="259" w:lineRule="auto"/>
                            <w:rPr>
                              <w:del w:id="615" w:author="db" w:date="2022-09-02T14:54:00Z"/>
                            </w:rPr>
                          </w:pPr>
                          <w:del w:id="616" w:author="db" w:date="2022-09-02T14:54:00Z">
                            <w:r>
                              <w:rPr>
                                <w:rFonts w:ascii="Arial" w:eastAsia="Arial" w:hAnsi="Arial" w:cs="Arial"/>
                                <w:b/>
                                <w:sz w:val="22"/>
                              </w:rPr>
                              <w:delText xml:space="preserve"> </w:delText>
                            </w:r>
                          </w:del>
                        </w:p>
                      </w:txbxContent>
                    </v:textbox>
                  </v:rect>
                  <v:shape id="Shape 4773" o:spid="_x0000_s1147" style="position:absolute;left:7585;top:8323;width:22530;height:0;visibility:visible;mso-wrap-style:square;v-text-anchor:top" coordsize="2253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" path="m,l2253012,e" filled="f" strokeweight=".07931mm">
                    <v:stroke endcap="round"/>
                    <v:path arrowok="t" textboxrect="0,0,2253012,0"/>
                  </v:shape>
                  <v:shape id="Shape 4774" o:spid="_x0000_s1148" style="position:absolute;left:8657;top:1900;width:23603;height:0;visibility:visible;mso-wrap-style:square;v-text-anchor:top" coordsize="23602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" path="m,l2360296,e" filled="f" strokeweight=".07931mm">
                    <v:stroke endcap="round"/>
                    <v:path arrowok="t" textboxrect="0,0,2360296,0"/>
                  </v:shape>
                  <v:shape id="Shape 4775" o:spid="_x0000_s1149" style="position:absolute;left:7585;top:7788;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" path="m,l,107055e" filled="f" strokeweight=".07931mm">
                    <v:stroke endcap="round"/>
                    <v:path arrowok="t" textboxrect="0,0,0,107055"/>
                  </v:shape>
                  <v:shape id="Shape 4776" o:spid="_x0000_s1150" style="position:absolute;left:11876;top:7788;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" path="m,l,107055e" filled="f" strokeweight=".07931mm">
                    <v:stroke endcap="round"/>
                    <v:path arrowok="t" textboxrect="0,0,0,107055"/>
                  </v:shape>
                  <v:shape id="Shape 4777" o:spid="_x0000_s1151" style="position:absolute;left:16168;top:7788;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" path="m,l,107055e" filled="f" strokeweight=".07931mm">
                    <v:stroke endcap="round"/>
                    <v:path arrowok="t" textboxrect="0,0,0,107055"/>
                  </v:shape>
                  <v:shape id="Shape 4778" o:spid="_x0000_s1152" style="position:absolute;left:30115;top:7788;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" path="m,l,107055e" filled="f" strokeweight=".07931mm">
                    <v:stroke endcap="round"/>
                    <v:path arrowok="t" textboxrect="0,0,0,107055"/>
                  </v:shape>
                  <v:rect id="Rectangle 4779" o:spid="_x0000_s1153" style="position:absolute;left:5310;top:6423;width:2892;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" filled="f" stroked="f">
                    <v:textbox inset="0,0,0,0">
                      <w:txbxContent>
                        <w:p w14:paraId="54AD3A98" w14:textId="77777777" w:rsidR="00B87F14" w:rsidRDefault="00000000">
                          <w:pPr>
                            <w:spacing w:after="160" w:line="259" w:lineRule="auto"/>
                            <w:rPr>
                              <w:del w:id="617" w:author="db" w:date="2022-09-02T14:54:00Z"/>
                            </w:rPr>
                          </w:pPr>
                          <w:del w:id="618" w:author="db" w:date="2022-09-02T14:54:00Z">
                            <w:r>
                              <w:rPr>
                                <w:rFonts w:ascii="Calibri" w:eastAsia="Calibri" w:hAnsi="Calibri" w:cs="Calibri"/>
                                <w:sz w:val="15"/>
                              </w:rPr>
                              <w:delText>Initial</w:delText>
                            </w:r>
                          </w:del>
                        </w:p>
                      </w:txbxContent>
                    </v:textbox>
                  </v:rect>
                  <v:rect id="Rectangle 4780" o:spid="_x0000_s1154" style="position:absolute;left:7484;top:6423;width:631;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" filled="f" stroked="f">
                    <v:textbox inset="0,0,0,0">
                      <w:txbxContent>
                        <w:p w14:paraId="671713FB" w14:textId="77777777" w:rsidR="00B87F14" w:rsidRDefault="00000000">
                          <w:pPr>
                            <w:spacing w:after="160" w:line="259" w:lineRule="auto"/>
                            <w:rPr>
                              <w:del w:id="619" w:author="db" w:date="2022-09-02T14:54:00Z"/>
                            </w:rPr>
                          </w:pPr>
                          <w:del w:id="620" w:author="db" w:date="2022-09-02T14:54:00Z">
                            <w:r>
                              <w:rPr>
                                <w:rFonts w:ascii="Calibri" w:eastAsia="Calibri" w:hAnsi="Calibri" w:cs="Calibri"/>
                                <w:sz w:val="15"/>
                              </w:rPr>
                              <w:delText>_</w:delText>
                            </w:r>
                          </w:del>
                        </w:p>
                      </w:txbxContent>
                    </v:textbox>
                  </v:rect>
                  <v:rect id="Rectangle 4781" o:spid="_x0000_s1155" style="position:absolute;left:7959;top:6423;width:2528;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" filled="f" stroked="f">
                    <v:textbox inset="0,0,0,0">
                      <w:txbxContent>
                        <w:p w14:paraId="245C7962" w14:textId="77777777" w:rsidR="00B87F14" w:rsidRDefault="00000000">
                          <w:pPr>
                            <w:spacing w:after="160" w:line="259" w:lineRule="auto"/>
                            <w:rPr>
                              <w:del w:id="621" w:author="db" w:date="2022-09-02T14:54:00Z"/>
                            </w:rPr>
                          </w:pPr>
                          <w:del w:id="622" w:author="db" w:date="2022-09-02T14:54:00Z">
                            <w:r>
                              <w:rPr>
                                <w:rFonts w:ascii="Calibri" w:eastAsia="Calibri" w:hAnsi="Calibri" w:cs="Calibri"/>
                                <w:sz w:val="15"/>
                              </w:rPr>
                              <w:delText>draft</w:delText>
                            </w:r>
                          </w:del>
                        </w:p>
                      </w:txbxContent>
                    </v:textbox>
                  </v:rect>
                  <v:rect id="Rectangle 4782" o:spid="_x0000_s1156" style="position:absolute;left:10883;top:6423;width:2642;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" filled="f" stroked="f">
                    <v:textbox inset="0,0,0,0">
                      <w:txbxContent>
                        <w:p w14:paraId="21A41AE6" w14:textId="77777777" w:rsidR="00B87F14" w:rsidRDefault="00000000">
                          <w:pPr>
                            <w:spacing w:after="160" w:line="259" w:lineRule="auto"/>
                            <w:rPr>
                              <w:del w:id="623" w:author="db" w:date="2022-09-02T14:54:00Z"/>
                            </w:rPr>
                          </w:pPr>
                          <w:del w:id="624" w:author="db" w:date="2022-09-02T14:54:00Z">
                            <w:r>
                              <w:rPr>
                                <w:rFonts w:ascii="Calibri" w:eastAsia="Calibri" w:hAnsi="Calibri" w:cs="Calibri"/>
                                <w:sz w:val="15"/>
                              </w:rPr>
                              <w:delText>Draft</w:delText>
                            </w:r>
                          </w:del>
                        </w:p>
                      </w:txbxContent>
                    </v:textbox>
                  </v:rect>
                  <v:rect id="Rectangle 4783" o:spid="_x0000_s1157" style="position:absolute;left:14717;top:6423;width:3857;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" filled="f" stroked="f">
                    <v:textbox inset="0,0,0,0">
                      <w:txbxContent>
                        <w:p w14:paraId="76E71C2C" w14:textId="77777777" w:rsidR="00B87F14" w:rsidRDefault="00000000">
                          <w:pPr>
                            <w:spacing w:after="160" w:line="259" w:lineRule="auto"/>
                            <w:rPr>
                              <w:del w:id="625" w:author="db" w:date="2022-09-02T14:54:00Z"/>
                            </w:rPr>
                          </w:pPr>
                          <w:del w:id="626" w:author="db" w:date="2022-09-02T14:54:00Z">
                            <w:r>
                              <w:rPr>
                                <w:rFonts w:ascii="Calibri" w:eastAsia="Calibri" w:hAnsi="Calibri" w:cs="Calibri"/>
                                <w:sz w:val="15"/>
                              </w:rPr>
                              <w:delText>Mature</w:delText>
                            </w:r>
                          </w:del>
                        </w:p>
                      </w:txbxContent>
                    </v:textbox>
                  </v:rect>
                  <v:rect id="Rectangle 4784" o:spid="_x0000_s1158" style="position:absolute;left:28300;top:6423;width:4826;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" filled="f" stroked="f">
                    <v:textbox inset="0,0,0,0">
                      <w:txbxContent>
                        <w:p w14:paraId="389E3A4A" w14:textId="77777777" w:rsidR="00B87F14" w:rsidRDefault="00000000">
                          <w:pPr>
                            <w:spacing w:after="160" w:line="259" w:lineRule="auto"/>
                            <w:rPr>
                              <w:del w:id="627" w:author="db" w:date="2022-09-02T14:54:00Z"/>
                            </w:rPr>
                          </w:pPr>
                          <w:del w:id="628" w:author="db" w:date="2022-09-02T14:54:00Z">
                            <w:r>
                              <w:rPr>
                                <w:rFonts w:ascii="Calibri" w:eastAsia="Calibri" w:hAnsi="Calibri" w:cs="Calibri"/>
                                <w:sz w:val="15"/>
                              </w:rPr>
                              <w:delText>Accepted</w:delText>
                            </w:r>
                          </w:del>
                        </w:p>
                      </w:txbxContent>
                    </v:textbox>
                  </v:rect>
                  <v:shape id="Shape 4785" o:spid="_x0000_s1159" style="position:absolute;left:36552;top:14747;width:17165;height:0;visibility:visible;mso-wrap-style:square;v-text-anchor:top" coordsize="17165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" path="m,l1716544,e" filled="f" strokeweight=".07931mm">
                    <v:stroke endcap="round"/>
                    <v:path arrowok="t" textboxrect="0,0,1716544,0"/>
                  </v:shape>
                  <v:shape id="Shape 4786" o:spid="_x0000_s1160" style="position:absolute;left:36552;top:14211;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" path="m,l,107055e" filled="f" strokeweight=".07931mm">
                    <v:stroke endcap="round"/>
                    <v:path arrowok="t" textboxrect="0,0,0,107055"/>
                  </v:shape>
                  <v:rect id="Rectangle 4787" o:spid="_x0000_s1161" style="position:absolute;left:35834;top:12847;width:1909;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" filled="f" stroked="f">
                    <v:textbox inset="0,0,0,0">
                      <w:txbxContent>
                        <w:p w14:paraId="0A157591" w14:textId="77777777" w:rsidR="00B87F14" w:rsidRDefault="00000000">
                          <w:pPr>
                            <w:spacing w:after="160" w:line="259" w:lineRule="auto"/>
                            <w:rPr>
                              <w:del w:id="629" w:author="db" w:date="2022-09-02T14:54:00Z"/>
                            </w:rPr>
                          </w:pPr>
                          <w:del w:id="630" w:author="db" w:date="2022-09-02T14:54:00Z">
                            <w:r>
                              <w:rPr>
                                <w:rFonts w:ascii="Calibri" w:eastAsia="Calibri" w:hAnsi="Calibri" w:cs="Calibri"/>
                                <w:sz w:val="15"/>
                              </w:rPr>
                              <w:delText>WD</w:delText>
                            </w:r>
                          </w:del>
                        </w:p>
                      </w:txbxContent>
                    </v:textbox>
                  </v:rect>
                  <v:shape id="Shape 4788" o:spid="_x0000_s1162" style="position:absolute;left:40843;top:14211;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" path="m,l,107055e" filled="f" strokeweight=".07931mm">
                    <v:stroke endcap="round"/>
                    <v:path arrowok="t" textboxrect="0,0,0,107055"/>
                  </v:shape>
                  <v:rect id="Rectangle 4789" o:spid="_x0000_s1163" style="position:absolute;left:40295;top:12847;width:1456;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" filled="f" stroked="f">
                    <v:textbox inset="0,0,0,0">
                      <w:txbxContent>
                        <w:p w14:paraId="1F3F670F" w14:textId="77777777" w:rsidR="00B87F14" w:rsidRDefault="00000000">
                          <w:pPr>
                            <w:spacing w:after="160" w:line="259" w:lineRule="auto"/>
                            <w:rPr>
                              <w:del w:id="631" w:author="db" w:date="2022-09-02T14:54:00Z"/>
                            </w:rPr>
                          </w:pPr>
                          <w:del w:id="632" w:author="db" w:date="2022-09-02T14:54:00Z">
                            <w:r>
                              <w:rPr>
                                <w:rFonts w:ascii="Calibri" w:eastAsia="Calibri" w:hAnsi="Calibri" w:cs="Calibri"/>
                                <w:sz w:val="15"/>
                              </w:rPr>
                              <w:delText>CD</w:delText>
                            </w:r>
                          </w:del>
                        </w:p>
                      </w:txbxContent>
                    </v:textbox>
                  </v:rect>
                  <v:shape id="Shape 4790" o:spid="_x0000_s1164" style="position:absolute;left:45135;top:14211;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" path="m,l,107055e" filled="f" strokeweight=".07931mm">
                    <v:stroke endcap="round"/>
                    <v:path arrowok="t" textboxrect="0,0,0,107055"/>
                  </v:shape>
                  <v:rect id="Rectangle 4791" o:spid="_x0000_s1165" style="position:absolute;left:44367;top:12847;width:2039;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" filled="f" stroked="f">
                    <v:textbox inset="0,0,0,0">
                      <w:txbxContent>
                        <w:p w14:paraId="5B1A7F36" w14:textId="77777777" w:rsidR="00B87F14" w:rsidRDefault="00000000">
                          <w:pPr>
                            <w:spacing w:after="160" w:line="259" w:lineRule="auto"/>
                            <w:rPr>
                              <w:del w:id="633" w:author="db" w:date="2022-09-02T14:54:00Z"/>
                            </w:rPr>
                          </w:pPr>
                          <w:del w:id="634" w:author="db" w:date="2022-09-02T14:54:00Z">
                            <w:r>
                              <w:rPr>
                                <w:rFonts w:ascii="Calibri" w:eastAsia="Calibri" w:hAnsi="Calibri" w:cs="Calibri"/>
                                <w:sz w:val="15"/>
                              </w:rPr>
                              <w:delText>FCD</w:delText>
                            </w:r>
                          </w:del>
                        </w:p>
                      </w:txbxContent>
                    </v:textbox>
                  </v:rect>
                  <v:shape id="Shape 4792" o:spid="_x0000_s1166" style="position:absolute;left:49426;top:14211;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" path="m,l,107055e" filled="f" strokeweight=".07931mm">
                    <v:stroke endcap="round"/>
                    <v:path arrowok="t" textboxrect="0,0,0,107055"/>
                  </v:shape>
                  <v:rect id="Rectangle 4793" o:spid="_x0000_s1167" style="position:absolute;left:48886;top:12847;width:1436;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" filled="f" stroked="f">
                    <v:textbox inset="0,0,0,0">
                      <w:txbxContent>
                        <w:p w14:paraId="6A88AAB4" w14:textId="77777777" w:rsidR="00B87F14" w:rsidRDefault="00000000">
                          <w:pPr>
                            <w:spacing w:after="160" w:line="259" w:lineRule="auto"/>
                            <w:rPr>
                              <w:del w:id="635" w:author="db" w:date="2022-09-02T14:54:00Z"/>
                            </w:rPr>
                          </w:pPr>
                          <w:del w:id="636" w:author="db" w:date="2022-09-02T14:54:00Z">
                            <w:r>
                              <w:rPr>
                                <w:rFonts w:ascii="Calibri" w:eastAsia="Calibri" w:hAnsi="Calibri" w:cs="Calibri"/>
                                <w:sz w:val="15"/>
                              </w:rPr>
                              <w:delText>DP</w:delText>
                            </w:r>
                          </w:del>
                        </w:p>
                      </w:txbxContent>
                    </v:textbox>
                  </v:rect>
                  <v:shape id="Shape 4794" o:spid="_x0000_s1168" style="position:absolute;left:53717;top:14211;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" path="m,l,107055e" filled="f" strokeweight=".07931mm">
                    <v:stroke endcap="round"/>
                    <v:path arrowok="t" textboxrect="0,0,0,107055"/>
                  </v:shape>
                  <v:rect id="Rectangle 4795" o:spid="_x0000_s1169" style="position:absolute;left:52970;top:12847;width:1987;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" filled="f" stroked="f">
                    <v:textbox inset="0,0,0,0">
                      <w:txbxContent>
                        <w:p w14:paraId="4407BA96" w14:textId="77777777" w:rsidR="00B87F14" w:rsidRDefault="00000000">
                          <w:pPr>
                            <w:spacing w:after="160" w:line="259" w:lineRule="auto"/>
                            <w:rPr>
                              <w:del w:id="637" w:author="db" w:date="2022-09-02T14:54:00Z"/>
                            </w:rPr>
                          </w:pPr>
                          <w:del w:id="638" w:author="db" w:date="2022-09-02T14:54:00Z">
                            <w:r>
                              <w:rPr>
                                <w:rFonts w:ascii="Calibri" w:eastAsia="Calibri" w:hAnsi="Calibri" w:cs="Calibri"/>
                                <w:sz w:val="15"/>
                              </w:rPr>
                              <w:delText>Pub</w:delText>
                            </w:r>
                          </w:del>
                        </w:p>
                      </w:txbxContent>
                    </v:textbox>
                  </v:rect>
                  <v:shape id="Shape 4796" o:spid="_x0000_s1170" style="position:absolute;left:8657;top:1097;width:0;height:1339;visibility:visible;mso-wrap-style:square;v-text-anchor:top" coordsize="0,1338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" path="m,l,133819e" filled="f" strokeweight=".07931mm">
                    <v:stroke endcap="round"/>
                    <v:path arrowok="t" textboxrect="0,0,0,133819"/>
                  </v:shape>
                  <v:rect id="Rectangle 4797" o:spid="_x0000_s1171" style="position:absolute;left:7664;width:2642;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" filled="f" stroked="f">
                    <v:textbox inset="0,0,0,0">
                      <w:txbxContent>
                        <w:p w14:paraId="1A59D616" w14:textId="77777777" w:rsidR="00B87F14" w:rsidRDefault="00000000">
                          <w:pPr>
                            <w:spacing w:after="160" w:line="259" w:lineRule="auto"/>
                            <w:rPr>
                              <w:del w:id="639" w:author="db" w:date="2022-09-02T14:54:00Z"/>
                            </w:rPr>
                          </w:pPr>
                          <w:del w:id="640" w:author="db" w:date="2022-09-02T14:54:00Z">
                            <w:r>
                              <w:rPr>
                                <w:rFonts w:ascii="Calibri" w:eastAsia="Calibri" w:hAnsi="Calibri" w:cs="Calibri"/>
                                <w:sz w:val="15"/>
                              </w:rPr>
                              <w:delText>Draft</w:delText>
                            </w:r>
                          </w:del>
                        </w:p>
                      </w:txbxContent>
                    </v:textbox>
                  </v:rect>
                  <v:shape id="Shape 4798" o:spid="_x0000_s1172" style="position:absolute;left:23678;top:1365;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" path="m,l,107055e" filled="f" strokeweight=".07931mm">
                    <v:stroke endcap="round"/>
                    <v:path arrowok="t" textboxrect="0,0,0,107055"/>
                  </v:shape>
                  <v:rect id="Rectangle 4799" o:spid="_x0000_s1173" style="position:absolute;left:22560;width:2973;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" filled="f" stroked="f">
                    <v:textbox inset="0,0,0,0">
                      <w:txbxContent>
                        <w:p w14:paraId="00DBCD67" w14:textId="77777777" w:rsidR="00B87F14" w:rsidRDefault="00000000">
                          <w:pPr>
                            <w:spacing w:after="160" w:line="259" w:lineRule="auto"/>
                            <w:rPr>
                              <w:del w:id="641" w:author="db" w:date="2022-09-02T14:54:00Z"/>
                            </w:rPr>
                          </w:pPr>
                          <w:del w:id="642" w:author="db" w:date="2022-09-02T14:54:00Z">
                            <w:r>
                              <w:rPr>
                                <w:rFonts w:ascii="Calibri" w:eastAsia="Calibri" w:hAnsi="Calibri" w:cs="Calibri"/>
                                <w:sz w:val="15"/>
                              </w:rPr>
                              <w:delText>Ballot</w:delText>
                            </w:r>
                          </w:del>
                        </w:p>
                      </w:txbxContent>
                    </v:textbox>
                  </v:rect>
                  <v:shape id="Shape 4800" o:spid="_x0000_s1174" style="position:absolute;left:32260;top:1365;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" path="m,l,107055e" filled="f" strokeweight=".07931mm">
                    <v:stroke endcap="round"/>
                    <v:path arrowok="t" textboxrect="0,0,0,107055"/>
                  </v:shape>
                  <v:rect id="Rectangle 4801" o:spid="_x0000_s1175" style="position:absolute;left:31513;width:1988;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" filled="f" stroked="f">
                    <v:textbox inset="0,0,0,0">
                      <w:txbxContent>
                        <w:p w14:paraId="079FAF06" w14:textId="77777777" w:rsidR="00B87F14" w:rsidRDefault="00000000">
                          <w:pPr>
                            <w:spacing w:after="160" w:line="259" w:lineRule="auto"/>
                            <w:rPr>
                              <w:del w:id="643" w:author="db" w:date="2022-09-02T14:54:00Z"/>
                            </w:rPr>
                          </w:pPr>
                          <w:del w:id="644" w:author="db" w:date="2022-09-02T14:54:00Z">
                            <w:r>
                              <w:rPr>
                                <w:rFonts w:ascii="Calibri" w:eastAsia="Calibri" w:hAnsi="Calibri" w:cs="Calibri"/>
                                <w:sz w:val="15"/>
                              </w:rPr>
                              <w:delText>Pub</w:delText>
                            </w:r>
                          </w:del>
                        </w:p>
                      </w:txbxContent>
                    </v:textbox>
                  </v:rect>
                  <v:shape id="Shape 4802" o:spid="_x0000_s1176" style="position:absolute;left:30115;top:1900;width:0;height:4282;visibility:visible;mso-wrap-style:square;v-text-anchor:top" coordsize="0,4281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" path="m,l,428198e" filled="f" strokeweight=".07931mm">
                    <v:stroke endcap="round"/>
                    <v:path arrowok="t" textboxrect="0,0,0,428198"/>
                  </v:shape>
                  <v:shape id="Shape 4803" o:spid="_x0000_s1177" style="position:absolute;left:29786;top:5854;width:658;height:328;visibility:visible;mso-wrap-style:square;v-text-anchor:top" coordsize="65801,32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" path="m,l32901,32830,65801,e" filled="f" strokeweight=".07931mm">
                    <v:stroke endcap="round"/>
                    <v:path arrowok="t" textboxrect="0,0,65801,32830"/>
                  </v:shape>
                  <v:shape id="Shape 4804" o:spid="_x0000_s1178" style="position:absolute;left:30115;top:8859;width:6437;height:3747;visibility:visible;mso-wrap-style:square;v-text-anchor:top" coordsize="643704,374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" path="m,l,214111r643704,l643704,374695e" filled="f" strokeweight=".07931mm">
                    <v:stroke endcap="round"/>
                    <v:path arrowok="t" textboxrect="0,0,643704,374695"/>
                  </v:shape>
                  <v:shape id="Shape 4805" o:spid="_x0000_s1179" style="position:absolute;left:36223;top:12277;width:658;height:329;visibility:visible;mso-wrap-style:square;v-text-anchor:top" coordsize="65801,32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" path="m,l32900,32831,65801,e" filled="f" strokeweight=".07931mm">
                    <v:stroke endcap="round"/>
                    <v:path arrowok="t" textboxrect="0,0,65801,32831"/>
                  </v:shape>
                  <v:shape id="Shape 4806" o:spid="_x0000_s1180" style="position:absolute;left:16168;top:2436;width:7510;height:3746;visibility:visible;mso-wrap-style:square;v-text-anchor:top" coordsize="750988,3746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" path="m,374671l,53528r750988,l750988,e" filled="f" strokeweight=".07931mm">
                    <v:stroke endcap="round"/>
                    <v:path arrowok="t" textboxrect="0,0,750988,374671"/>
                  </v:shape>
                  <v:shape id="Shape 4807" o:spid="_x0000_s1181" style="position:absolute;left:23349;top:2436;width:658;height:328;visibility:visible;mso-wrap-style:square;v-text-anchor:top" coordsize="65801,32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" path="m65801,32831l32901,,,32831e" filled="f" strokeweight=".07931mm">
                    <v:stroke endcap="round"/>
                    <v:path arrowok="t" textboxrect="0,0,65801,32831"/>
                  </v:shape>
                  <v:shape id="Shape 4808" o:spid="_x0000_s1182" style="position:absolute;left:7585;top:2436;width:1072;height:3746;visibility:visible;mso-wrap-style:square;v-text-anchor:top" coordsize="107284,3746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" path="m107284,r,160583l,160583,,374671e" filled="f" strokeweight=".07931mm">
                    <v:stroke endcap="round"/>
                    <v:path arrowok="t" textboxrect="0,0,107284,374671"/>
                  </v:shape>
                  <v:shape id="Shape 4809" o:spid="_x0000_s1183" style="position:absolute;left:7256;top:5854;width:658;height:328;visibility:visible;mso-wrap-style:square;v-text-anchor:top" coordsize="65801,32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" path="m,l32901,32831,65801,e" filled="f" strokeweight=".07931mm">
                    <v:stroke endcap="round"/>
                    <v:path arrowok="t" textboxrect="0,0,65801,32831"/>
                  </v:shape>
                  <v:rect id="Rectangle 4810" o:spid="_x0000_s1184" style="position:absolute;left:900;top:14319;width:1320;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" filled="f" stroked="f">
                    <v:textbox inset="0,0,0,0">
                      <w:txbxContent>
                        <w:p w14:paraId="64F14FAE" w14:textId="77777777" w:rsidR="00B87F14" w:rsidRDefault="00000000">
                          <w:pPr>
                            <w:spacing w:after="160" w:line="259" w:lineRule="auto"/>
                            <w:rPr>
                              <w:del w:id="645" w:author="db" w:date="2022-09-02T14:54:00Z"/>
                            </w:rPr>
                          </w:pPr>
                          <w:del w:id="646" w:author="db" w:date="2022-09-02T14:54:00Z">
                            <w:r>
                              <w:rPr>
                                <w:rFonts w:ascii="Calibri" w:eastAsia="Calibri" w:hAnsi="Calibri" w:cs="Calibri"/>
                                <w:sz w:val="15"/>
                              </w:rPr>
                              <w:delText>Re</w:delText>
                            </w:r>
                          </w:del>
                        </w:p>
                      </w:txbxContent>
                    </v:textbox>
                  </v:rect>
                  <v:rect id="Rectangle 4811" o:spid="_x0000_s1185" style="position:absolute;left:1892;top:14319;width:292;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" filled="f" stroked="f">
                    <v:textbox inset="0,0,0,0">
                      <w:txbxContent>
                        <w:p w14:paraId="1CC14B1D" w14:textId="77777777" w:rsidR="00B87F14" w:rsidRDefault="00000000">
                          <w:pPr>
                            <w:spacing w:after="160" w:line="259" w:lineRule="auto"/>
                            <w:rPr>
                              <w:del w:id="647" w:author="db" w:date="2022-09-02T14:54:00Z"/>
                            </w:rPr>
                          </w:pPr>
                          <w:del w:id="648" w:author="db" w:date="2022-09-02T14:54:00Z">
                            <w:r>
                              <w:rPr>
                                <w:rFonts w:ascii="Calibri" w:eastAsia="Calibri" w:hAnsi="Calibri" w:cs="Calibri"/>
                                <w:sz w:val="15"/>
                              </w:rPr>
                              <w:delText>l</w:delText>
                            </w:r>
                          </w:del>
                        </w:p>
                      </w:txbxContent>
                    </v:textbox>
                  </v:rect>
                  <v:rect id="Rectangle 4812" o:spid="_x0000_s1186" style="position:absolute;left:2111;top:14319;width:2366;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Fc0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" filled="f" stroked="f">
                    <v:textbox inset="0,0,0,0">
                      <w:txbxContent>
                        <w:p w14:paraId="3984D195" w14:textId="77777777" w:rsidR="00B87F14" w:rsidRDefault="00000000">
                          <w:pPr>
                            <w:spacing w:after="160" w:line="259" w:lineRule="auto"/>
                            <w:rPr>
                              <w:del w:id="649" w:author="db" w:date="2022-09-02T14:54:00Z"/>
                            </w:rPr>
                          </w:pPr>
                          <w:del w:id="650" w:author="db" w:date="2022-09-02T14:54:00Z">
                            <w:r>
                              <w:rPr>
                                <w:rFonts w:ascii="Calibri" w:eastAsia="Calibri" w:hAnsi="Calibri" w:cs="Calibri"/>
                                <w:sz w:val="15"/>
                              </w:rPr>
                              <w:delText>ease</w:delText>
                            </w:r>
                          </w:del>
                        </w:p>
                      </w:txbxContent>
                    </v:textbox>
                  </v:rect>
                  <v:shape id="Shape 4813" o:spid="_x0000_s1187" style="position:absolute;left:8657;top:14747;width:17166;height:0;visibility:visible;mso-wrap-style:square;v-text-anchor:top" coordsize="1716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" path="m,l1716592,1e" filled="f" strokeweight=".07931mm">
                    <v:stroke endcap="round"/>
                    <v:path arrowok="t" textboxrect="0,0,1716592,1"/>
                  </v:shape>
                  <v:shape id="Shape 4814" o:spid="_x0000_s1188" style="position:absolute;left:8657;top:14211;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" path="m,l,107055e" filled="f" strokeweight=".07931mm">
                    <v:stroke endcap="round"/>
                    <v:path arrowok="t" textboxrect="0,0,0,107055"/>
                  </v:shape>
                  <v:rect id="Rectangle 4815" o:spid="_x0000_s1189" style="position:absolute;left:7940;top:12847;width:1908;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" filled="f" stroked="f">
                    <v:textbox inset="0,0,0,0">
                      <w:txbxContent>
                        <w:p w14:paraId="58029955" w14:textId="77777777" w:rsidR="00B87F14" w:rsidRDefault="00000000">
                          <w:pPr>
                            <w:spacing w:after="160" w:line="259" w:lineRule="auto"/>
                            <w:rPr>
                              <w:del w:id="651" w:author="db" w:date="2022-09-02T14:54:00Z"/>
                            </w:rPr>
                          </w:pPr>
                          <w:del w:id="652" w:author="db" w:date="2022-09-02T14:54:00Z">
                            <w:r>
                              <w:rPr>
                                <w:rFonts w:ascii="Calibri" w:eastAsia="Calibri" w:hAnsi="Calibri" w:cs="Calibri"/>
                                <w:sz w:val="15"/>
                              </w:rPr>
                              <w:delText>WD</w:delText>
                            </w:r>
                          </w:del>
                        </w:p>
                      </w:txbxContent>
                    </v:textbox>
                  </v:rect>
                  <v:shape id="Shape 4816" o:spid="_x0000_s1190" style="position:absolute;left:12949;top:14211;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" path="m,l,107055e" filled="f" strokeweight=".07931mm">
                    <v:stroke endcap="round"/>
                    <v:path arrowok="t" textboxrect="0,0,0,107055"/>
                  </v:shape>
                  <v:rect id="Rectangle 4817" o:spid="_x0000_s1191" style="position:absolute;left:12401;top:12847;width:1457;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" filled="f" stroked="f">
                    <v:textbox inset="0,0,0,0">
                      <w:txbxContent>
                        <w:p w14:paraId="6BCE027B" w14:textId="77777777" w:rsidR="00B87F14" w:rsidRDefault="00000000">
                          <w:pPr>
                            <w:spacing w:after="160" w:line="259" w:lineRule="auto"/>
                            <w:rPr>
                              <w:del w:id="653" w:author="db" w:date="2022-09-02T14:54:00Z"/>
                            </w:rPr>
                          </w:pPr>
                          <w:del w:id="654" w:author="db" w:date="2022-09-02T14:54:00Z">
                            <w:r>
                              <w:rPr>
                                <w:rFonts w:ascii="Calibri" w:eastAsia="Calibri" w:hAnsi="Calibri" w:cs="Calibri"/>
                                <w:sz w:val="15"/>
                              </w:rPr>
                              <w:delText>CD</w:delText>
                            </w:r>
                          </w:del>
                        </w:p>
                      </w:txbxContent>
                    </v:textbox>
                  </v:rect>
                  <v:shape id="Shape 4818" o:spid="_x0000_s1192" style="position:absolute;left:17241;top:14211;width:0;height:1071;visibility:visible;mso-wrap-style:square;v-text-anchor:top" coordsize="0,1070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" path="m,l,107056e" filled="f" strokeweight=".07931mm">
                    <v:stroke endcap="round"/>
                    <v:path arrowok="t" textboxrect="0,0,0,107056"/>
                  </v:shape>
                  <v:rect id="Rectangle 4819" o:spid="_x0000_s1193" style="position:absolute;left:16473;top:12847;width:2039;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" filled="f" stroked="f">
                    <v:textbox inset="0,0,0,0">
                      <w:txbxContent>
                        <w:p w14:paraId="552B17A2" w14:textId="77777777" w:rsidR="00B87F14" w:rsidRDefault="00000000">
                          <w:pPr>
                            <w:spacing w:after="160" w:line="259" w:lineRule="auto"/>
                            <w:rPr>
                              <w:del w:id="655" w:author="db" w:date="2022-09-02T14:54:00Z"/>
                            </w:rPr>
                          </w:pPr>
                          <w:del w:id="656" w:author="db" w:date="2022-09-02T14:54:00Z">
                            <w:r>
                              <w:rPr>
                                <w:rFonts w:ascii="Calibri" w:eastAsia="Calibri" w:hAnsi="Calibri" w:cs="Calibri"/>
                                <w:sz w:val="15"/>
                              </w:rPr>
                              <w:delText>FCD</w:delText>
                            </w:r>
                          </w:del>
                        </w:p>
                      </w:txbxContent>
                    </v:textbox>
                  </v:rect>
                  <v:shape id="Shape 4820" o:spid="_x0000_s1194" style="position:absolute;left:21532;top:14211;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" path="m,l,107055e" filled="f" strokeweight=".07931mm">
                    <v:stroke endcap="round"/>
                    <v:path arrowok="t" textboxrect="0,0,0,107055"/>
                  </v:shape>
                  <v:rect id="Rectangle 4821" o:spid="_x0000_s1195" style="position:absolute;left:20992;top:12847;width:1436;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gP+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" filled="f" stroked="f">
                    <v:textbox inset="0,0,0,0">
                      <w:txbxContent>
                        <w:p w14:paraId="516DAFE5" w14:textId="77777777" w:rsidR="00B87F14" w:rsidRDefault="00000000">
                          <w:pPr>
                            <w:spacing w:after="160" w:line="259" w:lineRule="auto"/>
                            <w:rPr>
                              <w:del w:id="657" w:author="db" w:date="2022-09-02T14:54:00Z"/>
                            </w:rPr>
                          </w:pPr>
                          <w:del w:id="658" w:author="db" w:date="2022-09-02T14:54:00Z">
                            <w:r>
                              <w:rPr>
                                <w:rFonts w:ascii="Calibri" w:eastAsia="Calibri" w:hAnsi="Calibri" w:cs="Calibri"/>
                                <w:sz w:val="15"/>
                              </w:rPr>
                              <w:delText>DP</w:delText>
                            </w:r>
                          </w:del>
                        </w:p>
                      </w:txbxContent>
                    </v:textbox>
                  </v:rect>
                  <v:shape id="Shape 4822" o:spid="_x0000_s1196" style="position:absolute;left:25823;top:14211;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" path="m,l,107055e" filled="f" strokeweight=".07931mm">
                    <v:stroke endcap="round"/>
                    <v:path arrowok="t" textboxrect="0,0,0,107055"/>
                  </v:shape>
                  <v:rect id="Rectangle 4823" o:spid="_x0000_s1197" style="position:absolute;left:25076;top:12847;width:1987;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" filled="f" stroked="f">
                    <v:textbox inset="0,0,0,0">
                      <w:txbxContent>
                        <w:p w14:paraId="78342FEF" w14:textId="77777777" w:rsidR="00B87F14" w:rsidRDefault="00000000">
                          <w:pPr>
                            <w:spacing w:after="160" w:line="259" w:lineRule="auto"/>
                            <w:rPr>
                              <w:del w:id="659" w:author="db" w:date="2022-09-02T14:54:00Z"/>
                            </w:rPr>
                          </w:pPr>
                          <w:del w:id="660" w:author="db" w:date="2022-09-02T14:54:00Z">
                            <w:r>
                              <w:rPr>
                                <w:rFonts w:ascii="Calibri" w:eastAsia="Calibri" w:hAnsi="Calibri" w:cs="Calibri"/>
                                <w:sz w:val="15"/>
                              </w:rPr>
                              <w:delText>Pub</w:delText>
                            </w:r>
                          </w:del>
                        </w:p>
                      </w:txbxContent>
                    </v:textbox>
                  </v:rect>
                  <v:rect id="Rectangle 4824" o:spid="_x0000_s1198" style="position:absolute;left:13616;top:15924;width:9641;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" filled="f" stroked="f">
                    <v:textbox inset="0,0,0,0">
                      <w:txbxContent>
                        <w:p w14:paraId="32ACBB9A" w14:textId="77777777" w:rsidR="00B87F14" w:rsidRDefault="00000000">
                          <w:pPr>
                            <w:spacing w:after="160" w:line="259" w:lineRule="auto"/>
                            <w:rPr>
                              <w:del w:id="661" w:author="db" w:date="2022-09-02T14:54:00Z"/>
                            </w:rPr>
                          </w:pPr>
                          <w:del w:id="662" w:author="db" w:date="2022-09-02T14:54:00Z">
                            <w:r>
                              <w:rPr>
                                <w:rFonts w:ascii="Calibri" w:eastAsia="Calibri" w:hAnsi="Calibri" w:cs="Calibri"/>
                                <w:sz w:val="15"/>
                              </w:rPr>
                              <w:delText>“mustard” Release</w:delText>
                            </w:r>
                          </w:del>
                        </w:p>
                      </w:txbxContent>
                    </v:textbox>
                  </v:rect>
                  <v:rect id="Rectangle 4825" o:spid="_x0000_s1199" style="position:absolute;left:41941;top:15924;width:8494;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" filled="f" stroked="f">
                    <v:textbox inset="0,0,0,0">
                      <w:txbxContent>
                        <w:p w14:paraId="20870308" w14:textId="77777777" w:rsidR="00B87F14" w:rsidRDefault="00000000">
                          <w:pPr>
                            <w:spacing w:after="160" w:line="259" w:lineRule="auto"/>
                            <w:rPr>
                              <w:del w:id="663" w:author="db" w:date="2022-09-02T14:54:00Z"/>
                            </w:rPr>
                          </w:pPr>
                          <w:del w:id="664" w:author="db" w:date="2022-09-02T14:54:00Z">
                            <w:r>
                              <w:rPr>
                                <w:rFonts w:ascii="Calibri" w:eastAsia="Calibri" w:hAnsi="Calibri" w:cs="Calibri"/>
                                <w:sz w:val="15"/>
                              </w:rPr>
                              <w:delText>“ponzu” Release</w:delText>
                            </w:r>
                          </w:del>
                        </w:p>
                      </w:txbxContent>
                    </v:textbox>
                  </v:rect>
                  <v:shape id="Shape 4826" o:spid="_x0000_s1200" style="position:absolute;left:27969;top:1365;width:0;height:1071;visibility:visible;mso-wrap-style:square;v-text-anchor:top" coordsize="0,107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" path="m,l,107055e" filled="f" strokeweight=".07931mm">
                    <v:stroke endcap="round"/>
                    <v:path arrowok="t" textboxrect="0,0,0,107055"/>
                  </v:shape>
                  <v:rect id="Rectangle 4827" o:spid="_x0000_s1201" style="position:absolute;left:27517;width:1201;height:1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" filled="f" stroked="f">
                    <v:textbox inset="0,0,0,0">
                      <w:txbxContent>
                        <w:p w14:paraId="74F73996" w14:textId="77777777" w:rsidR="00B87F14" w:rsidRDefault="00000000">
                          <w:pPr>
                            <w:spacing w:after="160" w:line="259" w:lineRule="auto"/>
                            <w:rPr>
                              <w:del w:id="665" w:author="db" w:date="2022-09-02T14:54:00Z"/>
                            </w:rPr>
                          </w:pPr>
                          <w:del w:id="666" w:author="db" w:date="2022-09-02T14:54:00Z">
                            <w:r>
                              <w:rPr>
                                <w:rFonts w:ascii="Calibri" w:eastAsia="Calibri" w:hAnsi="Calibri" w:cs="Calibri"/>
                                <w:sz w:val="15"/>
                              </w:rPr>
                              <w:delText>ST</w:delText>
                            </w:r>
                          </w:del>
                        </w:p>
                      </w:txbxContent>
                    </v:textbox>
                  </v:rect>
                  <w10:anchorlock/>
                </v:group>
              </w:pict>
            </mc:Fallback>
          </mc:AlternateContent>
        </w:r>
      </w:del>
    </w:p>
    <w:p w14:paraId="380AB8D7" w14:textId="4B8A71CD" w:rsidR="00000000" w:rsidRDefault="00000000">
      <w:pPr>
        <w:spacing w:beforeAutospacing="1" w:afterAutospacing="1"/>
        <w:divId w:val="1295714999"/>
        <w:rPr>
          <w:rFonts w:ascii="Arial" w:eastAsia="Times New Roman" w:hAnsi="Arial" w:cs="Arial"/>
        </w:rPr>
      </w:pPr>
      <w:r>
        <w:rPr>
          <w:rStyle w:val="heading-label"/>
          <w:rFonts w:ascii="Arial" w:eastAsia="Times New Roman" w:hAnsi="Arial" w:cs="Arial"/>
        </w:rPr>
        <w:t xml:space="preserve">Figure </w:t>
      </w:r>
      <w:del w:id="667" w:author="db" w:date="2022-09-02T14:54:00Z">
        <w:r>
          <w:rPr>
            <w:rFonts w:ascii="Arial" w:eastAsia="Arial" w:hAnsi="Arial" w:cs="Arial"/>
            <w:b/>
            <w:sz w:val="18"/>
          </w:rPr>
          <w:delText>3.</w:delText>
        </w:r>
      </w:del>
      <w:ins w:id="668" w:author="db" w:date="2022-09-02T14:54:00Z">
        <w:r>
          <w:rPr>
            <w:rStyle w:val="heading-number"/>
            <w:rFonts w:ascii="Arial" w:eastAsia="Times New Roman" w:hAnsi="Arial" w:cs="Arial"/>
          </w:rPr>
          <w:t>B.2</w:t>
        </w:r>
        <w:r>
          <w:rPr>
            <w:rStyle w:val="heading-label"/>
            <w:rFonts w:ascii="Arial" w:eastAsia="Times New Roman" w:hAnsi="Arial" w:cs="Arial"/>
          </w:rPr>
          <w:t xml:space="preserve"> –</w:t>
        </w:r>
        <w:r>
          <w:rPr>
            <w:rStyle w:val="heading-label"/>
            <w:rFonts w:ascii="Segoe UI Symbol" w:eastAsia="Times New Roman" w:hAnsi="Segoe UI Symbol" w:cs="Segoe UI Symbol"/>
          </w:rPr>
          <w:t>⁠</w:t>
        </w:r>
      </w:ins>
      <w:r>
        <w:rPr>
          <w:rStyle w:val="heading-label"/>
          <w:rFonts w:ascii="Arial" w:eastAsia="Times New Roman" w:hAnsi="Arial" w:cs="Arial"/>
        </w:rPr>
        <w:t xml:space="preserve"> </w:t>
      </w:r>
      <w:r>
        <w:rPr>
          <w:rFonts w:ascii="Arial" w:eastAsia="Times New Roman" w:hAnsi="Arial" w:cs="Arial"/>
        </w:rPr>
        <w:t xml:space="preserve">Sample Timeline: Entry whose Defining Document is a SMPTE RDD. </w:t>
      </w:r>
    </w:p>
    <w:p w14:paraId="0E61DA37"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B.3</w:t>
      </w:r>
      <w:r>
        <w:rPr>
          <w:rStyle w:val="heading-label"/>
          <w:rFonts w:ascii="Arial" w:eastAsia="Times New Roman" w:hAnsi="Arial" w:cs="Arial"/>
        </w:rPr>
        <w:t xml:space="preserve"> </w:t>
      </w:r>
      <w:r>
        <w:rPr>
          <w:rFonts w:ascii="Arial" w:eastAsia="Times New Roman" w:hAnsi="Arial" w:cs="Arial"/>
        </w:rPr>
        <w:t xml:space="preserve">AG 03 Reference as Defining Document or Class 13/14 Top-Level Node Allocation </w:t>
      </w:r>
    </w:p>
    <w:p w14:paraId="5AFD15BE" w14:textId="4587B3EF" w:rsidR="00000000" w:rsidRDefault="00000000">
      <w:pPr>
        <w:pStyle w:val="NormalWeb"/>
        <w:divId w:val="1295714999"/>
        <w:rPr>
          <w:rFonts w:ascii="Arial" w:hAnsi="Arial" w:cs="Arial"/>
        </w:rPr>
      </w:pPr>
      <w:hyperlink w:anchor="sec-figure-top-level-timeline" w:history="1">
        <w:r>
          <w:rPr>
            <w:rStyle w:val="Hyperlink"/>
            <w:rFonts w:ascii="Arial" w:hAnsi="Arial" w:cs="Arial"/>
          </w:rPr>
          <w:t>Figure B.3</w:t>
        </w:r>
      </w:hyperlink>
      <w:del w:id="669" w:author="db" w:date="2022-09-02T14:54:00Z">
        <w:r>
          <w:delText>Figure 3</w:delText>
        </w:r>
      </w:del>
      <w:r>
        <w:rPr>
          <w:rFonts w:ascii="Arial" w:hAnsi="Arial" w:cs="Arial"/>
        </w:rPr>
        <w:t xml:space="preserve"> illustrates the Release process for an Entry whose Defining Document references a normative reference permitted in AG 03, or in the case of a Class 13/14 Top-Level Node Allocation (see </w:t>
      </w:r>
      <w:hyperlink w:anchor="sec-allocation-transfer" w:history="1">
        <w:r>
          <w:rPr>
            <w:rStyle w:val="Hyperlink"/>
            <w:rFonts w:ascii="Arial" w:hAnsi="Arial" w:cs="Arial"/>
          </w:rPr>
          <w:t>Annex C</w:t>
        </w:r>
      </w:hyperlink>
      <w:del w:id="670" w:author="db" w:date="2022-09-02T14:54:00Z">
        <w:r>
          <w:delText>Annex C).</w:delText>
        </w:r>
      </w:del>
      <w:ins w:id="671" w:author="db" w:date="2022-09-02T14:54:00Z">
        <w:r>
          <w:rPr>
            <w:rFonts w:ascii="Arial" w:hAnsi="Arial" w:cs="Arial"/>
          </w:rPr>
          <w:t>).</w:t>
        </w:r>
      </w:ins>
      <w:r>
        <w:rPr>
          <w:rFonts w:ascii="Arial" w:hAnsi="Arial" w:cs="Arial"/>
        </w:rPr>
        <w:t xml:space="preserve"> </w:t>
      </w:r>
    </w:p>
    <w:p w14:paraId="542E31D1" w14:textId="77777777" w:rsidR="00B87F14" w:rsidRDefault="00000000">
      <w:pPr>
        <w:spacing w:after="199" w:line="259" w:lineRule="auto"/>
        <w:ind w:left="616"/>
        <w:rPr>
          <w:del w:id="672" w:author="db" w:date="2022-09-02T14:54:00Z"/>
        </w:rPr>
      </w:pPr>
      <w:r>
        <w:rPr>
          <w:rFonts w:ascii="Arial" w:eastAsia="Times New Roman" w:hAnsi="Arial" w:cs="Arial"/>
        </w:rPr>
        <w:fldChar w:fldCharType="begin"/>
      </w:r>
      <w:r>
        <w:rPr>
          <w:rFonts w:ascii="Arial" w:eastAsia="Times New Roman" w:hAnsi="Arial" w:cs="Arial"/>
        </w:rPr>
        <w:instrText xml:space="preserve"> INCLUDEPICTURE  \d "/Users/dcb/Downloads/Metadata Registers Procedures_files/top-level-timeline.png" \x \y \* MERGEFORMATINET </w:instrText>
      </w:r>
      <w:r>
        <w:rPr>
          <w:rFonts w:ascii="Arial" w:eastAsia="Times New Roman" w:hAnsi="Arial" w:cs="Arial"/>
        </w:rPr>
        <w:fldChar w:fldCharType="separate"/>
      </w:r>
      <w:r>
        <w:rPr>
          <w:rFonts w:ascii="Arial" w:eastAsia="Times New Roman" w:hAnsi="Arial" w:cs="Arial"/>
          <w:noProof/>
        </w:rPr>
        <w:drawing>
          <wp:inline distT="0" distB="0" distL="0" distR="0" wp14:anchorId="6B361812" wp14:editId="15465624">
            <wp:extent cx="13347700" cy="393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3347700" cy="3937000"/>
                    </a:xfrm>
                    <a:prstGeom prst="rect">
                      <a:avLst/>
                    </a:prstGeom>
                    <a:noFill/>
                    <a:ln>
                      <a:noFill/>
                    </a:ln>
                  </pic:spPr>
                </pic:pic>
              </a:graphicData>
            </a:graphic>
          </wp:inline>
        </w:drawing>
      </w:r>
      <w:r>
        <w:rPr>
          <w:rFonts w:ascii="Arial" w:eastAsia="Times New Roman" w:hAnsi="Arial" w:cs="Arial"/>
        </w:rPr>
        <w:fldChar w:fldCharType="end"/>
      </w:r>
      <w:del w:id="673" w:author="db" w:date="2022-09-02T14:54:00Z">
        <w:r>
          <w:rPr>
            <w:rFonts w:ascii="Calibri" w:eastAsia="Calibri" w:hAnsi="Calibri" w:cs="Calibri"/>
            <w:noProof/>
            <w:sz w:val="22"/>
          </w:rPr>
          <mc:AlternateContent>
            <mc:Choice Requires="wpg">
              <w:drawing>
                <wp:inline distT="0" distB="0" distL="0" distR="0" wp14:anchorId="4D2E24AA" wp14:editId="7E416426">
                  <wp:extent cx="5444240" cy="1514462"/>
                  <wp:effectExtent l="0" t="0" r="0" b="0"/>
                  <wp:docPr id="25423" name="Group 25423"/>
                  <wp:cNvGraphicFramePr/>
                  <a:graphic xmlns:a="http://schemas.openxmlformats.org/drawingml/2006/main">
                    <a:graphicData uri="http://schemas.microsoft.com/office/word/2010/wordprocessingGroup">
                      <wpg:wgp>
                        <wpg:cNvGrpSpPr/>
                        <wpg:grpSpPr>
                          <a:xfrm>
                            <a:off x="0" y="0"/>
                            <a:ext cx="5444240" cy="1514462"/>
                            <a:chOff x="0" y="0"/>
                            <a:chExt cx="5444240" cy="1514462"/>
                          </a:xfrm>
                        </wpg:grpSpPr>
                        <wps:wsp>
                          <wps:cNvPr id="4858" name="Rectangle 4858"/>
                          <wps:cNvSpPr/>
                          <wps:spPr>
                            <a:xfrm>
                              <a:off x="5405427" y="1358696"/>
                              <a:ext cx="51621" cy="207168"/>
                            </a:xfrm>
                            <a:prstGeom prst="rect">
                              <a:avLst/>
                            </a:prstGeom>
                            <a:ln>
                              <a:noFill/>
                            </a:ln>
                          </wps:spPr>
                          <wps:txbx>
                            <w:txbxContent>
                              <w:p w14:paraId="020EAA8D" w14:textId="77777777" w:rsidR="00B87F14" w:rsidRDefault="00000000">
                                <w:pPr>
                                  <w:spacing w:after="160" w:line="259" w:lineRule="auto"/>
                                  <w:rPr>
                                    <w:del w:id="674" w:author="db" w:date="2022-09-02T14:54:00Z"/>
                                  </w:rPr>
                                </w:pPr>
                                <w:del w:id="675" w:author="db" w:date="2022-09-02T14:54:00Z">
                                  <w:r>
                                    <w:rPr>
                                      <w:rFonts w:ascii="Arial" w:eastAsia="Arial" w:hAnsi="Arial" w:cs="Arial"/>
                                      <w:b/>
                                      <w:sz w:val="22"/>
                                    </w:rPr>
                                    <w:delText xml:space="preserve"> </w:delText>
                                  </w:r>
                                </w:del>
                              </w:p>
                            </w:txbxContent>
                          </wps:txbx>
                          <wps:bodyPr horzOverflow="overflow" vert="horz" lIns="0" tIns="0" rIns="0" bIns="0" rtlCol="0">
                            <a:noAutofit/>
                          </wps:bodyPr>
                        </wps:wsp>
                        <wps:wsp>
                          <wps:cNvPr id="4872" name="Shape 4872"/>
                          <wps:cNvSpPr/>
                          <wps:spPr>
                            <a:xfrm>
                              <a:off x="2026218" y="588072"/>
                              <a:ext cx="1311743" cy="0"/>
                            </a:xfrm>
                            <a:custGeom>
                              <a:avLst/>
                              <a:gdLst/>
                              <a:ahLst/>
                              <a:cxnLst/>
                              <a:rect l="0" t="0" r="0" b="0"/>
                              <a:pathLst>
                                <a:path w="1311743">
                                  <a:moveTo>
                                    <a:pt x="0" y="0"/>
                                  </a:moveTo>
                                  <a:lnTo>
                                    <a:pt x="1311743" y="0"/>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873" name="Rectangle 4873"/>
                          <wps:cNvSpPr/>
                          <wps:spPr>
                            <a:xfrm>
                              <a:off x="1292006" y="1"/>
                              <a:ext cx="156317" cy="131134"/>
                            </a:xfrm>
                            <a:prstGeom prst="rect">
                              <a:avLst/>
                            </a:prstGeom>
                            <a:ln>
                              <a:noFill/>
                            </a:ln>
                          </wps:spPr>
                          <wps:txbx>
                            <w:txbxContent>
                              <w:p w14:paraId="403D41BD" w14:textId="77777777" w:rsidR="00B87F14" w:rsidRDefault="00000000">
                                <w:pPr>
                                  <w:spacing w:after="160" w:line="259" w:lineRule="auto"/>
                                  <w:rPr>
                                    <w:del w:id="676" w:author="db" w:date="2022-09-02T14:54:00Z"/>
                                  </w:rPr>
                                </w:pPr>
                                <w:del w:id="677" w:author="db" w:date="2022-09-02T14:54:00Z">
                                  <w:r>
                                    <w:rPr>
                                      <w:rFonts w:ascii="Calibri" w:eastAsia="Calibri" w:hAnsi="Calibri" w:cs="Calibri"/>
                                      <w:sz w:val="15"/>
                                    </w:rPr>
                                    <w:delText>AG</w:delText>
                                  </w:r>
                                </w:del>
                              </w:p>
                            </w:txbxContent>
                          </wps:txbx>
                          <wps:bodyPr horzOverflow="overflow" vert="horz" lIns="0" tIns="0" rIns="0" bIns="0" rtlCol="0">
                            <a:noAutofit/>
                          </wps:bodyPr>
                        </wps:wsp>
                        <wps:wsp>
                          <wps:cNvPr id="4874" name="Rectangle 4874"/>
                          <wps:cNvSpPr/>
                          <wps:spPr>
                            <a:xfrm>
                              <a:off x="1409577" y="1"/>
                              <a:ext cx="39544" cy="131134"/>
                            </a:xfrm>
                            <a:prstGeom prst="rect">
                              <a:avLst/>
                            </a:prstGeom>
                            <a:ln>
                              <a:noFill/>
                            </a:ln>
                          </wps:spPr>
                          <wps:txbx>
                            <w:txbxContent>
                              <w:p w14:paraId="3FD0F0B8" w14:textId="77777777" w:rsidR="00B87F14" w:rsidRDefault="00000000">
                                <w:pPr>
                                  <w:spacing w:after="160" w:line="259" w:lineRule="auto"/>
                                  <w:rPr>
                                    <w:del w:id="678" w:author="db" w:date="2022-09-02T14:54:00Z"/>
                                  </w:rPr>
                                </w:pPr>
                                <w:del w:id="679" w:author="db" w:date="2022-09-02T14:54:00Z">
                                  <w:r>
                                    <w:rPr>
                                      <w:rFonts w:ascii="Calibri" w:eastAsia="Calibri" w:hAnsi="Calibri" w:cs="Calibri"/>
                                      <w:sz w:val="15"/>
                                    </w:rPr>
                                    <w:delText>-</w:delText>
                                  </w:r>
                                </w:del>
                              </w:p>
                            </w:txbxContent>
                          </wps:txbx>
                          <wps:bodyPr horzOverflow="overflow" vert="horz" lIns="0" tIns="0" rIns="0" bIns="0" rtlCol="0">
                            <a:noAutofit/>
                          </wps:bodyPr>
                        </wps:wsp>
                        <wps:wsp>
                          <wps:cNvPr id="25321" name="Rectangle 25321"/>
                          <wps:cNvSpPr/>
                          <wps:spPr>
                            <a:xfrm>
                              <a:off x="1537831" y="0"/>
                              <a:ext cx="29206" cy="131134"/>
                            </a:xfrm>
                            <a:prstGeom prst="rect">
                              <a:avLst/>
                            </a:prstGeom>
                            <a:ln>
                              <a:noFill/>
                            </a:ln>
                          </wps:spPr>
                          <wps:txbx>
                            <w:txbxContent>
                              <w:p w14:paraId="62FB6FB0" w14:textId="77777777" w:rsidR="00B87F14" w:rsidRDefault="00000000">
                                <w:pPr>
                                  <w:spacing w:after="160" w:line="259" w:lineRule="auto"/>
                                  <w:rPr>
                                    <w:del w:id="680" w:author="db" w:date="2022-09-02T14:54:00Z"/>
                                  </w:rPr>
                                </w:pPr>
                                <w:del w:id="681" w:author="db" w:date="2022-09-02T14:54:00Z">
                                  <w:r>
                                    <w:rPr>
                                      <w:rFonts w:ascii="Calibri" w:eastAsia="Calibri" w:hAnsi="Calibri" w:cs="Calibri"/>
                                      <w:sz w:val="15"/>
                                    </w:rPr>
                                    <w:delText xml:space="preserve"> </w:delText>
                                  </w:r>
                                </w:del>
                              </w:p>
                            </w:txbxContent>
                          </wps:txbx>
                          <wps:bodyPr horzOverflow="overflow" vert="horz" lIns="0" tIns="0" rIns="0" bIns="0" rtlCol="0">
                            <a:noAutofit/>
                          </wps:bodyPr>
                        </wps:wsp>
                        <wps:wsp>
                          <wps:cNvPr id="25319" name="Rectangle 25319"/>
                          <wps:cNvSpPr/>
                          <wps:spPr>
                            <a:xfrm>
                              <a:off x="1439335" y="0"/>
                              <a:ext cx="131019" cy="131134"/>
                            </a:xfrm>
                            <a:prstGeom prst="rect">
                              <a:avLst/>
                            </a:prstGeom>
                            <a:ln>
                              <a:noFill/>
                            </a:ln>
                          </wps:spPr>
                          <wps:txbx>
                            <w:txbxContent>
                              <w:p w14:paraId="75E9CCB1" w14:textId="77777777" w:rsidR="00B87F14" w:rsidRDefault="00000000">
                                <w:pPr>
                                  <w:spacing w:after="160" w:line="259" w:lineRule="auto"/>
                                  <w:rPr>
                                    <w:del w:id="682" w:author="db" w:date="2022-09-02T14:54:00Z"/>
                                  </w:rPr>
                                </w:pPr>
                                <w:del w:id="683" w:author="db" w:date="2022-09-02T14:54:00Z">
                                  <w:r>
                                    <w:rPr>
                                      <w:rFonts w:ascii="Calibri" w:eastAsia="Calibri" w:hAnsi="Calibri" w:cs="Calibri"/>
                                      <w:sz w:val="15"/>
                                    </w:rPr>
                                    <w:delText>03</w:delText>
                                  </w:r>
                                </w:del>
                              </w:p>
                            </w:txbxContent>
                          </wps:txbx>
                          <wps:bodyPr horzOverflow="overflow" vert="horz" lIns="0" tIns="0" rIns="0" bIns="0" rtlCol="0">
                            <a:noAutofit/>
                          </wps:bodyPr>
                        </wps:wsp>
                        <wps:wsp>
                          <wps:cNvPr id="4876" name="Rectangle 4876"/>
                          <wps:cNvSpPr/>
                          <wps:spPr>
                            <a:xfrm>
                              <a:off x="1559699" y="0"/>
                              <a:ext cx="433181" cy="131135"/>
                            </a:xfrm>
                            <a:prstGeom prst="rect">
                              <a:avLst/>
                            </a:prstGeom>
                            <a:ln>
                              <a:noFill/>
                            </a:ln>
                          </wps:spPr>
                          <wps:txbx>
                            <w:txbxContent>
                              <w:p w14:paraId="3A7321D9" w14:textId="77777777" w:rsidR="00B87F14" w:rsidRDefault="00000000">
                                <w:pPr>
                                  <w:spacing w:after="160" w:line="259" w:lineRule="auto"/>
                                  <w:rPr>
                                    <w:del w:id="684" w:author="db" w:date="2022-09-02T14:54:00Z"/>
                                  </w:rPr>
                                </w:pPr>
                                <w:del w:id="685" w:author="db" w:date="2022-09-02T14:54:00Z">
                                  <w:r>
                                    <w:rPr>
                                      <w:rFonts w:ascii="Calibri" w:eastAsia="Calibri" w:hAnsi="Calibri" w:cs="Calibri"/>
                                      <w:sz w:val="15"/>
                                    </w:rPr>
                                    <w:delText xml:space="preserve">or Class </w:delText>
                                  </w:r>
                                </w:del>
                              </w:p>
                            </w:txbxContent>
                          </wps:txbx>
                          <wps:bodyPr horzOverflow="overflow" vert="horz" lIns="0" tIns="0" rIns="0" bIns="0" rtlCol="0">
                            <a:noAutofit/>
                          </wps:bodyPr>
                        </wps:wsp>
                        <wps:wsp>
                          <wps:cNvPr id="4877" name="Rectangle 4877"/>
                          <wps:cNvSpPr/>
                          <wps:spPr>
                            <a:xfrm>
                              <a:off x="1885449" y="0"/>
                              <a:ext cx="131019" cy="131134"/>
                            </a:xfrm>
                            <a:prstGeom prst="rect">
                              <a:avLst/>
                            </a:prstGeom>
                            <a:ln>
                              <a:noFill/>
                            </a:ln>
                          </wps:spPr>
                          <wps:txbx>
                            <w:txbxContent>
                              <w:p w14:paraId="3B2C3214" w14:textId="77777777" w:rsidR="00B87F14" w:rsidRDefault="00000000">
                                <w:pPr>
                                  <w:spacing w:after="160" w:line="259" w:lineRule="auto"/>
                                  <w:rPr>
                                    <w:del w:id="686" w:author="db" w:date="2022-09-02T14:54:00Z"/>
                                  </w:rPr>
                                </w:pPr>
                                <w:del w:id="687" w:author="db" w:date="2022-09-02T14:54:00Z">
                                  <w:r>
                                    <w:rPr>
                                      <w:rFonts w:ascii="Calibri" w:eastAsia="Calibri" w:hAnsi="Calibri" w:cs="Calibri"/>
                                      <w:sz w:val="15"/>
                                    </w:rPr>
                                    <w:delText>13</w:delText>
                                  </w:r>
                                </w:del>
                              </w:p>
                            </w:txbxContent>
                          </wps:txbx>
                          <wps:bodyPr horzOverflow="overflow" vert="horz" lIns="0" tIns="0" rIns="0" bIns="0" rtlCol="0">
                            <a:noAutofit/>
                          </wps:bodyPr>
                        </wps:wsp>
                        <wps:wsp>
                          <wps:cNvPr id="4878" name="Rectangle 4878"/>
                          <wps:cNvSpPr/>
                          <wps:spPr>
                            <a:xfrm>
                              <a:off x="1983951" y="0"/>
                              <a:ext cx="49883" cy="131134"/>
                            </a:xfrm>
                            <a:prstGeom prst="rect">
                              <a:avLst/>
                            </a:prstGeom>
                            <a:ln>
                              <a:noFill/>
                            </a:ln>
                          </wps:spPr>
                          <wps:txbx>
                            <w:txbxContent>
                              <w:p w14:paraId="2BA956E2" w14:textId="77777777" w:rsidR="00B87F14" w:rsidRDefault="00000000">
                                <w:pPr>
                                  <w:spacing w:after="160" w:line="259" w:lineRule="auto"/>
                                  <w:rPr>
                                    <w:del w:id="688" w:author="db" w:date="2022-09-02T14:54:00Z"/>
                                  </w:rPr>
                                </w:pPr>
                                <w:del w:id="689" w:author="db" w:date="2022-09-02T14:54:00Z">
                                  <w:r>
                                    <w:rPr>
                                      <w:rFonts w:ascii="Calibri" w:eastAsia="Calibri" w:hAnsi="Calibri" w:cs="Calibri"/>
                                      <w:sz w:val="15"/>
                                    </w:rPr>
                                    <w:delText>/</w:delText>
                                  </w:r>
                                </w:del>
                              </w:p>
                            </w:txbxContent>
                          </wps:txbx>
                          <wps:bodyPr horzOverflow="overflow" vert="horz" lIns="0" tIns="0" rIns="0" bIns="0" rtlCol="0">
                            <a:noAutofit/>
                          </wps:bodyPr>
                        </wps:wsp>
                        <wps:wsp>
                          <wps:cNvPr id="25323" name="Rectangle 25323"/>
                          <wps:cNvSpPr/>
                          <wps:spPr>
                            <a:xfrm>
                              <a:off x="2119977" y="0"/>
                              <a:ext cx="29206" cy="131134"/>
                            </a:xfrm>
                            <a:prstGeom prst="rect">
                              <a:avLst/>
                            </a:prstGeom>
                            <a:ln>
                              <a:noFill/>
                            </a:ln>
                          </wps:spPr>
                          <wps:txbx>
                            <w:txbxContent>
                              <w:p w14:paraId="5E420D31" w14:textId="77777777" w:rsidR="00B87F14" w:rsidRDefault="00000000">
                                <w:pPr>
                                  <w:spacing w:after="160" w:line="259" w:lineRule="auto"/>
                                  <w:rPr>
                                    <w:del w:id="690" w:author="db" w:date="2022-09-02T14:54:00Z"/>
                                  </w:rPr>
                                </w:pPr>
                                <w:del w:id="691" w:author="db" w:date="2022-09-02T14:54:00Z">
                                  <w:r>
                                    <w:rPr>
                                      <w:rFonts w:ascii="Calibri" w:eastAsia="Calibri" w:hAnsi="Calibri" w:cs="Calibri"/>
                                      <w:sz w:val="15"/>
                                    </w:rPr>
                                    <w:delText xml:space="preserve"> </w:delText>
                                  </w:r>
                                </w:del>
                              </w:p>
                            </w:txbxContent>
                          </wps:txbx>
                          <wps:bodyPr horzOverflow="overflow" vert="horz" lIns="0" tIns="0" rIns="0" bIns="0" rtlCol="0">
                            <a:noAutofit/>
                          </wps:bodyPr>
                        </wps:wsp>
                        <wps:wsp>
                          <wps:cNvPr id="25322" name="Rectangle 25322"/>
                          <wps:cNvSpPr/>
                          <wps:spPr>
                            <a:xfrm>
                              <a:off x="2021481" y="0"/>
                              <a:ext cx="131019" cy="131134"/>
                            </a:xfrm>
                            <a:prstGeom prst="rect">
                              <a:avLst/>
                            </a:prstGeom>
                            <a:ln>
                              <a:noFill/>
                            </a:ln>
                          </wps:spPr>
                          <wps:txbx>
                            <w:txbxContent>
                              <w:p w14:paraId="698123E3" w14:textId="77777777" w:rsidR="00B87F14" w:rsidRDefault="00000000">
                                <w:pPr>
                                  <w:spacing w:after="160" w:line="259" w:lineRule="auto"/>
                                  <w:rPr>
                                    <w:del w:id="692" w:author="db" w:date="2022-09-02T14:54:00Z"/>
                                  </w:rPr>
                                </w:pPr>
                                <w:del w:id="693" w:author="db" w:date="2022-09-02T14:54:00Z">
                                  <w:r>
                                    <w:rPr>
                                      <w:rFonts w:ascii="Calibri" w:eastAsia="Calibri" w:hAnsi="Calibri" w:cs="Calibri"/>
                                      <w:sz w:val="15"/>
                                    </w:rPr>
                                    <w:delText>14</w:delText>
                                  </w:r>
                                </w:del>
                              </w:p>
                            </w:txbxContent>
                          </wps:txbx>
                          <wps:bodyPr horzOverflow="overflow" vert="horz" lIns="0" tIns="0" rIns="0" bIns="0" rtlCol="0">
                            <a:noAutofit/>
                          </wps:bodyPr>
                        </wps:wsp>
                        <wps:wsp>
                          <wps:cNvPr id="4880" name="Rectangle 4880"/>
                          <wps:cNvSpPr/>
                          <wps:spPr>
                            <a:xfrm>
                              <a:off x="2141967" y="0"/>
                              <a:ext cx="198971" cy="131134"/>
                            </a:xfrm>
                            <a:prstGeom prst="rect">
                              <a:avLst/>
                            </a:prstGeom>
                            <a:ln>
                              <a:noFill/>
                            </a:ln>
                          </wps:spPr>
                          <wps:txbx>
                            <w:txbxContent>
                              <w:p w14:paraId="3B6E1613" w14:textId="77777777" w:rsidR="00B87F14" w:rsidRDefault="00000000">
                                <w:pPr>
                                  <w:spacing w:after="160" w:line="259" w:lineRule="auto"/>
                                  <w:rPr>
                                    <w:del w:id="694" w:author="db" w:date="2022-09-02T14:54:00Z"/>
                                  </w:rPr>
                                </w:pPr>
                                <w:del w:id="695" w:author="db" w:date="2022-09-02T14:54:00Z">
                                  <w:r>
                                    <w:rPr>
                                      <w:rFonts w:ascii="Calibri" w:eastAsia="Calibri" w:hAnsi="Calibri" w:cs="Calibri"/>
                                      <w:sz w:val="15"/>
                                    </w:rPr>
                                    <w:delText>Top</w:delText>
                                  </w:r>
                                </w:del>
                              </w:p>
                            </w:txbxContent>
                          </wps:txbx>
                          <wps:bodyPr horzOverflow="overflow" vert="horz" lIns="0" tIns="0" rIns="0" bIns="0" rtlCol="0">
                            <a:noAutofit/>
                          </wps:bodyPr>
                        </wps:wsp>
                        <wps:wsp>
                          <wps:cNvPr id="4881" name="Rectangle 4881"/>
                          <wps:cNvSpPr/>
                          <wps:spPr>
                            <a:xfrm>
                              <a:off x="2291603" y="0"/>
                              <a:ext cx="39544" cy="131134"/>
                            </a:xfrm>
                            <a:prstGeom prst="rect">
                              <a:avLst/>
                            </a:prstGeom>
                            <a:ln>
                              <a:noFill/>
                            </a:ln>
                          </wps:spPr>
                          <wps:txbx>
                            <w:txbxContent>
                              <w:p w14:paraId="1F606A67" w14:textId="77777777" w:rsidR="00B87F14" w:rsidRDefault="00000000">
                                <w:pPr>
                                  <w:spacing w:after="160" w:line="259" w:lineRule="auto"/>
                                  <w:rPr>
                                    <w:del w:id="696" w:author="db" w:date="2022-09-02T14:54:00Z"/>
                                  </w:rPr>
                                </w:pPr>
                                <w:del w:id="697" w:author="db" w:date="2022-09-02T14:54:00Z">
                                  <w:r>
                                    <w:rPr>
                                      <w:rFonts w:ascii="Calibri" w:eastAsia="Calibri" w:hAnsi="Calibri" w:cs="Calibri"/>
                                      <w:sz w:val="15"/>
                                    </w:rPr>
                                    <w:delText>-</w:delText>
                                  </w:r>
                                </w:del>
                              </w:p>
                            </w:txbxContent>
                          </wps:txbx>
                          <wps:bodyPr horzOverflow="overflow" vert="horz" lIns="0" tIns="0" rIns="0" bIns="0" rtlCol="0">
                            <a:noAutofit/>
                          </wps:bodyPr>
                        </wps:wsp>
                        <wps:wsp>
                          <wps:cNvPr id="4882" name="Rectangle 4882"/>
                          <wps:cNvSpPr/>
                          <wps:spPr>
                            <a:xfrm>
                              <a:off x="2321360" y="0"/>
                              <a:ext cx="583990" cy="131134"/>
                            </a:xfrm>
                            <a:prstGeom prst="rect">
                              <a:avLst/>
                            </a:prstGeom>
                            <a:ln>
                              <a:noFill/>
                            </a:ln>
                          </wps:spPr>
                          <wps:txbx>
                            <w:txbxContent>
                              <w:p w14:paraId="0B0398DD" w14:textId="77777777" w:rsidR="00B87F14" w:rsidRDefault="00000000">
                                <w:pPr>
                                  <w:spacing w:after="160" w:line="259" w:lineRule="auto"/>
                                  <w:rPr>
                                    <w:del w:id="698" w:author="db" w:date="2022-09-02T14:54:00Z"/>
                                  </w:rPr>
                                </w:pPr>
                                <w:del w:id="699" w:author="db" w:date="2022-09-02T14:54:00Z">
                                  <w:r>
                                    <w:rPr>
                                      <w:rFonts w:ascii="Calibri" w:eastAsia="Calibri" w:hAnsi="Calibri" w:cs="Calibri"/>
                                      <w:sz w:val="15"/>
                                    </w:rPr>
                                    <w:delText>Level Node</w:delText>
                                  </w:r>
                                </w:del>
                              </w:p>
                            </w:txbxContent>
                          </wps:txbx>
                          <wps:bodyPr horzOverflow="overflow" vert="horz" lIns="0" tIns="0" rIns="0" bIns="0" rtlCol="0">
                            <a:noAutofit/>
                          </wps:bodyPr>
                        </wps:wsp>
                        <wps:wsp>
                          <wps:cNvPr id="4883" name="Rectangle 4883"/>
                          <wps:cNvSpPr/>
                          <wps:spPr>
                            <a:xfrm>
                              <a:off x="0" y="544512"/>
                              <a:ext cx="594794" cy="131135"/>
                            </a:xfrm>
                            <a:prstGeom prst="rect">
                              <a:avLst/>
                            </a:prstGeom>
                            <a:ln>
                              <a:noFill/>
                            </a:ln>
                          </wps:spPr>
                          <wps:txbx>
                            <w:txbxContent>
                              <w:p w14:paraId="7D410B1C" w14:textId="77777777" w:rsidR="00B87F14" w:rsidRDefault="00000000">
                                <w:pPr>
                                  <w:spacing w:after="160" w:line="259" w:lineRule="auto"/>
                                  <w:rPr>
                                    <w:del w:id="700" w:author="db" w:date="2022-09-02T14:54:00Z"/>
                                  </w:rPr>
                                </w:pPr>
                                <w:del w:id="701" w:author="db" w:date="2022-09-02T14:54:00Z">
                                  <w:r>
                                    <w:rPr>
                                      <w:rFonts w:ascii="Calibri" w:eastAsia="Calibri" w:hAnsi="Calibri" w:cs="Calibri"/>
                                      <w:sz w:val="15"/>
                                    </w:rPr>
                                    <w:delText>Submission</w:delText>
                                  </w:r>
                                </w:del>
                              </w:p>
                            </w:txbxContent>
                          </wps:txbx>
                          <wps:bodyPr horzOverflow="overflow" vert="horz" lIns="0" tIns="0" rIns="0" bIns="0" rtlCol="0">
                            <a:noAutofit/>
                          </wps:bodyPr>
                        </wps:wsp>
                        <wps:wsp>
                          <wps:cNvPr id="4884" name="Shape 4884"/>
                          <wps:cNvSpPr/>
                          <wps:spPr>
                            <a:xfrm>
                              <a:off x="2026218" y="506395"/>
                              <a:ext cx="0" cy="136128"/>
                            </a:xfrm>
                            <a:custGeom>
                              <a:avLst/>
                              <a:gdLst/>
                              <a:ahLst/>
                              <a:cxnLst/>
                              <a:rect l="0" t="0" r="0" b="0"/>
                              <a:pathLst>
                                <a:path h="136128">
                                  <a:moveTo>
                                    <a:pt x="0" y="0"/>
                                  </a:moveTo>
                                  <a:lnTo>
                                    <a:pt x="0" y="136128"/>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885" name="Shape 4885"/>
                          <wps:cNvSpPr/>
                          <wps:spPr>
                            <a:xfrm>
                              <a:off x="2463466" y="533621"/>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886" name="Shape 4886"/>
                          <wps:cNvSpPr/>
                          <wps:spPr>
                            <a:xfrm>
                              <a:off x="2900714" y="533621"/>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887" name="Shape 4887"/>
                          <wps:cNvSpPr/>
                          <wps:spPr>
                            <a:xfrm>
                              <a:off x="3337961" y="533621"/>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891" name="Rectangle 4891"/>
                          <wps:cNvSpPr/>
                          <wps:spPr>
                            <a:xfrm>
                              <a:off x="2362292" y="394771"/>
                              <a:ext cx="269196" cy="131134"/>
                            </a:xfrm>
                            <a:prstGeom prst="rect">
                              <a:avLst/>
                            </a:prstGeom>
                            <a:ln>
                              <a:noFill/>
                            </a:ln>
                          </wps:spPr>
                          <wps:txbx>
                            <w:txbxContent>
                              <w:p w14:paraId="11E56B61" w14:textId="77777777" w:rsidR="00B87F14" w:rsidRDefault="00000000">
                                <w:pPr>
                                  <w:spacing w:after="160" w:line="259" w:lineRule="auto"/>
                                  <w:rPr>
                                    <w:del w:id="702" w:author="db" w:date="2022-09-02T14:54:00Z"/>
                                  </w:rPr>
                                </w:pPr>
                                <w:del w:id="703" w:author="db" w:date="2022-09-02T14:54:00Z">
                                  <w:r>
                                    <w:rPr>
                                      <w:rFonts w:ascii="Calibri" w:eastAsia="Calibri" w:hAnsi="Calibri" w:cs="Calibri"/>
                                      <w:sz w:val="15"/>
                                    </w:rPr>
                                    <w:delText>Draft</w:delText>
                                  </w:r>
                                </w:del>
                              </w:p>
                            </w:txbxContent>
                          </wps:txbx>
                          <wps:bodyPr horzOverflow="overflow" vert="horz" lIns="0" tIns="0" rIns="0" bIns="0" rtlCol="0">
                            <a:noAutofit/>
                          </wps:bodyPr>
                        </wps:wsp>
                        <wps:wsp>
                          <wps:cNvPr id="4892" name="Rectangle 4892"/>
                          <wps:cNvSpPr/>
                          <wps:spPr>
                            <a:xfrm>
                              <a:off x="2753021" y="394771"/>
                              <a:ext cx="392984" cy="131134"/>
                            </a:xfrm>
                            <a:prstGeom prst="rect">
                              <a:avLst/>
                            </a:prstGeom>
                            <a:ln>
                              <a:noFill/>
                            </a:ln>
                          </wps:spPr>
                          <wps:txbx>
                            <w:txbxContent>
                              <w:p w14:paraId="45117F3E" w14:textId="77777777" w:rsidR="00B87F14" w:rsidRDefault="00000000">
                                <w:pPr>
                                  <w:spacing w:after="160" w:line="259" w:lineRule="auto"/>
                                  <w:rPr>
                                    <w:del w:id="704" w:author="db" w:date="2022-09-02T14:54:00Z"/>
                                  </w:rPr>
                                </w:pPr>
                                <w:del w:id="705" w:author="db" w:date="2022-09-02T14:54:00Z">
                                  <w:r>
                                    <w:rPr>
                                      <w:rFonts w:ascii="Calibri" w:eastAsia="Calibri" w:hAnsi="Calibri" w:cs="Calibri"/>
                                      <w:sz w:val="15"/>
                                    </w:rPr>
                                    <w:delText>Mature</w:delText>
                                  </w:r>
                                </w:del>
                              </w:p>
                            </w:txbxContent>
                          </wps:txbx>
                          <wps:bodyPr horzOverflow="overflow" vert="horz" lIns="0" tIns="0" rIns="0" bIns="0" rtlCol="0">
                            <a:noAutofit/>
                          </wps:bodyPr>
                        </wps:wsp>
                        <wps:wsp>
                          <wps:cNvPr id="4893" name="Rectangle 4893"/>
                          <wps:cNvSpPr/>
                          <wps:spPr>
                            <a:xfrm>
                              <a:off x="3153103" y="394771"/>
                              <a:ext cx="491684" cy="131134"/>
                            </a:xfrm>
                            <a:prstGeom prst="rect">
                              <a:avLst/>
                            </a:prstGeom>
                            <a:ln>
                              <a:noFill/>
                            </a:ln>
                          </wps:spPr>
                          <wps:txbx>
                            <w:txbxContent>
                              <w:p w14:paraId="2125F629" w14:textId="77777777" w:rsidR="00B87F14" w:rsidRDefault="00000000">
                                <w:pPr>
                                  <w:spacing w:after="160" w:line="259" w:lineRule="auto"/>
                                  <w:rPr>
                                    <w:del w:id="706" w:author="db" w:date="2022-09-02T14:54:00Z"/>
                                  </w:rPr>
                                </w:pPr>
                                <w:del w:id="707" w:author="db" w:date="2022-09-02T14:54:00Z">
                                  <w:r>
                                    <w:rPr>
                                      <w:rFonts w:ascii="Calibri" w:eastAsia="Calibri" w:hAnsi="Calibri" w:cs="Calibri"/>
                                      <w:sz w:val="15"/>
                                    </w:rPr>
                                    <w:delText>Accepted</w:delText>
                                  </w:r>
                                </w:del>
                              </w:p>
                            </w:txbxContent>
                          </wps:txbx>
                          <wps:bodyPr horzOverflow="overflow" vert="horz" lIns="0" tIns="0" rIns="0" bIns="0" rtlCol="0">
                            <a:noAutofit/>
                          </wps:bodyPr>
                        </wps:wsp>
                        <wps:wsp>
                          <wps:cNvPr id="4894" name="Rectangle 4894"/>
                          <wps:cNvSpPr/>
                          <wps:spPr>
                            <a:xfrm>
                              <a:off x="2984763" y="1197926"/>
                              <a:ext cx="405223" cy="131134"/>
                            </a:xfrm>
                            <a:prstGeom prst="rect">
                              <a:avLst/>
                            </a:prstGeom>
                            <a:ln>
                              <a:noFill/>
                            </a:ln>
                          </wps:spPr>
                          <wps:txbx>
                            <w:txbxContent>
                              <w:p w14:paraId="54B1C935" w14:textId="77777777" w:rsidR="00B87F14" w:rsidRDefault="00000000">
                                <w:pPr>
                                  <w:spacing w:after="160" w:line="259" w:lineRule="auto"/>
                                  <w:rPr>
                                    <w:del w:id="708" w:author="db" w:date="2022-09-02T14:54:00Z"/>
                                  </w:rPr>
                                </w:pPr>
                                <w:del w:id="709" w:author="db" w:date="2022-09-02T14:54:00Z">
                                  <w:r>
                                    <w:rPr>
                                      <w:rFonts w:ascii="Calibri" w:eastAsia="Calibri" w:hAnsi="Calibri" w:cs="Calibri"/>
                                      <w:sz w:val="15"/>
                                    </w:rPr>
                                    <w:delText>Release</w:delText>
                                  </w:r>
                                </w:del>
                              </w:p>
                            </w:txbxContent>
                          </wps:txbx>
                          <wps:bodyPr horzOverflow="overflow" vert="horz" lIns="0" tIns="0" rIns="0" bIns="0" rtlCol="0">
                            <a:noAutofit/>
                          </wps:bodyPr>
                        </wps:wsp>
                        <wps:wsp>
                          <wps:cNvPr id="4895" name="Shape 4895"/>
                          <wps:cNvSpPr/>
                          <wps:spPr>
                            <a:xfrm>
                              <a:off x="3556585" y="1241487"/>
                              <a:ext cx="1748991" cy="0"/>
                            </a:xfrm>
                            <a:custGeom>
                              <a:avLst/>
                              <a:gdLst/>
                              <a:ahLst/>
                              <a:cxnLst/>
                              <a:rect l="0" t="0" r="0" b="0"/>
                              <a:pathLst>
                                <a:path w="1748991">
                                  <a:moveTo>
                                    <a:pt x="0" y="0"/>
                                  </a:moveTo>
                                  <a:lnTo>
                                    <a:pt x="1748991" y="0"/>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896" name="Shape 4896"/>
                          <wps:cNvSpPr/>
                          <wps:spPr>
                            <a:xfrm>
                              <a:off x="3556585" y="1187035"/>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897" name="Rectangle 4897"/>
                          <wps:cNvSpPr/>
                          <wps:spPr>
                            <a:xfrm>
                              <a:off x="3483468" y="1048186"/>
                              <a:ext cx="194447" cy="131135"/>
                            </a:xfrm>
                            <a:prstGeom prst="rect">
                              <a:avLst/>
                            </a:prstGeom>
                            <a:ln>
                              <a:noFill/>
                            </a:ln>
                          </wps:spPr>
                          <wps:txbx>
                            <w:txbxContent>
                              <w:p w14:paraId="42B5B81F" w14:textId="77777777" w:rsidR="00B87F14" w:rsidRDefault="00000000">
                                <w:pPr>
                                  <w:spacing w:after="160" w:line="259" w:lineRule="auto"/>
                                  <w:rPr>
                                    <w:del w:id="710" w:author="db" w:date="2022-09-02T14:54:00Z"/>
                                  </w:rPr>
                                </w:pPr>
                                <w:del w:id="711" w:author="db" w:date="2022-09-02T14:54:00Z">
                                  <w:r>
                                    <w:rPr>
                                      <w:rFonts w:ascii="Calibri" w:eastAsia="Calibri" w:hAnsi="Calibri" w:cs="Calibri"/>
                                      <w:sz w:val="15"/>
                                    </w:rPr>
                                    <w:delText>WD</w:delText>
                                  </w:r>
                                </w:del>
                              </w:p>
                            </w:txbxContent>
                          </wps:txbx>
                          <wps:bodyPr horzOverflow="overflow" vert="horz" lIns="0" tIns="0" rIns="0" bIns="0" rtlCol="0">
                            <a:noAutofit/>
                          </wps:bodyPr>
                        </wps:wsp>
                        <wps:wsp>
                          <wps:cNvPr id="4898" name="Shape 4898"/>
                          <wps:cNvSpPr/>
                          <wps:spPr>
                            <a:xfrm>
                              <a:off x="3993833" y="1187036"/>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899" name="Rectangle 4899"/>
                          <wps:cNvSpPr/>
                          <wps:spPr>
                            <a:xfrm>
                              <a:off x="3937962" y="1048186"/>
                              <a:ext cx="148384" cy="131135"/>
                            </a:xfrm>
                            <a:prstGeom prst="rect">
                              <a:avLst/>
                            </a:prstGeom>
                            <a:ln>
                              <a:noFill/>
                            </a:ln>
                          </wps:spPr>
                          <wps:txbx>
                            <w:txbxContent>
                              <w:p w14:paraId="580B11CD" w14:textId="77777777" w:rsidR="00B87F14" w:rsidRDefault="00000000">
                                <w:pPr>
                                  <w:spacing w:after="160" w:line="259" w:lineRule="auto"/>
                                  <w:rPr>
                                    <w:del w:id="712" w:author="db" w:date="2022-09-02T14:54:00Z"/>
                                  </w:rPr>
                                </w:pPr>
                                <w:del w:id="713" w:author="db" w:date="2022-09-02T14:54:00Z">
                                  <w:r>
                                    <w:rPr>
                                      <w:rFonts w:ascii="Calibri" w:eastAsia="Calibri" w:hAnsi="Calibri" w:cs="Calibri"/>
                                      <w:sz w:val="15"/>
                                    </w:rPr>
                                    <w:delText>CD</w:delText>
                                  </w:r>
                                </w:del>
                              </w:p>
                            </w:txbxContent>
                          </wps:txbx>
                          <wps:bodyPr horzOverflow="overflow" vert="horz" lIns="0" tIns="0" rIns="0" bIns="0" rtlCol="0">
                            <a:noAutofit/>
                          </wps:bodyPr>
                        </wps:wsp>
                        <wps:wsp>
                          <wps:cNvPr id="4900" name="Shape 4900"/>
                          <wps:cNvSpPr/>
                          <wps:spPr>
                            <a:xfrm>
                              <a:off x="4431081" y="1187036"/>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01" name="Rectangle 4901"/>
                          <wps:cNvSpPr/>
                          <wps:spPr>
                            <a:xfrm>
                              <a:off x="4352983" y="1048186"/>
                              <a:ext cx="207762" cy="131135"/>
                            </a:xfrm>
                            <a:prstGeom prst="rect">
                              <a:avLst/>
                            </a:prstGeom>
                            <a:ln>
                              <a:noFill/>
                            </a:ln>
                          </wps:spPr>
                          <wps:txbx>
                            <w:txbxContent>
                              <w:p w14:paraId="6E997D6D" w14:textId="77777777" w:rsidR="00B87F14" w:rsidRDefault="00000000">
                                <w:pPr>
                                  <w:spacing w:after="160" w:line="259" w:lineRule="auto"/>
                                  <w:rPr>
                                    <w:del w:id="714" w:author="db" w:date="2022-09-02T14:54:00Z"/>
                                  </w:rPr>
                                </w:pPr>
                                <w:del w:id="715" w:author="db" w:date="2022-09-02T14:54:00Z">
                                  <w:r>
                                    <w:rPr>
                                      <w:rFonts w:ascii="Calibri" w:eastAsia="Calibri" w:hAnsi="Calibri" w:cs="Calibri"/>
                                      <w:sz w:val="15"/>
                                    </w:rPr>
                                    <w:delText>FCD</w:delText>
                                  </w:r>
                                </w:del>
                              </w:p>
                            </w:txbxContent>
                          </wps:txbx>
                          <wps:bodyPr horzOverflow="overflow" vert="horz" lIns="0" tIns="0" rIns="0" bIns="0" rtlCol="0">
                            <a:noAutofit/>
                          </wps:bodyPr>
                        </wps:wsp>
                        <wps:wsp>
                          <wps:cNvPr id="4902" name="Shape 4902"/>
                          <wps:cNvSpPr/>
                          <wps:spPr>
                            <a:xfrm>
                              <a:off x="4868329" y="1187036"/>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03" name="Rectangle 4903"/>
                          <wps:cNvSpPr/>
                          <wps:spPr>
                            <a:xfrm>
                              <a:off x="4813308" y="1048186"/>
                              <a:ext cx="146318" cy="131135"/>
                            </a:xfrm>
                            <a:prstGeom prst="rect">
                              <a:avLst/>
                            </a:prstGeom>
                            <a:ln>
                              <a:noFill/>
                            </a:ln>
                          </wps:spPr>
                          <wps:txbx>
                            <w:txbxContent>
                              <w:p w14:paraId="3AF2A826" w14:textId="77777777" w:rsidR="00B87F14" w:rsidRDefault="00000000">
                                <w:pPr>
                                  <w:spacing w:after="160" w:line="259" w:lineRule="auto"/>
                                  <w:rPr>
                                    <w:del w:id="716" w:author="db" w:date="2022-09-02T14:54:00Z"/>
                                  </w:rPr>
                                </w:pPr>
                                <w:del w:id="717" w:author="db" w:date="2022-09-02T14:54:00Z">
                                  <w:r>
                                    <w:rPr>
                                      <w:rFonts w:ascii="Calibri" w:eastAsia="Calibri" w:hAnsi="Calibri" w:cs="Calibri"/>
                                      <w:sz w:val="15"/>
                                    </w:rPr>
                                    <w:delText>DP</w:delText>
                                  </w:r>
                                </w:del>
                              </w:p>
                            </w:txbxContent>
                          </wps:txbx>
                          <wps:bodyPr horzOverflow="overflow" vert="horz" lIns="0" tIns="0" rIns="0" bIns="0" rtlCol="0">
                            <a:noAutofit/>
                          </wps:bodyPr>
                        </wps:wsp>
                        <wps:wsp>
                          <wps:cNvPr id="4904" name="Shape 4904"/>
                          <wps:cNvSpPr/>
                          <wps:spPr>
                            <a:xfrm>
                              <a:off x="5305576" y="1187036"/>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05" name="Rectangle 4905"/>
                          <wps:cNvSpPr/>
                          <wps:spPr>
                            <a:xfrm>
                              <a:off x="5229423" y="1048186"/>
                              <a:ext cx="202502" cy="131135"/>
                            </a:xfrm>
                            <a:prstGeom prst="rect">
                              <a:avLst/>
                            </a:prstGeom>
                            <a:ln>
                              <a:noFill/>
                            </a:ln>
                          </wps:spPr>
                          <wps:txbx>
                            <w:txbxContent>
                              <w:p w14:paraId="75ADAE28" w14:textId="77777777" w:rsidR="00B87F14" w:rsidRDefault="00000000">
                                <w:pPr>
                                  <w:spacing w:after="160" w:line="259" w:lineRule="auto"/>
                                  <w:rPr>
                                    <w:del w:id="718" w:author="db" w:date="2022-09-02T14:54:00Z"/>
                                  </w:rPr>
                                </w:pPr>
                                <w:del w:id="719" w:author="db" w:date="2022-09-02T14:54:00Z">
                                  <w:r>
                                    <w:rPr>
                                      <w:rFonts w:ascii="Calibri" w:eastAsia="Calibri" w:hAnsi="Calibri" w:cs="Calibri"/>
                                      <w:sz w:val="15"/>
                                    </w:rPr>
                                    <w:delText>Pub</w:delText>
                                  </w:r>
                                </w:del>
                              </w:p>
                            </w:txbxContent>
                          </wps:txbx>
                          <wps:bodyPr horzOverflow="overflow" vert="horz" lIns="0" tIns="0" rIns="0" bIns="0" rtlCol="0">
                            <a:noAutofit/>
                          </wps:bodyPr>
                        </wps:wsp>
                        <wps:wsp>
                          <wps:cNvPr id="4906" name="Shape 4906"/>
                          <wps:cNvSpPr/>
                          <wps:spPr>
                            <a:xfrm>
                              <a:off x="3337961" y="642524"/>
                              <a:ext cx="218624" cy="381158"/>
                            </a:xfrm>
                            <a:custGeom>
                              <a:avLst/>
                              <a:gdLst/>
                              <a:ahLst/>
                              <a:cxnLst/>
                              <a:rect l="0" t="0" r="0" b="0"/>
                              <a:pathLst>
                                <a:path w="218624" h="381158">
                                  <a:moveTo>
                                    <a:pt x="0" y="0"/>
                                  </a:moveTo>
                                  <a:lnTo>
                                    <a:pt x="218624" y="0"/>
                                  </a:lnTo>
                                  <a:lnTo>
                                    <a:pt x="218624" y="381158"/>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07" name="Shape 4907"/>
                          <wps:cNvSpPr/>
                          <wps:spPr>
                            <a:xfrm>
                              <a:off x="3523063" y="990285"/>
                              <a:ext cx="67045" cy="33397"/>
                            </a:xfrm>
                            <a:custGeom>
                              <a:avLst/>
                              <a:gdLst/>
                              <a:ahLst/>
                              <a:cxnLst/>
                              <a:rect l="0" t="0" r="0" b="0"/>
                              <a:pathLst>
                                <a:path w="67045" h="33397">
                                  <a:moveTo>
                                    <a:pt x="0" y="0"/>
                                  </a:moveTo>
                                  <a:lnTo>
                                    <a:pt x="33522" y="33397"/>
                                  </a:lnTo>
                                  <a:lnTo>
                                    <a:pt x="67045" y="0"/>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08" name="Shape 4908"/>
                          <wps:cNvSpPr/>
                          <wps:spPr>
                            <a:xfrm>
                              <a:off x="2026218" y="98012"/>
                              <a:ext cx="0" cy="272256"/>
                            </a:xfrm>
                            <a:custGeom>
                              <a:avLst/>
                              <a:gdLst/>
                              <a:ahLst/>
                              <a:cxnLst/>
                              <a:rect l="0" t="0" r="0" b="0"/>
                              <a:pathLst>
                                <a:path h="272256">
                                  <a:moveTo>
                                    <a:pt x="0" y="0"/>
                                  </a:moveTo>
                                  <a:lnTo>
                                    <a:pt x="0" y="272256"/>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09" name="Shape 4909"/>
                          <wps:cNvSpPr/>
                          <wps:spPr>
                            <a:xfrm>
                              <a:off x="1992696" y="336871"/>
                              <a:ext cx="67045" cy="33397"/>
                            </a:xfrm>
                            <a:custGeom>
                              <a:avLst/>
                              <a:gdLst/>
                              <a:ahLst/>
                              <a:cxnLst/>
                              <a:rect l="0" t="0" r="0" b="0"/>
                              <a:pathLst>
                                <a:path w="67045" h="33397">
                                  <a:moveTo>
                                    <a:pt x="0" y="0"/>
                                  </a:moveTo>
                                  <a:lnTo>
                                    <a:pt x="33522" y="33397"/>
                                  </a:lnTo>
                                  <a:lnTo>
                                    <a:pt x="67045" y="0"/>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10" name="Rectangle 4910"/>
                          <wps:cNvSpPr/>
                          <wps:spPr>
                            <a:xfrm>
                              <a:off x="142616" y="1197927"/>
                              <a:ext cx="405222" cy="131134"/>
                            </a:xfrm>
                            <a:prstGeom prst="rect">
                              <a:avLst/>
                            </a:prstGeom>
                            <a:ln>
                              <a:noFill/>
                            </a:ln>
                          </wps:spPr>
                          <wps:txbx>
                            <w:txbxContent>
                              <w:p w14:paraId="32D64AA2" w14:textId="77777777" w:rsidR="00B87F14" w:rsidRDefault="00000000">
                                <w:pPr>
                                  <w:spacing w:after="160" w:line="259" w:lineRule="auto"/>
                                  <w:rPr>
                                    <w:del w:id="720" w:author="db" w:date="2022-09-02T14:54:00Z"/>
                                  </w:rPr>
                                </w:pPr>
                                <w:del w:id="721" w:author="db" w:date="2022-09-02T14:54:00Z">
                                  <w:r>
                                    <w:rPr>
                                      <w:rFonts w:ascii="Calibri" w:eastAsia="Calibri" w:hAnsi="Calibri" w:cs="Calibri"/>
                                      <w:sz w:val="15"/>
                                    </w:rPr>
                                    <w:delText>Release</w:delText>
                                  </w:r>
                                </w:del>
                              </w:p>
                            </w:txbxContent>
                          </wps:txbx>
                          <wps:bodyPr horzOverflow="overflow" vert="horz" lIns="0" tIns="0" rIns="0" bIns="0" rtlCol="0">
                            <a:noAutofit/>
                          </wps:bodyPr>
                        </wps:wsp>
                        <wps:wsp>
                          <wps:cNvPr id="4911" name="Shape 4911"/>
                          <wps:cNvSpPr/>
                          <wps:spPr>
                            <a:xfrm>
                              <a:off x="714463" y="1241486"/>
                              <a:ext cx="1749003" cy="0"/>
                            </a:xfrm>
                            <a:custGeom>
                              <a:avLst/>
                              <a:gdLst/>
                              <a:ahLst/>
                              <a:cxnLst/>
                              <a:rect l="0" t="0" r="0" b="0"/>
                              <a:pathLst>
                                <a:path w="1749003">
                                  <a:moveTo>
                                    <a:pt x="0" y="0"/>
                                  </a:moveTo>
                                  <a:lnTo>
                                    <a:pt x="1749003" y="0"/>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12" name="Shape 4912"/>
                          <wps:cNvSpPr/>
                          <wps:spPr>
                            <a:xfrm>
                              <a:off x="714463" y="1187035"/>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13" name="Rectangle 4913"/>
                          <wps:cNvSpPr/>
                          <wps:spPr>
                            <a:xfrm>
                              <a:off x="641345" y="1048185"/>
                              <a:ext cx="194447" cy="131134"/>
                            </a:xfrm>
                            <a:prstGeom prst="rect">
                              <a:avLst/>
                            </a:prstGeom>
                            <a:ln>
                              <a:noFill/>
                            </a:ln>
                          </wps:spPr>
                          <wps:txbx>
                            <w:txbxContent>
                              <w:p w14:paraId="505725B0" w14:textId="77777777" w:rsidR="00B87F14" w:rsidRDefault="00000000">
                                <w:pPr>
                                  <w:spacing w:after="160" w:line="259" w:lineRule="auto"/>
                                  <w:rPr>
                                    <w:del w:id="722" w:author="db" w:date="2022-09-02T14:54:00Z"/>
                                  </w:rPr>
                                </w:pPr>
                                <w:del w:id="723" w:author="db" w:date="2022-09-02T14:54:00Z">
                                  <w:r>
                                    <w:rPr>
                                      <w:rFonts w:ascii="Calibri" w:eastAsia="Calibri" w:hAnsi="Calibri" w:cs="Calibri"/>
                                      <w:sz w:val="15"/>
                                    </w:rPr>
                                    <w:delText>WD</w:delText>
                                  </w:r>
                                </w:del>
                              </w:p>
                            </w:txbxContent>
                          </wps:txbx>
                          <wps:bodyPr horzOverflow="overflow" vert="horz" lIns="0" tIns="0" rIns="0" bIns="0" rtlCol="0">
                            <a:noAutofit/>
                          </wps:bodyPr>
                        </wps:wsp>
                        <wps:wsp>
                          <wps:cNvPr id="4914" name="Shape 4914"/>
                          <wps:cNvSpPr/>
                          <wps:spPr>
                            <a:xfrm>
                              <a:off x="1151711" y="1187035"/>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15" name="Rectangle 4915"/>
                          <wps:cNvSpPr/>
                          <wps:spPr>
                            <a:xfrm>
                              <a:off x="1095913" y="1048185"/>
                              <a:ext cx="148384" cy="131134"/>
                            </a:xfrm>
                            <a:prstGeom prst="rect">
                              <a:avLst/>
                            </a:prstGeom>
                            <a:ln>
                              <a:noFill/>
                            </a:ln>
                          </wps:spPr>
                          <wps:txbx>
                            <w:txbxContent>
                              <w:p w14:paraId="4F5E5452" w14:textId="77777777" w:rsidR="00B87F14" w:rsidRDefault="00000000">
                                <w:pPr>
                                  <w:spacing w:after="160" w:line="259" w:lineRule="auto"/>
                                  <w:rPr>
                                    <w:del w:id="724" w:author="db" w:date="2022-09-02T14:54:00Z"/>
                                  </w:rPr>
                                </w:pPr>
                                <w:del w:id="725" w:author="db" w:date="2022-09-02T14:54:00Z">
                                  <w:r>
                                    <w:rPr>
                                      <w:rFonts w:ascii="Calibri" w:eastAsia="Calibri" w:hAnsi="Calibri" w:cs="Calibri"/>
                                      <w:sz w:val="15"/>
                                    </w:rPr>
                                    <w:delText>CD</w:delText>
                                  </w:r>
                                </w:del>
                              </w:p>
                            </w:txbxContent>
                          </wps:txbx>
                          <wps:bodyPr horzOverflow="overflow" vert="horz" lIns="0" tIns="0" rIns="0" bIns="0" rtlCol="0">
                            <a:noAutofit/>
                          </wps:bodyPr>
                        </wps:wsp>
                        <wps:wsp>
                          <wps:cNvPr id="4916" name="Shape 4916"/>
                          <wps:cNvSpPr/>
                          <wps:spPr>
                            <a:xfrm>
                              <a:off x="1588970" y="1187035"/>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17" name="Rectangle 4917"/>
                          <wps:cNvSpPr/>
                          <wps:spPr>
                            <a:xfrm>
                              <a:off x="1510873" y="1048185"/>
                              <a:ext cx="207762" cy="131134"/>
                            </a:xfrm>
                            <a:prstGeom prst="rect">
                              <a:avLst/>
                            </a:prstGeom>
                            <a:ln>
                              <a:noFill/>
                            </a:ln>
                          </wps:spPr>
                          <wps:txbx>
                            <w:txbxContent>
                              <w:p w14:paraId="4F0B42FB" w14:textId="77777777" w:rsidR="00B87F14" w:rsidRDefault="00000000">
                                <w:pPr>
                                  <w:spacing w:after="160" w:line="259" w:lineRule="auto"/>
                                  <w:rPr>
                                    <w:del w:id="726" w:author="db" w:date="2022-09-02T14:54:00Z"/>
                                  </w:rPr>
                                </w:pPr>
                                <w:del w:id="727" w:author="db" w:date="2022-09-02T14:54:00Z">
                                  <w:r>
                                    <w:rPr>
                                      <w:rFonts w:ascii="Calibri" w:eastAsia="Calibri" w:hAnsi="Calibri" w:cs="Calibri"/>
                                      <w:sz w:val="15"/>
                                    </w:rPr>
                                    <w:delText>FCD</w:delText>
                                  </w:r>
                                </w:del>
                              </w:p>
                            </w:txbxContent>
                          </wps:txbx>
                          <wps:bodyPr horzOverflow="overflow" vert="horz" lIns="0" tIns="0" rIns="0" bIns="0" rtlCol="0">
                            <a:noAutofit/>
                          </wps:bodyPr>
                        </wps:wsp>
                        <wps:wsp>
                          <wps:cNvPr id="4918" name="Shape 4918"/>
                          <wps:cNvSpPr/>
                          <wps:spPr>
                            <a:xfrm>
                              <a:off x="2026218" y="1187035"/>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19" name="Rectangle 4919"/>
                          <wps:cNvSpPr/>
                          <wps:spPr>
                            <a:xfrm>
                              <a:off x="1971198" y="1048185"/>
                              <a:ext cx="146319" cy="131135"/>
                            </a:xfrm>
                            <a:prstGeom prst="rect">
                              <a:avLst/>
                            </a:prstGeom>
                            <a:ln>
                              <a:noFill/>
                            </a:ln>
                          </wps:spPr>
                          <wps:txbx>
                            <w:txbxContent>
                              <w:p w14:paraId="169B107E" w14:textId="77777777" w:rsidR="00B87F14" w:rsidRDefault="00000000">
                                <w:pPr>
                                  <w:spacing w:after="160" w:line="259" w:lineRule="auto"/>
                                  <w:rPr>
                                    <w:del w:id="728" w:author="db" w:date="2022-09-02T14:54:00Z"/>
                                  </w:rPr>
                                </w:pPr>
                                <w:del w:id="729" w:author="db" w:date="2022-09-02T14:54:00Z">
                                  <w:r>
                                    <w:rPr>
                                      <w:rFonts w:ascii="Calibri" w:eastAsia="Calibri" w:hAnsi="Calibri" w:cs="Calibri"/>
                                      <w:sz w:val="15"/>
                                    </w:rPr>
                                    <w:delText>DP</w:delText>
                                  </w:r>
                                </w:del>
                              </w:p>
                            </w:txbxContent>
                          </wps:txbx>
                          <wps:bodyPr horzOverflow="overflow" vert="horz" lIns="0" tIns="0" rIns="0" bIns="0" rtlCol="0">
                            <a:noAutofit/>
                          </wps:bodyPr>
                        </wps:wsp>
                        <wps:wsp>
                          <wps:cNvPr id="4920" name="Shape 4920"/>
                          <wps:cNvSpPr/>
                          <wps:spPr>
                            <a:xfrm>
                              <a:off x="2463466" y="1187035"/>
                              <a:ext cx="0" cy="108902"/>
                            </a:xfrm>
                            <a:custGeom>
                              <a:avLst/>
                              <a:gdLst/>
                              <a:ahLst/>
                              <a:cxnLst/>
                              <a:rect l="0" t="0" r="0" b="0"/>
                              <a:pathLst>
                                <a:path h="108902">
                                  <a:moveTo>
                                    <a:pt x="0" y="0"/>
                                  </a:moveTo>
                                  <a:lnTo>
                                    <a:pt x="0" y="108902"/>
                                  </a:lnTo>
                                </a:path>
                              </a:pathLst>
                            </a:custGeom>
                            <a:ln w="2904" cap="rnd">
                              <a:round/>
                            </a:ln>
                          </wps:spPr>
                          <wps:style>
                            <a:lnRef idx="1">
                              <a:srgbClr val="000000"/>
                            </a:lnRef>
                            <a:fillRef idx="0">
                              <a:srgbClr val="000000">
                                <a:alpha val="0"/>
                              </a:srgbClr>
                            </a:fillRef>
                            <a:effectRef idx="0">
                              <a:scrgbClr r="0" g="0" b="0"/>
                            </a:effectRef>
                            <a:fontRef idx="none"/>
                          </wps:style>
                          <wps:bodyPr/>
                        </wps:wsp>
                        <wps:wsp>
                          <wps:cNvPr id="4921" name="Rectangle 4921"/>
                          <wps:cNvSpPr/>
                          <wps:spPr>
                            <a:xfrm>
                              <a:off x="2387312" y="1048185"/>
                              <a:ext cx="202502" cy="131135"/>
                            </a:xfrm>
                            <a:prstGeom prst="rect">
                              <a:avLst/>
                            </a:prstGeom>
                            <a:ln>
                              <a:noFill/>
                            </a:ln>
                          </wps:spPr>
                          <wps:txbx>
                            <w:txbxContent>
                              <w:p w14:paraId="5402EE78" w14:textId="77777777" w:rsidR="00B87F14" w:rsidRDefault="00000000">
                                <w:pPr>
                                  <w:spacing w:after="160" w:line="259" w:lineRule="auto"/>
                                  <w:rPr>
                                    <w:del w:id="730" w:author="db" w:date="2022-09-02T14:54:00Z"/>
                                  </w:rPr>
                                </w:pPr>
                                <w:del w:id="731" w:author="db" w:date="2022-09-02T14:54:00Z">
                                  <w:r>
                                    <w:rPr>
                                      <w:rFonts w:ascii="Calibri" w:eastAsia="Calibri" w:hAnsi="Calibri" w:cs="Calibri"/>
                                      <w:sz w:val="15"/>
                                    </w:rPr>
                                    <w:delText>Pub</w:delText>
                                  </w:r>
                                </w:del>
                              </w:p>
                            </w:txbxContent>
                          </wps:txbx>
                          <wps:bodyPr horzOverflow="overflow" vert="horz" lIns="0" tIns="0" rIns="0" bIns="0" rtlCol="0">
                            <a:noAutofit/>
                          </wps:bodyPr>
                        </wps:wsp>
                        <wps:wsp>
                          <wps:cNvPr id="4922" name="Rectangle 4922"/>
                          <wps:cNvSpPr/>
                          <wps:spPr>
                            <a:xfrm>
                              <a:off x="1219618" y="1361283"/>
                              <a:ext cx="982402" cy="131135"/>
                            </a:xfrm>
                            <a:prstGeom prst="rect">
                              <a:avLst/>
                            </a:prstGeom>
                            <a:ln>
                              <a:noFill/>
                            </a:ln>
                          </wps:spPr>
                          <wps:txbx>
                            <w:txbxContent>
                              <w:p w14:paraId="3A5679FB" w14:textId="77777777" w:rsidR="00B87F14" w:rsidRDefault="00000000">
                                <w:pPr>
                                  <w:spacing w:after="160" w:line="259" w:lineRule="auto"/>
                                  <w:rPr>
                                    <w:del w:id="732" w:author="db" w:date="2022-09-02T14:54:00Z"/>
                                  </w:rPr>
                                </w:pPr>
                                <w:del w:id="733" w:author="db" w:date="2022-09-02T14:54:00Z">
                                  <w:r>
                                    <w:rPr>
                                      <w:rFonts w:ascii="Calibri" w:eastAsia="Calibri" w:hAnsi="Calibri" w:cs="Calibri"/>
                                      <w:sz w:val="15"/>
                                    </w:rPr>
                                    <w:delText>“mustard” Release</w:delText>
                                  </w:r>
                                </w:del>
                              </w:p>
                            </w:txbxContent>
                          </wps:txbx>
                          <wps:bodyPr horzOverflow="overflow" vert="horz" lIns="0" tIns="0" rIns="0" bIns="0" rtlCol="0">
                            <a:noAutofit/>
                          </wps:bodyPr>
                        </wps:wsp>
                        <wps:wsp>
                          <wps:cNvPr id="4923" name="Rectangle 4923"/>
                          <wps:cNvSpPr/>
                          <wps:spPr>
                            <a:xfrm>
                              <a:off x="4105696" y="1361284"/>
                              <a:ext cx="865478" cy="131134"/>
                            </a:xfrm>
                            <a:prstGeom prst="rect">
                              <a:avLst/>
                            </a:prstGeom>
                            <a:ln>
                              <a:noFill/>
                            </a:ln>
                          </wps:spPr>
                          <wps:txbx>
                            <w:txbxContent>
                              <w:p w14:paraId="651081D1" w14:textId="77777777" w:rsidR="00B87F14" w:rsidRDefault="00000000">
                                <w:pPr>
                                  <w:spacing w:after="160" w:line="259" w:lineRule="auto"/>
                                  <w:rPr>
                                    <w:del w:id="734" w:author="db" w:date="2022-09-02T14:54:00Z"/>
                                  </w:rPr>
                                </w:pPr>
                                <w:del w:id="735" w:author="db" w:date="2022-09-02T14:54:00Z">
                                  <w:r>
                                    <w:rPr>
                                      <w:rFonts w:ascii="Calibri" w:eastAsia="Calibri" w:hAnsi="Calibri" w:cs="Calibri"/>
                                      <w:sz w:val="15"/>
                                    </w:rPr>
                                    <w:delText>“ponzu” Release</w:delText>
                                  </w:r>
                                </w:del>
                              </w:p>
                            </w:txbxContent>
                          </wps:txbx>
                          <wps:bodyPr horzOverflow="overflow" vert="horz" lIns="0" tIns="0" rIns="0" bIns="0" rtlCol="0">
                            <a:noAutofit/>
                          </wps:bodyPr>
                        </wps:wsp>
                      </wpg:wgp>
                    </a:graphicData>
                  </a:graphic>
                </wp:inline>
              </w:drawing>
            </mc:Choice>
            <mc:Fallback>
              <w:pict>
                <v:group w14:anchorId="4D2E24AA" id="Group 25423" o:spid="_x0000_s1202" style="width:428.7pt;height:119.25pt;mso-position-horizontal-relative:char;mso-position-vertical-relative:line" coordsize="54442,15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">
                  <v:rect id="Rectangle 4858" o:spid="_x0000_s1203" style="position:absolute;left:54054;top:13586;width:516;height:20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" filled="f" stroked="f">
                    <v:textbox inset="0,0,0,0">
                      <w:txbxContent>
                        <w:p w14:paraId="020EAA8D" w14:textId="77777777" w:rsidR="00B87F14" w:rsidRDefault="00000000">
                          <w:pPr>
                            <w:spacing w:after="160" w:line="259" w:lineRule="auto"/>
                            <w:rPr>
                              <w:del w:id="736" w:author="db" w:date="2022-09-02T14:54:00Z"/>
                            </w:rPr>
                          </w:pPr>
                          <w:del w:id="737" w:author="db" w:date="2022-09-02T14:54:00Z">
                            <w:r>
                              <w:rPr>
                                <w:rFonts w:ascii="Arial" w:eastAsia="Arial" w:hAnsi="Arial" w:cs="Arial"/>
                                <w:b/>
                                <w:sz w:val="22"/>
                              </w:rPr>
                              <w:delText xml:space="preserve"> </w:delText>
                            </w:r>
                          </w:del>
                        </w:p>
                      </w:txbxContent>
                    </v:textbox>
                  </v:rect>
                  <v:shape id="Shape 4872" o:spid="_x0000_s1204" style="position:absolute;left:20262;top:5880;width:13117;height:0;visibility:visible;mso-wrap-style:square;v-text-anchor:top" coordsize="13117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" path="m,l1311743,e" filled="f" strokeweight=".08067mm">
                    <v:stroke endcap="round"/>
                    <v:path arrowok="t" textboxrect="0,0,1311743,0"/>
                  </v:shape>
                  <v:rect id="Rectangle 4873" o:spid="_x0000_s1205" style="position:absolute;left:12920;width:1563;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" filled="f" stroked="f">
                    <v:textbox inset="0,0,0,0">
                      <w:txbxContent>
                        <w:p w14:paraId="403D41BD" w14:textId="77777777" w:rsidR="00B87F14" w:rsidRDefault="00000000">
                          <w:pPr>
                            <w:spacing w:after="160" w:line="259" w:lineRule="auto"/>
                            <w:rPr>
                              <w:del w:id="738" w:author="db" w:date="2022-09-02T14:54:00Z"/>
                            </w:rPr>
                          </w:pPr>
                          <w:del w:id="739" w:author="db" w:date="2022-09-02T14:54:00Z">
                            <w:r>
                              <w:rPr>
                                <w:rFonts w:ascii="Calibri" w:eastAsia="Calibri" w:hAnsi="Calibri" w:cs="Calibri"/>
                                <w:sz w:val="15"/>
                              </w:rPr>
                              <w:delText>AG</w:delText>
                            </w:r>
                          </w:del>
                        </w:p>
                      </w:txbxContent>
                    </v:textbox>
                  </v:rect>
                  <v:rect id="Rectangle 4874" o:spid="_x0000_s1206" style="position:absolute;left:14095;width:396;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" filled="f" stroked="f">
                    <v:textbox inset="0,0,0,0">
                      <w:txbxContent>
                        <w:p w14:paraId="3FD0F0B8" w14:textId="77777777" w:rsidR="00B87F14" w:rsidRDefault="00000000">
                          <w:pPr>
                            <w:spacing w:after="160" w:line="259" w:lineRule="auto"/>
                            <w:rPr>
                              <w:del w:id="740" w:author="db" w:date="2022-09-02T14:54:00Z"/>
                            </w:rPr>
                          </w:pPr>
                          <w:del w:id="741" w:author="db" w:date="2022-09-02T14:54:00Z">
                            <w:r>
                              <w:rPr>
                                <w:rFonts w:ascii="Calibri" w:eastAsia="Calibri" w:hAnsi="Calibri" w:cs="Calibri"/>
                                <w:sz w:val="15"/>
                              </w:rPr>
                              <w:delText>-</w:delText>
                            </w:r>
                          </w:del>
                        </w:p>
                      </w:txbxContent>
                    </v:textbox>
                  </v:rect>
                  <v:rect id="Rectangle 25321" o:spid="_x0000_s1207" style="position:absolute;left:15378;width:292;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" filled="f" stroked="f">
                    <v:textbox inset="0,0,0,0">
                      <w:txbxContent>
                        <w:p w14:paraId="62FB6FB0" w14:textId="77777777" w:rsidR="00B87F14" w:rsidRDefault="00000000">
                          <w:pPr>
                            <w:spacing w:after="160" w:line="259" w:lineRule="auto"/>
                            <w:rPr>
                              <w:del w:id="742" w:author="db" w:date="2022-09-02T14:54:00Z"/>
                            </w:rPr>
                          </w:pPr>
                          <w:del w:id="743" w:author="db" w:date="2022-09-02T14:54:00Z">
                            <w:r>
                              <w:rPr>
                                <w:rFonts w:ascii="Calibri" w:eastAsia="Calibri" w:hAnsi="Calibri" w:cs="Calibri"/>
                                <w:sz w:val="15"/>
                              </w:rPr>
                              <w:delText xml:space="preserve"> </w:delText>
                            </w:r>
                          </w:del>
                        </w:p>
                      </w:txbxContent>
                    </v:textbox>
                  </v:rect>
                  <v:rect id="Rectangle 25319" o:spid="_x0000_s1208" style="position:absolute;left:14393;width:1310;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" filled="f" stroked="f">
                    <v:textbox inset="0,0,0,0">
                      <w:txbxContent>
                        <w:p w14:paraId="75E9CCB1" w14:textId="77777777" w:rsidR="00B87F14" w:rsidRDefault="00000000">
                          <w:pPr>
                            <w:spacing w:after="160" w:line="259" w:lineRule="auto"/>
                            <w:rPr>
                              <w:del w:id="744" w:author="db" w:date="2022-09-02T14:54:00Z"/>
                            </w:rPr>
                          </w:pPr>
                          <w:del w:id="745" w:author="db" w:date="2022-09-02T14:54:00Z">
                            <w:r>
                              <w:rPr>
                                <w:rFonts w:ascii="Calibri" w:eastAsia="Calibri" w:hAnsi="Calibri" w:cs="Calibri"/>
                                <w:sz w:val="15"/>
                              </w:rPr>
                              <w:delText>03</w:delText>
                            </w:r>
                          </w:del>
                        </w:p>
                      </w:txbxContent>
                    </v:textbox>
                  </v:rect>
                  <v:rect id="Rectangle 4876" o:spid="_x0000_s1209" style="position:absolute;left:15596;width:4332;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" filled="f" stroked="f">
                    <v:textbox inset="0,0,0,0">
                      <w:txbxContent>
                        <w:p w14:paraId="3A7321D9" w14:textId="77777777" w:rsidR="00B87F14" w:rsidRDefault="00000000">
                          <w:pPr>
                            <w:spacing w:after="160" w:line="259" w:lineRule="auto"/>
                            <w:rPr>
                              <w:del w:id="746" w:author="db" w:date="2022-09-02T14:54:00Z"/>
                            </w:rPr>
                          </w:pPr>
                          <w:del w:id="747" w:author="db" w:date="2022-09-02T14:54:00Z">
                            <w:r>
                              <w:rPr>
                                <w:rFonts w:ascii="Calibri" w:eastAsia="Calibri" w:hAnsi="Calibri" w:cs="Calibri"/>
                                <w:sz w:val="15"/>
                              </w:rPr>
                              <w:delText xml:space="preserve">or Class </w:delText>
                            </w:r>
                          </w:del>
                        </w:p>
                      </w:txbxContent>
                    </v:textbox>
                  </v:rect>
                  <v:rect id="Rectangle 4877" o:spid="_x0000_s1210" style="position:absolute;left:18854;width:1310;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" filled="f" stroked="f">
                    <v:textbox inset="0,0,0,0">
                      <w:txbxContent>
                        <w:p w14:paraId="3B2C3214" w14:textId="77777777" w:rsidR="00B87F14" w:rsidRDefault="00000000">
                          <w:pPr>
                            <w:spacing w:after="160" w:line="259" w:lineRule="auto"/>
                            <w:rPr>
                              <w:del w:id="748" w:author="db" w:date="2022-09-02T14:54:00Z"/>
                            </w:rPr>
                          </w:pPr>
                          <w:del w:id="749" w:author="db" w:date="2022-09-02T14:54:00Z">
                            <w:r>
                              <w:rPr>
                                <w:rFonts w:ascii="Calibri" w:eastAsia="Calibri" w:hAnsi="Calibri" w:cs="Calibri"/>
                                <w:sz w:val="15"/>
                              </w:rPr>
                              <w:delText>13</w:delText>
                            </w:r>
                          </w:del>
                        </w:p>
                      </w:txbxContent>
                    </v:textbox>
                  </v:rect>
                  <v:rect id="Rectangle 4878" o:spid="_x0000_s1211" style="position:absolute;left:19839;width:499;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" filled="f" stroked="f">
                    <v:textbox inset="0,0,0,0">
                      <w:txbxContent>
                        <w:p w14:paraId="2BA956E2" w14:textId="77777777" w:rsidR="00B87F14" w:rsidRDefault="00000000">
                          <w:pPr>
                            <w:spacing w:after="160" w:line="259" w:lineRule="auto"/>
                            <w:rPr>
                              <w:del w:id="750" w:author="db" w:date="2022-09-02T14:54:00Z"/>
                            </w:rPr>
                          </w:pPr>
                          <w:del w:id="751" w:author="db" w:date="2022-09-02T14:54:00Z">
                            <w:r>
                              <w:rPr>
                                <w:rFonts w:ascii="Calibri" w:eastAsia="Calibri" w:hAnsi="Calibri" w:cs="Calibri"/>
                                <w:sz w:val="15"/>
                              </w:rPr>
                              <w:delText>/</w:delText>
                            </w:r>
                          </w:del>
                        </w:p>
                      </w:txbxContent>
                    </v:textbox>
                  </v:rect>
                  <v:rect id="Rectangle 25323" o:spid="_x0000_s1212" style="position:absolute;left:21199;width:292;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" filled="f" stroked="f">
                    <v:textbox inset="0,0,0,0">
                      <w:txbxContent>
                        <w:p w14:paraId="5E420D31" w14:textId="77777777" w:rsidR="00B87F14" w:rsidRDefault="00000000">
                          <w:pPr>
                            <w:spacing w:after="160" w:line="259" w:lineRule="auto"/>
                            <w:rPr>
                              <w:del w:id="752" w:author="db" w:date="2022-09-02T14:54:00Z"/>
                            </w:rPr>
                          </w:pPr>
                          <w:del w:id="753" w:author="db" w:date="2022-09-02T14:54:00Z">
                            <w:r>
                              <w:rPr>
                                <w:rFonts w:ascii="Calibri" w:eastAsia="Calibri" w:hAnsi="Calibri" w:cs="Calibri"/>
                                <w:sz w:val="15"/>
                              </w:rPr>
                              <w:delText xml:space="preserve"> </w:delText>
                            </w:r>
                          </w:del>
                        </w:p>
                      </w:txbxContent>
                    </v:textbox>
                  </v:rect>
                  <v:rect id="Rectangle 25322" o:spid="_x0000_s1213" style="position:absolute;left:20214;width:1311;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" filled="f" stroked="f">
                    <v:textbox inset="0,0,0,0">
                      <w:txbxContent>
                        <w:p w14:paraId="698123E3" w14:textId="77777777" w:rsidR="00B87F14" w:rsidRDefault="00000000">
                          <w:pPr>
                            <w:spacing w:after="160" w:line="259" w:lineRule="auto"/>
                            <w:rPr>
                              <w:del w:id="754" w:author="db" w:date="2022-09-02T14:54:00Z"/>
                            </w:rPr>
                          </w:pPr>
                          <w:del w:id="755" w:author="db" w:date="2022-09-02T14:54:00Z">
                            <w:r>
                              <w:rPr>
                                <w:rFonts w:ascii="Calibri" w:eastAsia="Calibri" w:hAnsi="Calibri" w:cs="Calibri"/>
                                <w:sz w:val="15"/>
                              </w:rPr>
                              <w:delText>14</w:delText>
                            </w:r>
                          </w:del>
                        </w:p>
                      </w:txbxContent>
                    </v:textbox>
                  </v:rect>
                  <v:rect id="Rectangle 4880" o:spid="_x0000_s1214" style="position:absolute;left:21419;width:1990;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" filled="f" stroked="f">
                    <v:textbox inset="0,0,0,0">
                      <w:txbxContent>
                        <w:p w14:paraId="3B6E1613" w14:textId="77777777" w:rsidR="00B87F14" w:rsidRDefault="00000000">
                          <w:pPr>
                            <w:spacing w:after="160" w:line="259" w:lineRule="auto"/>
                            <w:rPr>
                              <w:del w:id="756" w:author="db" w:date="2022-09-02T14:54:00Z"/>
                            </w:rPr>
                          </w:pPr>
                          <w:del w:id="757" w:author="db" w:date="2022-09-02T14:54:00Z">
                            <w:r>
                              <w:rPr>
                                <w:rFonts w:ascii="Calibri" w:eastAsia="Calibri" w:hAnsi="Calibri" w:cs="Calibri"/>
                                <w:sz w:val="15"/>
                              </w:rPr>
                              <w:delText>Top</w:delText>
                            </w:r>
                          </w:del>
                        </w:p>
                      </w:txbxContent>
                    </v:textbox>
                  </v:rect>
                  <v:rect id="Rectangle 4881" o:spid="_x0000_s1215" style="position:absolute;left:22916;width:395;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" filled="f" stroked="f">
                    <v:textbox inset="0,0,0,0">
                      <w:txbxContent>
                        <w:p w14:paraId="1F606A67" w14:textId="77777777" w:rsidR="00B87F14" w:rsidRDefault="00000000">
                          <w:pPr>
                            <w:spacing w:after="160" w:line="259" w:lineRule="auto"/>
                            <w:rPr>
                              <w:del w:id="758" w:author="db" w:date="2022-09-02T14:54:00Z"/>
                            </w:rPr>
                          </w:pPr>
                          <w:del w:id="759" w:author="db" w:date="2022-09-02T14:54:00Z">
                            <w:r>
                              <w:rPr>
                                <w:rFonts w:ascii="Calibri" w:eastAsia="Calibri" w:hAnsi="Calibri" w:cs="Calibri"/>
                                <w:sz w:val="15"/>
                              </w:rPr>
                              <w:delText>-</w:delText>
                            </w:r>
                          </w:del>
                        </w:p>
                      </w:txbxContent>
                    </v:textbox>
                  </v:rect>
                  <v:rect id="Rectangle 4882" o:spid="_x0000_s1216" style="position:absolute;left:23213;width:5840;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" filled="f" stroked="f">
                    <v:textbox inset="0,0,0,0">
                      <w:txbxContent>
                        <w:p w14:paraId="0B0398DD" w14:textId="77777777" w:rsidR="00B87F14" w:rsidRDefault="00000000">
                          <w:pPr>
                            <w:spacing w:after="160" w:line="259" w:lineRule="auto"/>
                            <w:rPr>
                              <w:del w:id="760" w:author="db" w:date="2022-09-02T14:54:00Z"/>
                            </w:rPr>
                          </w:pPr>
                          <w:del w:id="761" w:author="db" w:date="2022-09-02T14:54:00Z">
                            <w:r>
                              <w:rPr>
                                <w:rFonts w:ascii="Calibri" w:eastAsia="Calibri" w:hAnsi="Calibri" w:cs="Calibri"/>
                                <w:sz w:val="15"/>
                              </w:rPr>
                              <w:delText>Level Node</w:delText>
                            </w:r>
                          </w:del>
                        </w:p>
                      </w:txbxContent>
                    </v:textbox>
                  </v:rect>
                  <v:rect id="Rectangle 4883" o:spid="_x0000_s1217" style="position:absolute;top:5445;width:5947;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" filled="f" stroked="f">
                    <v:textbox inset="0,0,0,0">
                      <w:txbxContent>
                        <w:p w14:paraId="7D410B1C" w14:textId="77777777" w:rsidR="00B87F14" w:rsidRDefault="00000000">
                          <w:pPr>
                            <w:spacing w:after="160" w:line="259" w:lineRule="auto"/>
                            <w:rPr>
                              <w:del w:id="762" w:author="db" w:date="2022-09-02T14:54:00Z"/>
                            </w:rPr>
                          </w:pPr>
                          <w:del w:id="763" w:author="db" w:date="2022-09-02T14:54:00Z">
                            <w:r>
                              <w:rPr>
                                <w:rFonts w:ascii="Calibri" w:eastAsia="Calibri" w:hAnsi="Calibri" w:cs="Calibri"/>
                                <w:sz w:val="15"/>
                              </w:rPr>
                              <w:delText>Submission</w:delText>
                            </w:r>
                          </w:del>
                        </w:p>
                      </w:txbxContent>
                    </v:textbox>
                  </v:rect>
                  <v:shape id="Shape 4884" o:spid="_x0000_s1218" style="position:absolute;left:20262;top:5063;width:0;height:1362;visibility:visible;mso-wrap-style:square;v-text-anchor:top" coordsize="0,136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" path="m,l,136128e" filled="f" strokeweight=".08067mm">
                    <v:stroke endcap="round"/>
                    <v:path arrowok="t" textboxrect="0,0,0,136128"/>
                  </v:shape>
                  <v:shape id="Shape 4885" o:spid="_x0000_s1219" style="position:absolute;left:24634;top:5336;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" path="m,l,108902e" filled="f" strokeweight=".08067mm">
                    <v:stroke endcap="round"/>
                    <v:path arrowok="t" textboxrect="0,0,0,108902"/>
                  </v:shape>
                  <v:shape id="Shape 4886" o:spid="_x0000_s1220" style="position:absolute;left:29007;top:5336;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" path="m,l,108902e" filled="f" strokeweight=".08067mm">
                    <v:stroke endcap="round"/>
                    <v:path arrowok="t" textboxrect="0,0,0,108902"/>
                  </v:shape>
                  <v:shape id="Shape 4887" o:spid="_x0000_s1221" style="position:absolute;left:33379;top:5336;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" path="m,l,108902e" filled="f" strokeweight=".08067mm">
                    <v:stroke endcap="round"/>
                    <v:path arrowok="t" textboxrect="0,0,0,108902"/>
                  </v:shape>
                  <v:rect id="Rectangle 4891" o:spid="_x0000_s1222" style="position:absolute;left:23622;top:3947;width:2692;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" filled="f" stroked="f">
                    <v:textbox inset="0,0,0,0">
                      <w:txbxContent>
                        <w:p w14:paraId="11E56B61" w14:textId="77777777" w:rsidR="00B87F14" w:rsidRDefault="00000000">
                          <w:pPr>
                            <w:spacing w:after="160" w:line="259" w:lineRule="auto"/>
                            <w:rPr>
                              <w:del w:id="764" w:author="db" w:date="2022-09-02T14:54:00Z"/>
                            </w:rPr>
                          </w:pPr>
                          <w:del w:id="765" w:author="db" w:date="2022-09-02T14:54:00Z">
                            <w:r>
                              <w:rPr>
                                <w:rFonts w:ascii="Calibri" w:eastAsia="Calibri" w:hAnsi="Calibri" w:cs="Calibri"/>
                                <w:sz w:val="15"/>
                              </w:rPr>
                              <w:delText>Draft</w:delText>
                            </w:r>
                          </w:del>
                        </w:p>
                      </w:txbxContent>
                    </v:textbox>
                  </v:rect>
                  <v:rect id="Rectangle 4892" o:spid="_x0000_s1223" style="position:absolute;left:27530;top:3947;width:3930;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" filled="f" stroked="f">
                    <v:textbox inset="0,0,0,0">
                      <w:txbxContent>
                        <w:p w14:paraId="45117F3E" w14:textId="77777777" w:rsidR="00B87F14" w:rsidRDefault="00000000">
                          <w:pPr>
                            <w:spacing w:after="160" w:line="259" w:lineRule="auto"/>
                            <w:rPr>
                              <w:del w:id="766" w:author="db" w:date="2022-09-02T14:54:00Z"/>
                            </w:rPr>
                          </w:pPr>
                          <w:del w:id="767" w:author="db" w:date="2022-09-02T14:54:00Z">
                            <w:r>
                              <w:rPr>
                                <w:rFonts w:ascii="Calibri" w:eastAsia="Calibri" w:hAnsi="Calibri" w:cs="Calibri"/>
                                <w:sz w:val="15"/>
                              </w:rPr>
                              <w:delText>Mature</w:delText>
                            </w:r>
                          </w:del>
                        </w:p>
                      </w:txbxContent>
                    </v:textbox>
                  </v:rect>
                  <v:rect id="Rectangle 4893" o:spid="_x0000_s1224" style="position:absolute;left:31531;top:3947;width:4916;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" filled="f" stroked="f">
                    <v:textbox inset="0,0,0,0">
                      <w:txbxContent>
                        <w:p w14:paraId="2125F629" w14:textId="77777777" w:rsidR="00B87F14" w:rsidRDefault="00000000">
                          <w:pPr>
                            <w:spacing w:after="160" w:line="259" w:lineRule="auto"/>
                            <w:rPr>
                              <w:del w:id="768" w:author="db" w:date="2022-09-02T14:54:00Z"/>
                            </w:rPr>
                          </w:pPr>
                          <w:del w:id="769" w:author="db" w:date="2022-09-02T14:54:00Z">
                            <w:r>
                              <w:rPr>
                                <w:rFonts w:ascii="Calibri" w:eastAsia="Calibri" w:hAnsi="Calibri" w:cs="Calibri"/>
                                <w:sz w:val="15"/>
                              </w:rPr>
                              <w:delText>Accepted</w:delText>
                            </w:r>
                          </w:del>
                        </w:p>
                      </w:txbxContent>
                    </v:textbox>
                  </v:rect>
                  <v:rect id="Rectangle 4894" o:spid="_x0000_s1225" style="position:absolute;left:29847;top:11979;width:4052;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" filled="f" stroked="f">
                    <v:textbox inset="0,0,0,0">
                      <w:txbxContent>
                        <w:p w14:paraId="54B1C935" w14:textId="77777777" w:rsidR="00B87F14" w:rsidRDefault="00000000">
                          <w:pPr>
                            <w:spacing w:after="160" w:line="259" w:lineRule="auto"/>
                            <w:rPr>
                              <w:del w:id="770" w:author="db" w:date="2022-09-02T14:54:00Z"/>
                            </w:rPr>
                          </w:pPr>
                          <w:del w:id="771" w:author="db" w:date="2022-09-02T14:54:00Z">
                            <w:r>
                              <w:rPr>
                                <w:rFonts w:ascii="Calibri" w:eastAsia="Calibri" w:hAnsi="Calibri" w:cs="Calibri"/>
                                <w:sz w:val="15"/>
                              </w:rPr>
                              <w:delText>Release</w:delText>
                            </w:r>
                          </w:del>
                        </w:p>
                      </w:txbxContent>
                    </v:textbox>
                  </v:rect>
                  <v:shape id="Shape 4895" o:spid="_x0000_s1226" style="position:absolute;left:35565;top:12414;width:17490;height:0;visibility:visible;mso-wrap-style:square;v-text-anchor:top" coordsize="17489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" path="m,l1748991,e" filled="f" strokeweight=".08067mm">
                    <v:stroke endcap="round"/>
                    <v:path arrowok="t" textboxrect="0,0,1748991,0"/>
                  </v:shape>
                  <v:shape id="Shape 4896" o:spid="_x0000_s1227" style="position:absolute;left:35565;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" path="m,l,108902e" filled="f" strokeweight=".08067mm">
                    <v:stroke endcap="round"/>
                    <v:path arrowok="t" textboxrect="0,0,0,108902"/>
                  </v:shape>
                  <v:rect id="Rectangle 4897" o:spid="_x0000_s1228" style="position:absolute;left:34834;top:10481;width:1945;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" filled="f" stroked="f">
                    <v:textbox inset="0,0,0,0">
                      <w:txbxContent>
                        <w:p w14:paraId="42B5B81F" w14:textId="77777777" w:rsidR="00B87F14" w:rsidRDefault="00000000">
                          <w:pPr>
                            <w:spacing w:after="160" w:line="259" w:lineRule="auto"/>
                            <w:rPr>
                              <w:del w:id="772" w:author="db" w:date="2022-09-02T14:54:00Z"/>
                            </w:rPr>
                          </w:pPr>
                          <w:del w:id="773" w:author="db" w:date="2022-09-02T14:54:00Z">
                            <w:r>
                              <w:rPr>
                                <w:rFonts w:ascii="Calibri" w:eastAsia="Calibri" w:hAnsi="Calibri" w:cs="Calibri"/>
                                <w:sz w:val="15"/>
                              </w:rPr>
                              <w:delText>WD</w:delText>
                            </w:r>
                          </w:del>
                        </w:p>
                      </w:txbxContent>
                    </v:textbox>
                  </v:rect>
                  <v:shape id="Shape 4898" o:spid="_x0000_s1229" style="position:absolute;left:39938;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" path="m,l,108902e" filled="f" strokeweight=".08067mm">
                    <v:stroke endcap="round"/>
                    <v:path arrowok="t" textboxrect="0,0,0,108902"/>
                  </v:shape>
                  <v:rect id="Rectangle 4899" o:spid="_x0000_s1230" style="position:absolute;left:39379;top:10481;width:1484;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" filled="f" stroked="f">
                    <v:textbox inset="0,0,0,0">
                      <w:txbxContent>
                        <w:p w14:paraId="580B11CD" w14:textId="77777777" w:rsidR="00B87F14" w:rsidRDefault="00000000">
                          <w:pPr>
                            <w:spacing w:after="160" w:line="259" w:lineRule="auto"/>
                            <w:rPr>
                              <w:del w:id="774" w:author="db" w:date="2022-09-02T14:54:00Z"/>
                            </w:rPr>
                          </w:pPr>
                          <w:del w:id="775" w:author="db" w:date="2022-09-02T14:54:00Z">
                            <w:r>
                              <w:rPr>
                                <w:rFonts w:ascii="Calibri" w:eastAsia="Calibri" w:hAnsi="Calibri" w:cs="Calibri"/>
                                <w:sz w:val="15"/>
                              </w:rPr>
                              <w:delText>CD</w:delText>
                            </w:r>
                          </w:del>
                        </w:p>
                      </w:txbxContent>
                    </v:textbox>
                  </v:rect>
                  <v:shape id="Shape 4900" o:spid="_x0000_s1231" style="position:absolute;left:44310;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" path="m,l,108902e" filled="f" strokeweight=".08067mm">
                    <v:stroke endcap="round"/>
                    <v:path arrowok="t" textboxrect="0,0,0,108902"/>
                  </v:shape>
                  <v:rect id="Rectangle 4901" o:spid="_x0000_s1232" style="position:absolute;left:43529;top:10481;width:2078;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" filled="f" stroked="f">
                    <v:textbox inset="0,0,0,0">
                      <w:txbxContent>
                        <w:p w14:paraId="6E997D6D" w14:textId="77777777" w:rsidR="00B87F14" w:rsidRDefault="00000000">
                          <w:pPr>
                            <w:spacing w:after="160" w:line="259" w:lineRule="auto"/>
                            <w:rPr>
                              <w:del w:id="776" w:author="db" w:date="2022-09-02T14:54:00Z"/>
                            </w:rPr>
                          </w:pPr>
                          <w:del w:id="777" w:author="db" w:date="2022-09-02T14:54:00Z">
                            <w:r>
                              <w:rPr>
                                <w:rFonts w:ascii="Calibri" w:eastAsia="Calibri" w:hAnsi="Calibri" w:cs="Calibri"/>
                                <w:sz w:val="15"/>
                              </w:rPr>
                              <w:delText>FCD</w:delText>
                            </w:r>
                          </w:del>
                        </w:p>
                      </w:txbxContent>
                    </v:textbox>
                  </v:rect>
                  <v:shape id="Shape 4902" o:spid="_x0000_s1233" style="position:absolute;left:48683;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" path="m,l,108902e" filled="f" strokeweight=".08067mm">
                    <v:stroke endcap="round"/>
                    <v:path arrowok="t" textboxrect="0,0,0,108902"/>
                  </v:shape>
                  <v:rect id="Rectangle 4903" o:spid="_x0000_s1234" style="position:absolute;left:48133;top:10481;width:1463;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GvvygAAAOI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" filled="f" stroked="f">
                    <v:textbox inset="0,0,0,0">
                      <w:txbxContent>
                        <w:p w14:paraId="3AF2A826" w14:textId="77777777" w:rsidR="00B87F14" w:rsidRDefault="00000000">
                          <w:pPr>
                            <w:spacing w:after="160" w:line="259" w:lineRule="auto"/>
                            <w:rPr>
                              <w:del w:id="778" w:author="db" w:date="2022-09-02T14:54:00Z"/>
                            </w:rPr>
                          </w:pPr>
                          <w:del w:id="779" w:author="db" w:date="2022-09-02T14:54:00Z">
                            <w:r>
                              <w:rPr>
                                <w:rFonts w:ascii="Calibri" w:eastAsia="Calibri" w:hAnsi="Calibri" w:cs="Calibri"/>
                                <w:sz w:val="15"/>
                              </w:rPr>
                              <w:delText>DP</w:delText>
                            </w:r>
                          </w:del>
                        </w:p>
                      </w:txbxContent>
                    </v:textbox>
                  </v:rect>
                  <v:shape id="Shape 4904" o:spid="_x0000_s1235" style="position:absolute;left:53055;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" path="m,l,108902e" filled="f" strokeweight=".08067mm">
                    <v:stroke endcap="round"/>
                    <v:path arrowok="t" textboxrect="0,0,0,108902"/>
                  </v:shape>
                  <v:rect id="Rectangle 4905" o:spid="_x0000_s1236" style="position:absolute;left:52294;top:10481;width:2025;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VYAygAAAOI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" filled="f" stroked="f">
                    <v:textbox inset="0,0,0,0">
                      <w:txbxContent>
                        <w:p w14:paraId="75ADAE28" w14:textId="77777777" w:rsidR="00B87F14" w:rsidRDefault="00000000">
                          <w:pPr>
                            <w:spacing w:after="160" w:line="259" w:lineRule="auto"/>
                            <w:rPr>
                              <w:del w:id="780" w:author="db" w:date="2022-09-02T14:54:00Z"/>
                            </w:rPr>
                          </w:pPr>
                          <w:del w:id="781" w:author="db" w:date="2022-09-02T14:54:00Z">
                            <w:r>
                              <w:rPr>
                                <w:rFonts w:ascii="Calibri" w:eastAsia="Calibri" w:hAnsi="Calibri" w:cs="Calibri"/>
                                <w:sz w:val="15"/>
                              </w:rPr>
                              <w:delText>Pub</w:delText>
                            </w:r>
                          </w:del>
                        </w:p>
                      </w:txbxContent>
                    </v:textbox>
                  </v:rect>
                  <v:shape id="Shape 4906" o:spid="_x0000_s1237" style="position:absolute;left:33379;top:6425;width:2186;height:3811;visibility:visible;mso-wrap-style:square;v-text-anchor:top" coordsize="218624,381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" path="m,l218624,r,381158e" filled="f" strokeweight=".08067mm">
                    <v:stroke endcap="round"/>
                    <v:path arrowok="t" textboxrect="0,0,218624,381158"/>
                  </v:shape>
                  <v:shape id="Shape 4907" o:spid="_x0000_s1238" style="position:absolute;left:35230;top:9902;width:671;height:334;visibility:visible;mso-wrap-style:square;v-text-anchor:top" coordsize="67045,333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" path="m,l33522,33397,67045,e" filled="f" strokeweight=".08067mm">
                    <v:stroke endcap="round"/>
                    <v:path arrowok="t" textboxrect="0,0,67045,33397"/>
                  </v:shape>
                  <v:shape id="Shape 4908" o:spid="_x0000_s1239" style="position:absolute;left:20262;top:980;width:0;height:2722;visibility:visible;mso-wrap-style:square;v-text-anchor:top" coordsize="0,272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" path="m,l,272256e" filled="f" strokeweight=".08067mm">
                    <v:stroke endcap="round"/>
                    <v:path arrowok="t" textboxrect="0,0,0,272256"/>
                  </v:shape>
                  <v:shape id="Shape 4909" o:spid="_x0000_s1240" style="position:absolute;left:19926;top:3368;width:671;height:334;visibility:visible;mso-wrap-style:square;v-text-anchor:top" coordsize="67045,333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" path="m,l33522,33397,67045,e" filled="f" strokeweight=".08067mm">
                    <v:stroke endcap="round"/>
                    <v:path arrowok="t" textboxrect="0,0,67045,33397"/>
                  </v:shape>
                  <v:rect id="Rectangle 4910" o:spid="_x0000_s1241" style="position:absolute;left:1426;top:11979;width:4052;height:1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" filled="f" stroked="f">
                    <v:textbox inset="0,0,0,0">
                      <w:txbxContent>
                        <w:p w14:paraId="32D64AA2" w14:textId="77777777" w:rsidR="00B87F14" w:rsidRDefault="00000000">
                          <w:pPr>
                            <w:spacing w:after="160" w:line="259" w:lineRule="auto"/>
                            <w:rPr>
                              <w:del w:id="782" w:author="db" w:date="2022-09-02T14:54:00Z"/>
                            </w:rPr>
                          </w:pPr>
                          <w:del w:id="783" w:author="db" w:date="2022-09-02T14:54:00Z">
                            <w:r>
                              <w:rPr>
                                <w:rFonts w:ascii="Calibri" w:eastAsia="Calibri" w:hAnsi="Calibri" w:cs="Calibri"/>
                                <w:sz w:val="15"/>
                              </w:rPr>
                              <w:delText>Release</w:delText>
                            </w:r>
                          </w:del>
                        </w:p>
                      </w:txbxContent>
                    </v:textbox>
                  </v:rect>
                  <v:shape id="Shape 4911" o:spid="_x0000_s1242" style="position:absolute;left:7144;top:12414;width:17490;height:0;visibility:visible;mso-wrap-style:square;v-text-anchor:top" coordsize="1749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" path="m,l1749003,e" filled="f" strokeweight=".08067mm">
                    <v:stroke endcap="round"/>
                    <v:path arrowok="t" textboxrect="0,0,1749003,0"/>
                  </v:shape>
                  <v:shape id="Shape 4912" o:spid="_x0000_s1243" style="position:absolute;left:7144;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" path="m,l,108902e" filled="f" strokeweight=".08067mm">
                    <v:stroke endcap="round"/>
                    <v:path arrowok="t" textboxrect="0,0,0,108902"/>
                  </v:shape>
                  <v:rect id="Rectangle 4913" o:spid="_x0000_s1244" style="position:absolute;left:6413;top:10481;width:1944;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" filled="f" stroked="f">
                    <v:textbox inset="0,0,0,0">
                      <w:txbxContent>
                        <w:p w14:paraId="505725B0" w14:textId="77777777" w:rsidR="00B87F14" w:rsidRDefault="00000000">
                          <w:pPr>
                            <w:spacing w:after="160" w:line="259" w:lineRule="auto"/>
                            <w:rPr>
                              <w:del w:id="784" w:author="db" w:date="2022-09-02T14:54:00Z"/>
                            </w:rPr>
                          </w:pPr>
                          <w:del w:id="785" w:author="db" w:date="2022-09-02T14:54:00Z">
                            <w:r>
                              <w:rPr>
                                <w:rFonts w:ascii="Calibri" w:eastAsia="Calibri" w:hAnsi="Calibri" w:cs="Calibri"/>
                                <w:sz w:val="15"/>
                              </w:rPr>
                              <w:delText>WD</w:delText>
                            </w:r>
                          </w:del>
                        </w:p>
                      </w:txbxContent>
                    </v:textbox>
                  </v:rect>
                  <v:shape id="Shape 4914" o:spid="_x0000_s1245" style="position:absolute;left:11517;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" path="m,l,108902e" filled="f" strokeweight=".08067mm">
                    <v:stroke endcap="round"/>
                    <v:path arrowok="t" textboxrect="0,0,0,108902"/>
                  </v:shape>
                  <v:rect id="Rectangle 4915" o:spid="_x0000_s1246" style="position:absolute;left:10959;top:10481;width:1483;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" filled="f" stroked="f">
                    <v:textbox inset="0,0,0,0">
                      <w:txbxContent>
                        <w:p w14:paraId="4F5E5452" w14:textId="77777777" w:rsidR="00B87F14" w:rsidRDefault="00000000">
                          <w:pPr>
                            <w:spacing w:after="160" w:line="259" w:lineRule="auto"/>
                            <w:rPr>
                              <w:del w:id="786" w:author="db" w:date="2022-09-02T14:54:00Z"/>
                            </w:rPr>
                          </w:pPr>
                          <w:del w:id="787" w:author="db" w:date="2022-09-02T14:54:00Z">
                            <w:r>
                              <w:rPr>
                                <w:rFonts w:ascii="Calibri" w:eastAsia="Calibri" w:hAnsi="Calibri" w:cs="Calibri"/>
                                <w:sz w:val="15"/>
                              </w:rPr>
                              <w:delText>CD</w:delText>
                            </w:r>
                          </w:del>
                        </w:p>
                      </w:txbxContent>
                    </v:textbox>
                  </v:rect>
                  <v:shape id="Shape 4916" o:spid="_x0000_s1247" style="position:absolute;left:15889;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" path="m,l,108902e" filled="f" strokeweight=".08067mm">
                    <v:stroke endcap="round"/>
                    <v:path arrowok="t" textboxrect="0,0,0,108902"/>
                  </v:shape>
                  <v:rect id="Rectangle 4917" o:spid="_x0000_s1248" style="position:absolute;left:15108;top:10481;width:2078;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" filled="f" stroked="f">
                    <v:textbox inset="0,0,0,0">
                      <w:txbxContent>
                        <w:p w14:paraId="4F0B42FB" w14:textId="77777777" w:rsidR="00B87F14" w:rsidRDefault="00000000">
                          <w:pPr>
                            <w:spacing w:after="160" w:line="259" w:lineRule="auto"/>
                            <w:rPr>
                              <w:del w:id="788" w:author="db" w:date="2022-09-02T14:54:00Z"/>
                            </w:rPr>
                          </w:pPr>
                          <w:del w:id="789" w:author="db" w:date="2022-09-02T14:54:00Z">
                            <w:r>
                              <w:rPr>
                                <w:rFonts w:ascii="Calibri" w:eastAsia="Calibri" w:hAnsi="Calibri" w:cs="Calibri"/>
                                <w:sz w:val="15"/>
                              </w:rPr>
                              <w:delText>FCD</w:delText>
                            </w:r>
                          </w:del>
                        </w:p>
                      </w:txbxContent>
                    </v:textbox>
                  </v:rect>
                  <v:shape id="Shape 4918" o:spid="_x0000_s1249" style="position:absolute;left:20262;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" path="m,l,108902e" filled="f" strokeweight=".08067mm">
                    <v:stroke endcap="round"/>
                    <v:path arrowok="t" textboxrect="0,0,0,108902"/>
                  </v:shape>
                  <v:rect id="Rectangle 4919" o:spid="_x0000_s1250" style="position:absolute;left:19711;top:10481;width:1464;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" filled="f" stroked="f">
                    <v:textbox inset="0,0,0,0">
                      <w:txbxContent>
                        <w:p w14:paraId="169B107E" w14:textId="77777777" w:rsidR="00B87F14" w:rsidRDefault="00000000">
                          <w:pPr>
                            <w:spacing w:after="160" w:line="259" w:lineRule="auto"/>
                            <w:rPr>
                              <w:del w:id="790" w:author="db" w:date="2022-09-02T14:54:00Z"/>
                            </w:rPr>
                          </w:pPr>
                          <w:del w:id="791" w:author="db" w:date="2022-09-02T14:54:00Z">
                            <w:r>
                              <w:rPr>
                                <w:rFonts w:ascii="Calibri" w:eastAsia="Calibri" w:hAnsi="Calibri" w:cs="Calibri"/>
                                <w:sz w:val="15"/>
                              </w:rPr>
                              <w:delText>DP</w:delText>
                            </w:r>
                          </w:del>
                        </w:p>
                      </w:txbxContent>
                    </v:textbox>
                  </v:rect>
                  <v:shape id="Shape 4920" o:spid="_x0000_s1251" style="position:absolute;left:24634;top:11870;width:0;height:1089;visibility:visible;mso-wrap-style:square;v-text-anchor:top" coordsize="0,108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" path="m,l,108902e" filled="f" strokeweight=".08067mm">
                    <v:stroke endcap="round"/>
                    <v:path arrowok="t" textboxrect="0,0,0,108902"/>
                  </v:shape>
                  <v:rect id="Rectangle 4921" o:spid="_x0000_s1252" style="position:absolute;left:23873;top:10481;width:2025;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" filled="f" stroked="f">
                    <v:textbox inset="0,0,0,0">
                      <w:txbxContent>
                        <w:p w14:paraId="5402EE78" w14:textId="77777777" w:rsidR="00B87F14" w:rsidRDefault="00000000">
                          <w:pPr>
                            <w:spacing w:after="160" w:line="259" w:lineRule="auto"/>
                            <w:rPr>
                              <w:del w:id="792" w:author="db" w:date="2022-09-02T14:54:00Z"/>
                            </w:rPr>
                          </w:pPr>
                          <w:del w:id="793" w:author="db" w:date="2022-09-02T14:54:00Z">
                            <w:r>
                              <w:rPr>
                                <w:rFonts w:ascii="Calibri" w:eastAsia="Calibri" w:hAnsi="Calibri" w:cs="Calibri"/>
                                <w:sz w:val="15"/>
                              </w:rPr>
                              <w:delText>Pub</w:delText>
                            </w:r>
                          </w:del>
                        </w:p>
                      </w:txbxContent>
                    </v:textbox>
                  </v:rect>
                  <v:rect id="Rectangle 4922" o:spid="_x0000_s1253" style="position:absolute;left:12196;top:13612;width:9824;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" filled="f" stroked="f">
                    <v:textbox inset="0,0,0,0">
                      <w:txbxContent>
                        <w:p w14:paraId="3A5679FB" w14:textId="77777777" w:rsidR="00B87F14" w:rsidRDefault="00000000">
                          <w:pPr>
                            <w:spacing w:after="160" w:line="259" w:lineRule="auto"/>
                            <w:rPr>
                              <w:del w:id="794" w:author="db" w:date="2022-09-02T14:54:00Z"/>
                            </w:rPr>
                          </w:pPr>
                          <w:del w:id="795" w:author="db" w:date="2022-09-02T14:54:00Z">
                            <w:r>
                              <w:rPr>
                                <w:rFonts w:ascii="Calibri" w:eastAsia="Calibri" w:hAnsi="Calibri" w:cs="Calibri"/>
                                <w:sz w:val="15"/>
                              </w:rPr>
                              <w:delText>“mustard” Release</w:delText>
                            </w:r>
                          </w:del>
                        </w:p>
                      </w:txbxContent>
                    </v:textbox>
                  </v:rect>
                  <v:rect id="Rectangle 4923" o:spid="_x0000_s1254" style="position:absolute;left:41056;top:13612;width:8655;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TeP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" filled="f" stroked="f">
                    <v:textbox inset="0,0,0,0">
                      <w:txbxContent>
                        <w:p w14:paraId="651081D1" w14:textId="77777777" w:rsidR="00B87F14" w:rsidRDefault="00000000">
                          <w:pPr>
                            <w:spacing w:after="160" w:line="259" w:lineRule="auto"/>
                            <w:rPr>
                              <w:del w:id="796" w:author="db" w:date="2022-09-02T14:54:00Z"/>
                            </w:rPr>
                          </w:pPr>
                          <w:del w:id="797" w:author="db" w:date="2022-09-02T14:54:00Z">
                            <w:r>
                              <w:rPr>
                                <w:rFonts w:ascii="Calibri" w:eastAsia="Calibri" w:hAnsi="Calibri" w:cs="Calibri"/>
                                <w:sz w:val="15"/>
                              </w:rPr>
                              <w:delText>“ponzu” Release</w:delText>
                            </w:r>
                          </w:del>
                        </w:p>
                      </w:txbxContent>
                    </v:textbox>
                  </v:rect>
                  <w10:anchorlock/>
                </v:group>
              </w:pict>
            </mc:Fallback>
          </mc:AlternateContent>
        </w:r>
        <w:r>
          <w:rPr>
            <w:rFonts w:ascii="Calibri" w:eastAsia="Calibri" w:hAnsi="Calibri" w:cs="Calibri"/>
            <w:sz w:val="15"/>
          </w:rPr>
          <w:delText>Initial_draft</w:delText>
        </w:r>
      </w:del>
    </w:p>
    <w:p w14:paraId="3A3808D8" w14:textId="382AD208" w:rsidR="00000000" w:rsidRDefault="00000000">
      <w:pPr>
        <w:spacing w:beforeAutospacing="1" w:afterAutospacing="1"/>
        <w:divId w:val="1295714999"/>
        <w:rPr>
          <w:rFonts w:ascii="Arial" w:eastAsia="Times New Roman" w:hAnsi="Arial" w:cs="Arial"/>
        </w:rPr>
      </w:pPr>
      <w:r>
        <w:rPr>
          <w:rStyle w:val="heading-label"/>
          <w:rFonts w:ascii="Arial" w:eastAsia="Times New Roman" w:hAnsi="Arial" w:cs="Arial"/>
        </w:rPr>
        <w:t xml:space="preserve">Figure </w:t>
      </w:r>
      <w:del w:id="798" w:author="db" w:date="2022-09-02T14:54:00Z">
        <w:r>
          <w:rPr>
            <w:rFonts w:ascii="Arial" w:eastAsia="Arial" w:hAnsi="Arial" w:cs="Arial"/>
            <w:b/>
            <w:sz w:val="18"/>
          </w:rPr>
          <w:delText>4.</w:delText>
        </w:r>
      </w:del>
      <w:ins w:id="799" w:author="db" w:date="2022-09-02T14:54:00Z">
        <w:r>
          <w:rPr>
            <w:rStyle w:val="heading-number"/>
            <w:rFonts w:ascii="Arial" w:eastAsia="Times New Roman" w:hAnsi="Arial" w:cs="Arial"/>
          </w:rPr>
          <w:t>B.3</w:t>
        </w:r>
        <w:r>
          <w:rPr>
            <w:rStyle w:val="heading-label"/>
            <w:rFonts w:ascii="Arial" w:eastAsia="Times New Roman" w:hAnsi="Arial" w:cs="Arial"/>
          </w:rPr>
          <w:t xml:space="preserve"> –</w:t>
        </w:r>
        <w:r>
          <w:rPr>
            <w:rStyle w:val="heading-label"/>
            <w:rFonts w:ascii="Segoe UI Symbol" w:eastAsia="Times New Roman" w:hAnsi="Segoe UI Symbol" w:cs="Segoe UI Symbol"/>
          </w:rPr>
          <w:t>⁠</w:t>
        </w:r>
      </w:ins>
      <w:r>
        <w:rPr>
          <w:rStyle w:val="heading-label"/>
          <w:rFonts w:ascii="Arial" w:eastAsia="Times New Roman" w:hAnsi="Arial" w:cs="Arial"/>
        </w:rPr>
        <w:t xml:space="preserve"> </w:t>
      </w:r>
      <w:r>
        <w:rPr>
          <w:rFonts w:ascii="Arial" w:eastAsia="Times New Roman" w:hAnsi="Arial" w:cs="Arial"/>
        </w:rPr>
        <w:t xml:space="preserve">Sample Timeline: Entry whose Defining Document is </w:t>
      </w:r>
      <w:proofErr w:type="gramStart"/>
      <w:r>
        <w:rPr>
          <w:rFonts w:ascii="Arial" w:eastAsia="Times New Roman" w:hAnsi="Arial" w:cs="Arial"/>
        </w:rPr>
        <w:t>a</w:t>
      </w:r>
      <w:proofErr w:type="gramEnd"/>
      <w:r>
        <w:rPr>
          <w:rFonts w:ascii="Arial" w:eastAsia="Times New Roman" w:hAnsi="Arial" w:cs="Arial"/>
        </w:rPr>
        <w:t xml:space="preserve"> AG 03 or is a Class 13/14 </w:t>
      </w:r>
      <w:del w:id="800" w:author="db" w:date="2022-09-02T14:54:00Z">
        <w:r>
          <w:rPr>
            <w:rFonts w:ascii="Arial" w:eastAsia="Arial" w:hAnsi="Arial" w:cs="Arial"/>
            <w:b/>
            <w:sz w:val="18"/>
          </w:rPr>
          <w:delText>TopLevel</w:delText>
        </w:r>
      </w:del>
      <w:ins w:id="801" w:author="db" w:date="2022-09-02T14:54:00Z">
        <w:r>
          <w:rPr>
            <w:rFonts w:ascii="Arial" w:eastAsia="Times New Roman" w:hAnsi="Arial" w:cs="Arial"/>
          </w:rPr>
          <w:t>Top-Level</w:t>
        </w:r>
      </w:ins>
      <w:r>
        <w:rPr>
          <w:rFonts w:ascii="Arial" w:eastAsia="Times New Roman" w:hAnsi="Arial" w:cs="Arial"/>
        </w:rPr>
        <w:t xml:space="preserve"> Node. </w:t>
      </w:r>
    </w:p>
    <w:p w14:paraId="12B812C0" w14:textId="77777777" w:rsidR="00000000" w:rsidRDefault="00000000">
      <w:pPr>
        <w:pStyle w:val="Heading2"/>
        <w:divId w:val="1295714999"/>
        <w:rPr>
          <w:rFonts w:ascii="Arial" w:eastAsia="Times New Roman" w:hAnsi="Arial" w:cs="Arial"/>
        </w:rPr>
      </w:pPr>
      <w:r>
        <w:rPr>
          <w:rStyle w:val="heading-label"/>
          <w:rFonts w:ascii="Arial" w:eastAsia="Times New Roman" w:hAnsi="Arial" w:cs="Arial"/>
        </w:rPr>
        <w:t xml:space="preserve">Annex </w:t>
      </w:r>
      <w:r>
        <w:rPr>
          <w:rStyle w:val="heading-number"/>
          <w:rFonts w:ascii="Arial" w:eastAsia="Times New Roman" w:hAnsi="Arial" w:cs="Arial"/>
        </w:rPr>
        <w:t>C</w:t>
      </w:r>
      <w:r>
        <w:rPr>
          <w:rFonts w:ascii="Arial" w:eastAsia="Times New Roman" w:hAnsi="Arial" w:cs="Arial"/>
        </w:rPr>
        <w:br/>
        <w:t xml:space="preserve">Allocation and Transfer of Control of Public-Use Entries and Private-Use Entries (normative) </w:t>
      </w:r>
    </w:p>
    <w:p w14:paraId="3AB3FFC8"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C.1</w:t>
      </w:r>
      <w:r>
        <w:rPr>
          <w:rStyle w:val="heading-label"/>
          <w:rFonts w:ascii="Arial" w:eastAsia="Times New Roman" w:hAnsi="Arial" w:cs="Arial"/>
        </w:rPr>
        <w:t xml:space="preserve"> </w:t>
      </w:r>
      <w:r>
        <w:rPr>
          <w:rFonts w:ascii="Arial" w:eastAsia="Times New Roman" w:hAnsi="Arial" w:cs="Arial"/>
        </w:rPr>
        <w:t>Allocation</w:t>
      </w:r>
    </w:p>
    <w:p w14:paraId="26685FB1" w14:textId="77777777" w:rsidR="00000000" w:rsidRDefault="00000000">
      <w:pPr>
        <w:pStyle w:val="NormalWeb"/>
        <w:divId w:val="1295714999"/>
        <w:rPr>
          <w:rFonts w:ascii="Arial" w:hAnsi="Arial" w:cs="Arial"/>
        </w:rPr>
      </w:pPr>
      <w:r>
        <w:rPr>
          <w:rFonts w:ascii="Arial" w:hAnsi="Arial" w:cs="Arial"/>
        </w:rPr>
        <w:t xml:space="preserve">Any entity may request a top-level Class 13 or Class 14 Node from the Director of Engineering. </w:t>
      </w:r>
    </w:p>
    <w:p w14:paraId="0D2BE072" w14:textId="77777777" w:rsidR="00000000" w:rsidRDefault="00000000">
      <w:pPr>
        <w:pStyle w:val="NormalWeb"/>
        <w:divId w:val="1295714999"/>
        <w:rPr>
          <w:rFonts w:ascii="Arial" w:hAnsi="Arial" w:cs="Arial"/>
        </w:rPr>
      </w:pPr>
      <w:r>
        <w:rPr>
          <w:rFonts w:ascii="Arial" w:hAnsi="Arial" w:cs="Arial"/>
        </w:rPr>
        <w:t xml:space="preserve">The request shall be in a form determined by the Director of Engineering and published on the SMPTE Registration Authority </w:t>
      </w:r>
      <w:proofErr w:type="gramStart"/>
      <w:r>
        <w:rPr>
          <w:rFonts w:ascii="Arial" w:hAnsi="Arial" w:cs="Arial"/>
        </w:rPr>
        <w:t>website, and</w:t>
      </w:r>
      <w:proofErr w:type="gramEnd"/>
      <w:r>
        <w:rPr>
          <w:rFonts w:ascii="Arial" w:hAnsi="Arial" w:cs="Arial"/>
        </w:rPr>
        <w:t xml:space="preserve"> may require a processing fee. The processing fee shall be determined from time-to-time by the Director of Engineering in consultation with the Standards Vice President and the Financial Vice President. </w:t>
      </w:r>
    </w:p>
    <w:p w14:paraId="674E3267" w14:textId="77777777" w:rsidR="00000000" w:rsidRDefault="00000000">
      <w:pPr>
        <w:pStyle w:val="NormalWeb"/>
        <w:divId w:val="1295714999"/>
        <w:rPr>
          <w:rFonts w:ascii="Arial" w:hAnsi="Arial" w:cs="Arial"/>
        </w:rPr>
      </w:pPr>
      <w:r>
        <w:rPr>
          <w:rFonts w:ascii="Arial" w:hAnsi="Arial" w:cs="Arial"/>
        </w:rPr>
        <w:t xml:space="preserve">Upon receipt of the request and processing fee, the Director of Engineering shall initiate a Submission defining the Node being requested. </w:t>
      </w:r>
    </w:p>
    <w:p w14:paraId="3DF09413" w14:textId="77777777" w:rsidR="00000000" w:rsidRDefault="00000000">
      <w:pPr>
        <w:pStyle w:val="NormalWeb"/>
        <w:divId w:val="1295714999"/>
        <w:rPr>
          <w:rFonts w:ascii="Arial" w:hAnsi="Arial" w:cs="Arial"/>
        </w:rPr>
      </w:pPr>
      <w:r>
        <w:rPr>
          <w:rFonts w:ascii="Arial" w:hAnsi="Arial" w:cs="Arial"/>
        </w:rPr>
        <w:t xml:space="preserve">When the Submission achieves "draft" status, the entity becomes the Controlling Organization of all Entries within the Node, excluding the Node Entry itself, across all Metadata Register Structure Documents. </w:t>
      </w:r>
    </w:p>
    <w:p w14:paraId="516D8401" w14:textId="77777777" w:rsidR="00000000" w:rsidRDefault="00000000">
      <w:pPr>
        <w:pStyle w:val="NormalWeb"/>
        <w:divId w:val="1295714999"/>
        <w:rPr>
          <w:rFonts w:ascii="Arial" w:hAnsi="Arial" w:cs="Arial"/>
        </w:rPr>
      </w:pPr>
      <w:r>
        <w:rPr>
          <w:rFonts w:ascii="Arial" w:hAnsi="Arial" w:cs="Arial"/>
        </w:rPr>
        <w:t xml:space="preserve">If the Submission is Withdrawn, the processing fee shall be returned to the requesting party. </w:t>
      </w:r>
    </w:p>
    <w:p w14:paraId="716DF1CD" w14:textId="77777777" w:rsidR="00000000" w:rsidRDefault="00000000">
      <w:pPr>
        <w:pStyle w:val="Heading3"/>
        <w:divId w:val="1295714999"/>
        <w:rPr>
          <w:rFonts w:ascii="Arial" w:eastAsia="Times New Roman" w:hAnsi="Arial" w:cs="Arial"/>
        </w:rPr>
      </w:pPr>
      <w:r>
        <w:rPr>
          <w:rStyle w:val="heading-number"/>
          <w:rFonts w:ascii="Arial" w:eastAsia="Times New Roman" w:hAnsi="Arial" w:cs="Arial"/>
        </w:rPr>
        <w:t>C.2</w:t>
      </w:r>
      <w:r>
        <w:rPr>
          <w:rStyle w:val="heading-label"/>
          <w:rFonts w:ascii="Arial" w:eastAsia="Times New Roman" w:hAnsi="Arial" w:cs="Arial"/>
        </w:rPr>
        <w:t xml:space="preserve"> </w:t>
      </w:r>
      <w:r>
        <w:rPr>
          <w:rFonts w:ascii="Arial" w:eastAsia="Times New Roman" w:hAnsi="Arial" w:cs="Arial"/>
        </w:rPr>
        <w:t>Transfer of Control</w:t>
      </w:r>
    </w:p>
    <w:p w14:paraId="21E244B4" w14:textId="77777777" w:rsidR="00000000" w:rsidRDefault="00000000">
      <w:pPr>
        <w:pStyle w:val="NormalWeb"/>
        <w:divId w:val="1295714999"/>
        <w:rPr>
          <w:rFonts w:ascii="Arial" w:hAnsi="Arial" w:cs="Arial"/>
        </w:rPr>
      </w:pPr>
      <w:r>
        <w:rPr>
          <w:rFonts w:ascii="Arial" w:hAnsi="Arial" w:cs="Arial"/>
        </w:rPr>
        <w:t xml:space="preserve">The Controlling Organization of a Private-Use or a Public-Use Entry may, at its sole discretion, transfer control of the Entry to SMPTE at perpetuity. </w:t>
      </w:r>
    </w:p>
    <w:p w14:paraId="0072715B" w14:textId="77777777" w:rsidR="00000000" w:rsidRDefault="00000000">
      <w:pPr>
        <w:pStyle w:val="NormalWeb"/>
        <w:divId w:val="1295714999"/>
        <w:rPr>
          <w:rFonts w:ascii="Arial" w:hAnsi="Arial" w:cs="Arial"/>
        </w:rPr>
      </w:pPr>
      <w:r>
        <w:rPr>
          <w:rFonts w:ascii="Arial" w:hAnsi="Arial" w:cs="Arial"/>
        </w:rPr>
        <w:t xml:space="preserve">The document stipulating the transfer of control shall be in a form determined by the Director of Engineering. </w:t>
      </w:r>
    </w:p>
    <w:p w14:paraId="417359DE" w14:textId="77777777" w:rsidR="00000000" w:rsidRDefault="00000000">
      <w:pPr>
        <w:pStyle w:val="Heading2"/>
        <w:divId w:val="1295714999"/>
        <w:rPr>
          <w:rFonts w:ascii="Arial" w:eastAsia="Times New Roman" w:hAnsi="Arial" w:cs="Arial"/>
        </w:rPr>
      </w:pPr>
      <w:r>
        <w:rPr>
          <w:rStyle w:val="heading-label"/>
          <w:rFonts w:ascii="Arial" w:eastAsia="Times New Roman" w:hAnsi="Arial" w:cs="Arial"/>
        </w:rPr>
        <w:t xml:space="preserve">Annex </w:t>
      </w:r>
      <w:r>
        <w:rPr>
          <w:rStyle w:val="heading-number"/>
          <w:rFonts w:ascii="Arial" w:eastAsia="Times New Roman" w:hAnsi="Arial" w:cs="Arial"/>
        </w:rPr>
        <w:t>D</w:t>
      </w:r>
      <w:r>
        <w:rPr>
          <w:rFonts w:ascii="Arial" w:eastAsia="Times New Roman" w:hAnsi="Arial" w:cs="Arial"/>
        </w:rPr>
        <w:br/>
        <w:t>Private-Use Entries under SMPTE Control (normative)</w:t>
      </w:r>
    </w:p>
    <w:p w14:paraId="014B8121" w14:textId="5DC86042" w:rsidR="00000000" w:rsidRDefault="00000000">
      <w:pPr>
        <w:pStyle w:val="NormalWeb"/>
        <w:divId w:val="1295714999"/>
        <w:rPr>
          <w:rFonts w:ascii="Arial" w:hAnsi="Arial" w:cs="Arial"/>
        </w:rPr>
      </w:pPr>
      <w:hyperlink w:anchor="table-private-use" w:history="1">
        <w:r>
          <w:rPr>
            <w:rStyle w:val="Hyperlink"/>
            <w:rFonts w:ascii="Arial" w:hAnsi="Arial" w:cs="Arial"/>
          </w:rPr>
          <w:t>Table D.1</w:t>
        </w:r>
      </w:hyperlink>
      <w:del w:id="802" w:author="db" w:date="2022-09-02T14:54:00Z">
        <w:r>
          <w:delText>Table 4</w:delText>
        </w:r>
      </w:del>
      <w:r>
        <w:rPr>
          <w:rFonts w:ascii="Arial" w:hAnsi="Arial" w:cs="Arial"/>
        </w:rPr>
        <w:t xml:space="preserve"> lists Private-Use Entries whose control has been delegated to SMPTE. </w:t>
      </w:r>
    </w:p>
    <w:p w14:paraId="6B21BEA2" w14:textId="77777777" w:rsidR="00B87F14" w:rsidRDefault="00000000">
      <w:pPr>
        <w:spacing w:after="6" w:line="251" w:lineRule="auto"/>
        <w:ind w:left="605" w:right="569"/>
        <w:jc w:val="center"/>
        <w:rPr>
          <w:del w:id="803" w:author="db" w:date="2022-09-02T14:54:00Z"/>
        </w:rPr>
      </w:pPr>
      <w:del w:id="804" w:author="db" w:date="2022-09-02T14:54:00Z">
        <w:r>
          <w:rPr>
            <w:rFonts w:ascii="Arial" w:eastAsia="Arial" w:hAnsi="Arial" w:cs="Arial"/>
            <w:b/>
            <w:sz w:val="18"/>
          </w:rPr>
          <w:delText xml:space="preserve">Table 4. Private-Use Entries Controlled by SMPTE. </w:delText>
        </w:r>
      </w:del>
    </w:p>
    <w:tbl>
      <w:tblPr>
        <w:tblW w:w="3750" w:type="pct"/>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308"/>
        <w:gridCol w:w="1786"/>
        <w:gridCol w:w="2552"/>
        <w:gridCol w:w="1374"/>
      </w:tblGrid>
      <w:tr w:rsidR="00000000" w14:paraId="115F9756" w14:textId="77777777">
        <w:trPr>
          <w:divId w:val="1295714999"/>
          <w:ins w:id="805" w:author="db" w:date="2022-09-02T14:54:00Z"/>
        </w:trPr>
        <w:tc>
          <w:tcPr>
            <w:tcW w:w="0" w:type="auto"/>
            <w:gridSpan w:val="4"/>
            <w:tcBorders>
              <w:top w:val="nil"/>
              <w:left w:val="nil"/>
              <w:bottom w:val="nil"/>
              <w:right w:val="nil"/>
            </w:tcBorders>
            <w:vAlign w:val="center"/>
            <w:hideMark/>
          </w:tcPr>
          <w:p w14:paraId="48A58802" w14:textId="77777777" w:rsidR="00000000" w:rsidRDefault="00000000">
            <w:pPr>
              <w:jc w:val="center"/>
              <w:rPr>
                <w:ins w:id="806" w:author="db" w:date="2022-09-02T14:54:00Z"/>
                <w:rFonts w:eastAsia="Times New Roman"/>
              </w:rPr>
            </w:pPr>
            <w:ins w:id="807" w:author="db" w:date="2022-09-02T14:54:00Z">
              <w:r>
                <w:rPr>
                  <w:rStyle w:val="heading-label"/>
                  <w:rFonts w:eastAsia="Times New Roman"/>
                </w:rPr>
                <w:t xml:space="preserve">Table </w:t>
              </w:r>
              <w:r>
                <w:rPr>
                  <w:rStyle w:val="heading-number"/>
                  <w:rFonts w:eastAsia="Times New Roman"/>
                </w:rPr>
                <w:t>D.1</w:t>
              </w:r>
              <w:r>
                <w:rPr>
                  <w:rStyle w:val="heading-label"/>
                  <w:rFonts w:eastAsia="Times New Roman"/>
                </w:rPr>
                <w:t xml:space="preserve"> –⁠ </w:t>
              </w:r>
              <w:r>
                <w:rPr>
                  <w:rFonts w:eastAsia="Times New Roman"/>
                </w:rPr>
                <w:t>Private-Use Entries Controlled by SMPTE.</w:t>
              </w:r>
            </w:ins>
          </w:p>
        </w:tc>
      </w:tr>
      <w:tr w:rsidR="00000000" w14:paraId="74726745" w14:textId="77777777">
        <w:trPr>
          <w:divId w:val="1295714999"/>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B3D7EAF" w14:textId="77777777" w:rsidR="00000000" w:rsidRDefault="00000000">
            <w:pPr>
              <w:jc w:val="center"/>
              <w:rPr>
                <w:rFonts w:eastAsia="Times New Roman"/>
                <w:b/>
                <w:bCs/>
              </w:rPr>
            </w:pPr>
            <w:r>
              <w:rPr>
                <w:rFonts w:eastAsia="Times New Roman"/>
                <w:b/>
                <w:bCs/>
              </w:rPr>
              <w:t>Node UL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1BB25" w14:textId="77777777" w:rsidR="00000000" w:rsidRDefault="00000000">
            <w:pPr>
              <w:jc w:val="center"/>
              <w:rPr>
                <w:rFonts w:eastAsia="Times New Roman"/>
                <w:b/>
                <w:bCs/>
              </w:rPr>
            </w:pPr>
            <w:r>
              <w:rPr>
                <w:rFonts w:eastAsia="Times New Roman"/>
                <w:b/>
                <w:bCs/>
              </w:rPr>
              <w:t>Node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53D6E" w14:textId="77777777" w:rsidR="00000000" w:rsidRDefault="00000000">
            <w:pPr>
              <w:jc w:val="center"/>
              <w:rPr>
                <w:rFonts w:eastAsia="Times New Roman"/>
                <w:b/>
                <w:bCs/>
              </w:rPr>
            </w:pPr>
            <w:r>
              <w:rPr>
                <w:rFonts w:eastAsia="Times New Roman"/>
                <w:b/>
                <w:bCs/>
              </w:rPr>
              <w:t>Notes</w:t>
            </w:r>
          </w:p>
        </w:tc>
      </w:tr>
      <w:tr w:rsidR="00000000" w14:paraId="24EC932A" w14:textId="77777777">
        <w:trPr>
          <w:divId w:val="1295714999"/>
        </w:trPr>
        <w:tc>
          <w:tcPr>
            <w:tcW w:w="1123" w:type="dxa"/>
            <w:tcBorders>
              <w:top w:val="single" w:sz="6" w:space="0" w:color="000000"/>
              <w:left w:val="nil"/>
              <w:bottom w:val="single" w:sz="12" w:space="0" w:color="000000"/>
              <w:right w:val="nil"/>
            </w:tcBorders>
            <w:cellDel w:id="808" w:author="db" w:date="2022-09-02T14:54:00Z"/>
          </w:tcPr>
          <w:p w14:paraId="21D66D0F" w14:textId="77777777" w:rsidR="00B87F14" w:rsidRDefault="00B87F14">
            <w:pPr>
              <w:spacing w:after="160" w:line="259" w:lineRule="auto"/>
              <w:rPr>
                <w:rFonts w:ascii="Arial" w:eastAsia="Arial" w:hAnsi="Arial" w:cs="Arial"/>
                <w:color w:val="000000"/>
                <w:sz w:val="20"/>
                <w:lang w:bidi="en-US"/>
              </w:rPr>
            </w:pPr>
          </w:p>
        </w:tc>
        <w:tc>
          <w:tcPr>
            <w:tcW w:w="1533" w:type="dxa"/>
            <w:tcBorders>
              <w:top w:val="single" w:sz="6" w:space="0" w:color="000000"/>
              <w:left w:val="nil"/>
              <w:bottom w:val="single" w:sz="12" w:space="0" w:color="000000"/>
              <w:right w:val="nil"/>
            </w:tcBorders>
            <w:cellDel w:id="809" w:author="db" w:date="2022-09-02T14:54:00Z"/>
          </w:tcPr>
          <w:p w14:paraId="3A2292AB" w14:textId="77777777" w:rsidR="00B87F14" w:rsidRDefault="00B87F14">
            <w:pPr>
              <w:spacing w:after="160" w:line="259" w:lineRule="auto"/>
              <w:rPr>
                <w:rFonts w:ascii="Arial" w:eastAsia="Arial" w:hAnsi="Arial" w:cs="Arial"/>
                <w:color w:val="000000"/>
                <w:sz w:val="20"/>
                <w:lang w:bidi="en-US"/>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3F0B8C0" w14:textId="4B398DE4" w:rsidR="00000000" w:rsidRDefault="00000000">
            <w:pPr>
              <w:rPr>
                <w:rFonts w:eastAsia="Times New Roman"/>
              </w:rPr>
            </w:pPr>
            <w:r>
              <w:rPr>
                <w:rFonts w:eastAsia="Times New Roman"/>
              </w:rPr>
              <w:t>None</w:t>
            </w:r>
          </w:p>
        </w:tc>
      </w:tr>
    </w:tbl>
    <w:p w14:paraId="22D67DF0" w14:textId="06CD8DE1" w:rsidR="00000000" w:rsidRDefault="00000000">
      <w:pPr>
        <w:pStyle w:val="note"/>
        <w:divId w:val="1295714999"/>
        <w:rPr>
          <w:rFonts w:ascii="Arial" w:hAnsi="Arial" w:cs="Arial"/>
        </w:rPr>
      </w:pPr>
      <w:del w:id="810" w:author="db" w:date="2022-09-02T14:54:00Z">
        <w:r>
          <w:rPr>
            <w:sz w:val="18"/>
          </w:rPr>
          <w:delText xml:space="preserve">NOTE: </w:delText>
        </w:r>
      </w:del>
      <w:r>
        <w:rPr>
          <w:rFonts w:ascii="Arial" w:hAnsi="Arial" w:cs="Arial"/>
        </w:rPr>
        <w:t xml:space="preserve">A Private-Use Entry Controlled by SMPTE undergoes the same Submission process as any other </w:t>
      </w:r>
      <w:del w:id="811" w:author="db" w:date="2022-09-02T14:54:00Z">
        <w:r>
          <w:rPr>
            <w:sz w:val="18"/>
          </w:rPr>
          <w:delText xml:space="preserve">SMPTEControlled </w:delText>
        </w:r>
      </w:del>
      <w:ins w:id="812" w:author="db" w:date="2022-09-02T14:54:00Z">
        <w:r>
          <w:rPr>
            <w:rFonts w:ascii="Arial" w:hAnsi="Arial" w:cs="Arial"/>
          </w:rPr>
          <w:t xml:space="preserve">SMPTE-Controlled </w:t>
        </w:r>
      </w:ins>
      <w:proofErr w:type="gramStart"/>
      <w:r>
        <w:rPr>
          <w:rFonts w:ascii="Arial" w:hAnsi="Arial" w:cs="Arial"/>
        </w:rPr>
        <w:t>Entry, and</w:t>
      </w:r>
      <w:proofErr w:type="gramEnd"/>
      <w:r>
        <w:rPr>
          <w:rFonts w:ascii="Arial" w:hAnsi="Arial" w:cs="Arial"/>
        </w:rPr>
        <w:t xml:space="preserve"> cannot be deleted and reused (see Section </w:t>
      </w:r>
      <w:hyperlink w:anchor="sec-deletion" w:history="1">
        <w:r>
          <w:rPr>
            <w:rStyle w:val="Hyperlink"/>
            <w:rFonts w:ascii="Arial" w:hAnsi="Arial" w:cs="Arial"/>
          </w:rPr>
          <w:t>A.2.8</w:t>
        </w:r>
      </w:hyperlink>
      <w:del w:id="813" w:author="db" w:date="2022-09-02T14:54:00Z">
        <w:r>
          <w:rPr>
            <w:sz w:val="18"/>
          </w:rPr>
          <w:delText xml:space="preserve">A.2.8). </w:delText>
        </w:r>
        <w:r>
          <w:br w:type="page"/>
        </w:r>
      </w:del>
      <w:ins w:id="814" w:author="db" w:date="2022-09-02T14:54:00Z">
        <w:r>
          <w:rPr>
            <w:rFonts w:ascii="Arial" w:hAnsi="Arial" w:cs="Arial"/>
          </w:rPr>
          <w:t xml:space="preserve">). </w:t>
        </w:r>
      </w:ins>
    </w:p>
    <w:p w14:paraId="19AA2533" w14:textId="77777777" w:rsidR="00000000" w:rsidRDefault="00000000">
      <w:pPr>
        <w:pStyle w:val="Heading2"/>
        <w:divId w:val="1295714999"/>
        <w:rPr>
          <w:rFonts w:ascii="Arial" w:eastAsia="Times New Roman" w:hAnsi="Arial" w:cs="Arial"/>
        </w:rPr>
      </w:pPr>
      <w:r>
        <w:rPr>
          <w:rStyle w:val="heading-label"/>
          <w:rFonts w:ascii="Arial" w:eastAsia="Times New Roman" w:hAnsi="Arial" w:cs="Arial"/>
        </w:rPr>
        <w:t xml:space="preserve">Annex </w:t>
      </w:r>
      <w:r>
        <w:rPr>
          <w:rStyle w:val="heading-number"/>
          <w:rFonts w:ascii="Arial" w:eastAsia="Times New Roman" w:hAnsi="Arial" w:cs="Arial"/>
        </w:rPr>
        <w:t>E</w:t>
      </w:r>
      <w:r>
        <w:rPr>
          <w:rFonts w:ascii="Arial" w:eastAsia="Times New Roman" w:hAnsi="Arial" w:cs="Arial"/>
        </w:rPr>
        <w:br/>
        <w:t>Public-Use Entries under SMPTE Control (normative)</w:t>
      </w:r>
    </w:p>
    <w:p w14:paraId="2F61D42B" w14:textId="16C8A51E" w:rsidR="00000000" w:rsidRDefault="00000000">
      <w:pPr>
        <w:pStyle w:val="NormalWeb"/>
        <w:divId w:val="1295714999"/>
        <w:rPr>
          <w:rFonts w:ascii="Arial" w:hAnsi="Arial" w:cs="Arial"/>
        </w:rPr>
      </w:pPr>
      <w:hyperlink w:anchor="table-public-use" w:history="1">
        <w:r>
          <w:rPr>
            <w:rStyle w:val="Hyperlink"/>
            <w:rFonts w:ascii="Arial" w:hAnsi="Arial" w:cs="Arial"/>
          </w:rPr>
          <w:t>Table E.1</w:t>
        </w:r>
      </w:hyperlink>
      <w:del w:id="815" w:author="db" w:date="2022-09-02T14:54:00Z">
        <w:r>
          <w:delText>Table 5</w:delText>
        </w:r>
      </w:del>
      <w:r>
        <w:rPr>
          <w:rFonts w:ascii="Arial" w:hAnsi="Arial" w:cs="Arial"/>
        </w:rPr>
        <w:t xml:space="preserve"> lists Public-Use Entries whose control has been delegated to SMPTE. </w:t>
      </w:r>
    </w:p>
    <w:p w14:paraId="2A73221A" w14:textId="77777777" w:rsidR="00B87F14" w:rsidRDefault="00000000">
      <w:pPr>
        <w:spacing w:line="259" w:lineRule="auto"/>
        <w:ind w:right="2715"/>
        <w:jc w:val="right"/>
        <w:rPr>
          <w:del w:id="816" w:author="db" w:date="2022-09-02T14:54:00Z"/>
        </w:rPr>
      </w:pPr>
      <w:del w:id="817" w:author="db" w:date="2022-09-02T14:54:00Z">
        <w:r>
          <w:rPr>
            <w:rFonts w:ascii="Arial" w:eastAsia="Arial" w:hAnsi="Arial" w:cs="Arial"/>
            <w:b/>
            <w:sz w:val="18"/>
          </w:rPr>
          <w:delText xml:space="preserve">Table 5. Public-Use Entries Controlled by SMPTE. </w:delText>
        </w:r>
      </w:del>
    </w:p>
    <w:tbl>
      <w:tblPr>
        <w:tblW w:w="3750" w:type="pct"/>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81"/>
        <w:gridCol w:w="319"/>
        <w:gridCol w:w="2456"/>
        <w:gridCol w:w="11484"/>
        <w:gridCol w:w="791"/>
        <w:gridCol w:w="14568"/>
        <w:gridCol w:w="153"/>
        <w:gridCol w:w="1132"/>
        <w:gridCol w:w="696"/>
      </w:tblGrid>
      <w:tr w:rsidR="00000000" w14:paraId="66BBBD5E" w14:textId="77777777">
        <w:trPr>
          <w:divId w:val="1295714999"/>
          <w:ins w:id="818" w:author="db" w:date="2022-09-02T14:54:00Z"/>
        </w:trPr>
        <w:tc>
          <w:tcPr>
            <w:tcW w:w="0" w:type="auto"/>
            <w:gridSpan w:val="9"/>
            <w:tcBorders>
              <w:top w:val="nil"/>
              <w:left w:val="nil"/>
              <w:bottom w:val="nil"/>
              <w:right w:val="nil"/>
            </w:tcBorders>
            <w:vAlign w:val="center"/>
            <w:hideMark/>
          </w:tcPr>
          <w:p w14:paraId="571549C4" w14:textId="77777777" w:rsidR="00000000" w:rsidRDefault="00000000">
            <w:pPr>
              <w:jc w:val="center"/>
              <w:rPr>
                <w:ins w:id="819" w:author="db" w:date="2022-09-02T14:54:00Z"/>
                <w:rFonts w:eastAsia="Times New Roman"/>
              </w:rPr>
            </w:pPr>
            <w:ins w:id="820" w:author="db" w:date="2022-09-02T14:54:00Z">
              <w:r>
                <w:rPr>
                  <w:rStyle w:val="heading-label"/>
                  <w:rFonts w:eastAsia="Times New Roman"/>
                </w:rPr>
                <w:t xml:space="preserve">Table </w:t>
              </w:r>
              <w:r>
                <w:rPr>
                  <w:rStyle w:val="heading-number"/>
                  <w:rFonts w:eastAsia="Times New Roman"/>
                </w:rPr>
                <w:t>E.1</w:t>
              </w:r>
              <w:r>
                <w:rPr>
                  <w:rStyle w:val="heading-label"/>
                  <w:rFonts w:eastAsia="Times New Roman"/>
                </w:rPr>
                <w:t xml:space="preserve"> –⁠ </w:t>
              </w:r>
              <w:r>
                <w:rPr>
                  <w:rFonts w:eastAsia="Times New Roman"/>
                </w:rPr>
                <w:t>Public-Use Entries Controlled by SMPTE.</w:t>
              </w:r>
            </w:ins>
          </w:p>
        </w:tc>
      </w:tr>
      <w:tr w:rsidR="00000000" w14:paraId="1C49505C" w14:textId="77777777">
        <w:trPr>
          <w:divId w:val="1295714999"/>
        </w:trPr>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4B5C9ED5" w14:textId="77777777" w:rsidR="00000000" w:rsidRDefault="00000000">
            <w:pPr>
              <w:jc w:val="center"/>
              <w:rPr>
                <w:rFonts w:eastAsia="Times New Roman"/>
                <w:b/>
                <w:bCs/>
              </w:rPr>
            </w:pPr>
            <w:r>
              <w:rPr>
                <w:rFonts w:eastAsia="Times New Roman"/>
                <w:b/>
                <w:bCs/>
              </w:rPr>
              <w:t xml:space="preserve">Bytes </w:t>
            </w:r>
            <w:proofErr w:type="gramStart"/>
            <w:r>
              <w:rPr>
                <w:rFonts w:eastAsia="Times New Roman"/>
                <w:b/>
                <w:bCs/>
              </w:rPr>
              <w:t>9..</w:t>
            </w:r>
            <w:proofErr w:type="gramEnd"/>
            <w:r>
              <w:rPr>
                <w:rFonts w:eastAsia="Times New Roman"/>
                <w:b/>
                <w:bCs/>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6297F" w14:textId="77777777" w:rsidR="00000000" w:rsidRDefault="00000000">
            <w:pPr>
              <w:jc w:val="center"/>
              <w:rPr>
                <w:rFonts w:eastAsia="Times New Roman"/>
                <w:b/>
                <w:bCs/>
              </w:rPr>
            </w:pPr>
            <w:r>
              <w:rPr>
                <w:rFonts w:eastAsia="Times New Roman"/>
                <w:b/>
                <w:bCs/>
              </w:rPr>
              <w:t>Node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2B7FE" w14:textId="77777777" w:rsidR="00000000" w:rsidRDefault="00000000">
            <w:pPr>
              <w:jc w:val="center"/>
              <w:rPr>
                <w:rFonts w:eastAsia="Times New Roman"/>
                <w:b/>
                <w:bCs/>
              </w:rPr>
            </w:pPr>
            <w:r>
              <w:rPr>
                <w:rFonts w:eastAsia="Times New Roman"/>
                <w:b/>
                <w:bCs/>
              </w:rPr>
              <w:t>Notes</w:t>
            </w:r>
          </w:p>
        </w:tc>
      </w:tr>
      <w:tr w:rsidR="00000000" w14:paraId="7E057D29" w14:textId="77777777">
        <w:trPr>
          <w:divId w:val="1295714999"/>
        </w:trPr>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439C9F08" w14:textId="77777777" w:rsidR="00000000" w:rsidRDefault="00000000">
            <w:pPr>
              <w:rPr>
                <w:rFonts w:eastAsia="Times New Roman"/>
              </w:rPr>
            </w:pPr>
            <w:r>
              <w:rPr>
                <w:rFonts w:eastAsia="Times New Roman"/>
              </w:rPr>
              <w:t>0D.01.01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DC5ED" w14:textId="77777777" w:rsidR="00000000" w:rsidRDefault="00000000">
            <w:pPr>
              <w:rPr>
                <w:rFonts w:eastAsia="Times New Roman"/>
              </w:rPr>
            </w:pPr>
            <w:r>
              <w:rPr>
                <w:rFonts w:eastAsia="Times New Roman"/>
              </w:rPr>
              <w:t>Structural Metadata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F1500" w14:textId="77777777" w:rsidR="00000000" w:rsidRDefault="00000000">
            <w:pPr>
              <w:rPr>
                <w:rFonts w:eastAsia="Times New Roman"/>
              </w:rPr>
            </w:pPr>
          </w:p>
        </w:tc>
      </w:tr>
      <w:tr w:rsidR="00CE6E21" w14:paraId="615A978E" w14:textId="77777777">
        <w:trPr>
          <w:gridBefore w:val="1"/>
          <w:gridAfter w:val="4"/>
          <w:divId w:val="1295714999"/>
          <w:ins w:id="821" w:author="db" w:date="2022-09-02T14:54:00Z"/>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339F77C5" w14:textId="77777777" w:rsidR="00000000" w:rsidRDefault="00000000">
            <w:pPr>
              <w:rPr>
                <w:ins w:id="822" w:author="db" w:date="2022-09-02T14:54:00Z"/>
                <w:rFonts w:eastAsia="Times New Roman"/>
              </w:rPr>
            </w:pPr>
            <w:ins w:id="823" w:author="db" w:date="2022-09-02T14:54:00Z">
              <w:r>
                <w:rPr>
                  <w:rFonts w:eastAsia="Times New Roman"/>
                </w:rPr>
                <w:t>0D.01.02</w:t>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28D5F" w14:textId="77777777" w:rsidR="00000000" w:rsidRDefault="00000000">
            <w:pPr>
              <w:rPr>
                <w:ins w:id="824" w:author="db" w:date="2022-09-02T14:54:00Z"/>
                <w:rFonts w:eastAsia="Times New Roman"/>
              </w:rPr>
            </w:pPr>
            <w:moveToRangeStart w:id="825" w:author="db" w:date="2022-09-02T14:54:00Z" w:name="move113022874"/>
            <w:moveTo w:id="826" w:author="db" w:date="2022-09-02T14:54:00Z">
              <w:r>
                <w:rPr>
                  <w:rFonts w:eastAsia="Times New Roman"/>
                </w:rPr>
                <w:t>Partition Packs | Operational Patterns</w:t>
              </w:r>
            </w:moveTo>
            <w:moveToRangeEnd w:id="825"/>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62FF5" w14:textId="77777777" w:rsidR="00000000" w:rsidRDefault="00000000">
            <w:pPr>
              <w:rPr>
                <w:ins w:id="827" w:author="db" w:date="2022-09-02T14:54:00Z"/>
                <w:rFonts w:eastAsia="Times New Roman"/>
              </w:rPr>
            </w:pPr>
          </w:p>
        </w:tc>
      </w:tr>
      <w:tr w:rsidR="00000000" w14:paraId="7B38E165" w14:textId="77777777">
        <w:trPr>
          <w:divId w:val="1295714999"/>
        </w:trPr>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1DF00DBF" w14:textId="77777777" w:rsidR="00B87F14" w:rsidRDefault="00000000">
            <w:pPr>
              <w:spacing w:after="23" w:line="259" w:lineRule="auto"/>
              <w:ind w:left="105"/>
              <w:rPr>
                <w:del w:id="828" w:author="db" w:date="2022-09-02T14:54:00Z"/>
              </w:rPr>
            </w:pPr>
            <w:del w:id="829" w:author="db" w:date="2022-09-02T14:54:00Z">
              <w:r>
                <w:delText xml:space="preserve">0D.01.02 </w:delText>
              </w:r>
            </w:del>
          </w:p>
          <w:p w14:paraId="1D4C2B1C" w14:textId="77777777" w:rsidR="00B87F14" w:rsidRDefault="00000000">
            <w:pPr>
              <w:spacing w:after="23" w:line="259" w:lineRule="auto"/>
              <w:ind w:left="105"/>
              <w:rPr>
                <w:del w:id="830" w:author="db" w:date="2022-09-02T14:54:00Z"/>
              </w:rPr>
            </w:pPr>
            <w:r>
              <w:rPr>
                <w:rFonts w:eastAsia="Times New Roman"/>
              </w:rPr>
              <w:t>0D.01.03</w:t>
            </w:r>
            <w:del w:id="831" w:author="db" w:date="2022-09-02T14:54:00Z">
              <w:r>
                <w:delText xml:space="preserve"> </w:delText>
              </w:r>
            </w:del>
          </w:p>
          <w:p w14:paraId="6B74FC59" w14:textId="0E1E9908" w:rsidR="00000000" w:rsidRDefault="00000000">
            <w:pPr>
              <w:rPr>
                <w:rFonts w:eastAsia="Times New Roman"/>
              </w:rPr>
            </w:pPr>
            <w:del w:id="832" w:author="db" w:date="2022-09-02T14:54:00Z">
              <w:r>
                <w:delText xml:space="preserve">0D.01.04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1D367" w14:textId="5463C378" w:rsidR="00000000" w:rsidRDefault="00000000">
            <w:pPr>
              <w:rPr>
                <w:rFonts w:eastAsia="Times New Roman"/>
              </w:rPr>
            </w:pPr>
            <w:moveFromRangeStart w:id="833" w:author="db" w:date="2022-09-02T14:54:00Z" w:name="move113022874"/>
            <w:moveFrom w:id="834" w:author="db" w:date="2022-09-02T14:54:00Z">
              <w:r>
                <w:rPr>
                  <w:rFonts w:eastAsia="Times New Roman"/>
                </w:rPr>
                <w:t>Partition Packs | Operational Patterns</w:t>
              </w:r>
            </w:moveFrom>
            <w:moveFromRangeEnd w:id="833"/>
            <w:r>
              <w:rPr>
                <w:rFonts w:eastAsia="Times New Roman"/>
              </w:rPr>
              <w:t>Essence Containers</w:t>
            </w:r>
            <w:moveFromRangeStart w:id="835" w:author="db" w:date="2022-09-02T14:54:00Z" w:name="move113022875"/>
            <w:moveFrom w:id="836" w:author="db" w:date="2022-09-02T14:54:00Z">
              <w:r>
                <w:rPr>
                  <w:rFonts w:eastAsia="Times New Roman"/>
                </w:rPr>
                <w:t>Descriptive Metadata Schemes</w:t>
              </w:r>
            </w:moveFrom>
            <w:moveFromRangeEnd w:id="835"/>
          </w:p>
        </w:tc>
        <w:tc>
          <w:tcPr>
            <w:tcW w:w="0" w:type="auto"/>
            <w:tcBorders>
              <w:top w:val="single" w:sz="6" w:space="0" w:color="000000"/>
              <w:left w:val="single" w:sz="6" w:space="0" w:color="000000"/>
              <w:bottom w:val="single" w:sz="6" w:space="0" w:color="000000"/>
              <w:right w:val="single" w:sz="6" w:space="0" w:color="000000"/>
            </w:tcBorders>
            <w:vAlign w:val="center"/>
            <w:cellMerge w:id="837" w:author="db" w:date="2022-09-02T14:54:00Z" w:vMerge="rest"/>
            <w:hideMark/>
          </w:tcPr>
          <w:p w14:paraId="1B17CDA5" w14:textId="77777777" w:rsidR="00000000" w:rsidRDefault="00000000">
            <w:pPr>
              <w:rPr>
                <w:rFonts w:eastAsia="Times New Roman"/>
              </w:rPr>
            </w:pPr>
            <w:r>
              <w:rPr>
                <w:rFonts w:eastAsia="Times New Roman"/>
              </w:rPr>
              <w:t>Delegated by AMWA Association.</w:t>
            </w:r>
          </w:p>
        </w:tc>
      </w:tr>
      <w:tr w:rsidR="00CE6E21" w14:paraId="1A5AAC4A" w14:textId="77777777">
        <w:trPr>
          <w:gridBefore w:val="2"/>
          <w:gridAfter w:val="2"/>
          <w:divId w:val="1295714999"/>
          <w:ins w:id="838" w:author="db" w:date="2022-09-02T14:54:00Z"/>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502BE836" w14:textId="77777777" w:rsidR="00000000" w:rsidRDefault="00000000">
            <w:pPr>
              <w:rPr>
                <w:ins w:id="839" w:author="db" w:date="2022-09-02T14:54:00Z"/>
                <w:rFonts w:eastAsia="Times New Roman"/>
              </w:rPr>
            </w:pPr>
            <w:ins w:id="840" w:author="db" w:date="2022-09-02T14:54:00Z">
              <w:r>
                <w:rPr>
                  <w:rFonts w:eastAsia="Times New Roman"/>
                </w:rPr>
                <w:t>0D.01.04</w:t>
              </w:r>
            </w:ins>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837A9" w14:textId="77777777" w:rsidR="00000000" w:rsidRDefault="00000000">
            <w:pPr>
              <w:rPr>
                <w:ins w:id="841" w:author="db" w:date="2022-09-02T14:54:00Z"/>
                <w:rFonts w:eastAsia="Times New Roman"/>
              </w:rPr>
            </w:pPr>
            <w:moveToRangeStart w:id="842" w:author="db" w:date="2022-09-02T14:54:00Z" w:name="move113022875"/>
            <w:moveTo w:id="843" w:author="db" w:date="2022-09-02T14:54:00Z">
              <w:r>
                <w:rPr>
                  <w:rFonts w:eastAsia="Times New Roman"/>
                </w:rPr>
                <w:t>Descriptive Metadata Schemes</w:t>
              </w:r>
            </w:moveTo>
            <w:moveToRangeEnd w:id="842"/>
          </w:p>
        </w:tc>
        <w:tc>
          <w:tcPr>
            <w:tcW w:w="0" w:type="auto"/>
            <w:tcBorders>
              <w:top w:val="single" w:sz="6" w:space="0" w:color="000000"/>
              <w:left w:val="single" w:sz="6" w:space="0" w:color="000000"/>
              <w:bottom w:val="single" w:sz="6" w:space="0" w:color="000000"/>
              <w:right w:val="single" w:sz="6" w:space="0" w:color="000000"/>
            </w:tcBorders>
            <w:vAlign w:val="center"/>
            <w:cellMerge w:id="844" w:author="db" w:date="2022-09-02T14:54:00Z" w:vMerge="cont"/>
            <w:hideMark/>
          </w:tcPr>
          <w:p w14:paraId="01FC1249" w14:textId="77777777" w:rsidR="00000000" w:rsidRDefault="00000000">
            <w:pPr>
              <w:rPr>
                <w:ins w:id="845" w:author="db" w:date="2022-09-02T14:54:00Z"/>
                <w:rFonts w:eastAsia="Times New Roman"/>
              </w:rPr>
            </w:pPr>
          </w:p>
        </w:tc>
      </w:tr>
      <w:tr w:rsidR="00000000" w14:paraId="5787AD66" w14:textId="77777777">
        <w:trPr>
          <w:divId w:val="1295714999"/>
        </w:trPr>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08B13E06" w14:textId="77777777" w:rsidR="00000000" w:rsidRDefault="00000000">
            <w:pPr>
              <w:rPr>
                <w:rFonts w:eastAsia="Times New Roman"/>
              </w:rPr>
            </w:pPr>
            <w:r>
              <w:rPr>
                <w:rFonts w:eastAsia="Times New Roman"/>
              </w:rPr>
              <w:t>0D.01.05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5305E" w14:textId="77777777" w:rsidR="00000000" w:rsidRDefault="00000000">
            <w:pPr>
              <w:rPr>
                <w:rFonts w:eastAsia="Times New Roman"/>
              </w:rPr>
            </w:pPr>
            <w:r>
              <w:rPr>
                <w:rFonts w:eastAsia="Times New Roman"/>
              </w:rPr>
              <w:t>Generic Stream Partition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D44DD" w14:textId="77777777" w:rsidR="00000000" w:rsidRDefault="00000000">
            <w:pPr>
              <w:rPr>
                <w:rFonts w:eastAsia="Times New Roman"/>
              </w:rPr>
            </w:pPr>
          </w:p>
        </w:tc>
      </w:tr>
      <w:tr w:rsidR="00000000" w14:paraId="31070219" w14:textId="77777777">
        <w:trPr>
          <w:divId w:val="1295714999"/>
        </w:trPr>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0B13F71A" w14:textId="77777777" w:rsidR="00000000" w:rsidRDefault="00000000">
            <w:pPr>
              <w:rPr>
                <w:rFonts w:eastAsia="Times New Roman"/>
              </w:rPr>
            </w:pPr>
            <w:r>
              <w:rPr>
                <w:rFonts w:eastAsia="Times New Roman"/>
              </w:rPr>
              <w:t>0D.01.06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B5A25" w14:textId="77777777" w:rsidR="00000000" w:rsidRDefault="00000000">
            <w:pPr>
              <w:rPr>
                <w:rFonts w:eastAsia="Times New Roman"/>
              </w:rPr>
            </w:pPr>
            <w:r>
              <w:rPr>
                <w:rFonts w:eastAsia="Times New Roman"/>
              </w:rPr>
              <w:t>Application Metadata Plugin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DEBAD" w14:textId="77777777" w:rsidR="00000000" w:rsidRDefault="00000000">
            <w:pPr>
              <w:rPr>
                <w:rFonts w:eastAsia="Times New Roman"/>
              </w:rPr>
            </w:pPr>
          </w:p>
        </w:tc>
      </w:tr>
    </w:tbl>
    <w:p w14:paraId="74E84009" w14:textId="77777777" w:rsidR="00000000" w:rsidRDefault="00000000">
      <w:pPr>
        <w:pStyle w:val="Heading2"/>
        <w:divId w:val="1295714999"/>
        <w:rPr>
          <w:rFonts w:ascii="Arial" w:eastAsia="Times New Roman" w:hAnsi="Arial" w:cs="Arial"/>
        </w:rPr>
      </w:pPr>
      <w:r>
        <w:rPr>
          <w:rFonts w:ascii="Arial" w:eastAsia="Times New Roman" w:hAnsi="Arial" w:cs="Arial"/>
        </w:rPr>
        <w:t>Bibliography</w:t>
      </w:r>
    </w:p>
    <w:p w14:paraId="0CED9A00" w14:textId="124EB9FF" w:rsidR="00CE6E21" w:rsidRDefault="00000000">
      <w:pPr>
        <w:numPr>
          <w:ilvl w:val="0"/>
          <w:numId w:val="9"/>
        </w:numPr>
        <w:spacing w:before="100" w:beforeAutospacing="1" w:after="100" w:afterAutospacing="1"/>
        <w:divId w:val="1295714999"/>
        <w:rPr>
          <w:rFonts w:ascii="Arial" w:eastAsia="Times New Roman" w:hAnsi="Arial" w:cs="Arial"/>
        </w:rPr>
      </w:pPr>
      <w:r>
        <w:rPr>
          <w:rStyle w:val="HTMLCite"/>
          <w:rFonts w:ascii="Arial" w:eastAsia="Times New Roman" w:hAnsi="Arial" w:cs="Arial"/>
        </w:rPr>
        <w:t xml:space="preserve">SMPTE </w:t>
      </w:r>
      <w:del w:id="846" w:author="db" w:date="2022-09-02T14:54:00Z">
        <w:r>
          <w:delText>AG-02</w:delText>
        </w:r>
      </w:del>
      <w:ins w:id="847" w:author="db" w:date="2022-09-02T14:54:00Z">
        <w:r>
          <w:rPr>
            <w:rStyle w:val="HTMLCite"/>
            <w:rFonts w:ascii="Arial" w:eastAsia="Times New Roman" w:hAnsi="Arial" w:cs="Arial"/>
          </w:rPr>
          <w:t>AG02</w:t>
        </w:r>
      </w:ins>
      <w:r>
        <w:rPr>
          <w:rFonts w:ascii="Arial" w:eastAsia="Times New Roman" w:hAnsi="Arial" w:cs="Arial"/>
        </w:rPr>
        <w:t xml:space="preserve"> Document Naming and Packaging </w:t>
      </w:r>
    </w:p>
    <w:sectPr w:rsidR="00CE6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D2"/>
    <w:multiLevelType w:val="multilevel"/>
    <w:tmpl w:val="19C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3D6D"/>
    <w:multiLevelType w:val="multilevel"/>
    <w:tmpl w:val="71E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7CF"/>
    <w:multiLevelType w:val="multilevel"/>
    <w:tmpl w:val="322C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94F43"/>
    <w:multiLevelType w:val="multilevel"/>
    <w:tmpl w:val="2A7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C2005"/>
    <w:multiLevelType w:val="multilevel"/>
    <w:tmpl w:val="343E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93038"/>
    <w:multiLevelType w:val="multilevel"/>
    <w:tmpl w:val="206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11530"/>
    <w:multiLevelType w:val="multilevel"/>
    <w:tmpl w:val="15C2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E1F42"/>
    <w:multiLevelType w:val="multilevel"/>
    <w:tmpl w:val="CA92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50F35"/>
    <w:multiLevelType w:val="multilevel"/>
    <w:tmpl w:val="3E0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710812">
    <w:abstractNumId w:val="7"/>
  </w:num>
  <w:num w:numId="2" w16cid:durableId="1393701665">
    <w:abstractNumId w:val="3"/>
  </w:num>
  <w:num w:numId="3" w16cid:durableId="823281038">
    <w:abstractNumId w:val="5"/>
  </w:num>
  <w:num w:numId="4" w16cid:durableId="1616207778">
    <w:abstractNumId w:val="0"/>
  </w:num>
  <w:num w:numId="5" w16cid:durableId="420445412">
    <w:abstractNumId w:val="4"/>
  </w:num>
  <w:num w:numId="6" w16cid:durableId="945700624">
    <w:abstractNumId w:val="8"/>
  </w:num>
  <w:num w:numId="7" w16cid:durableId="2072534347">
    <w:abstractNumId w:val="2"/>
  </w:num>
  <w:num w:numId="8" w16cid:durableId="1067915873">
    <w:abstractNumId w:val="1"/>
  </w:num>
  <w:num w:numId="9" w16cid:durableId="966815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062A"/>
    <w:rsid w:val="002253D2"/>
    <w:rsid w:val="00761742"/>
    <w:rsid w:val="00916872"/>
    <w:rsid w:val="00B87F14"/>
    <w:rsid w:val="00CE6E21"/>
    <w:rsid w:val="00F3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AE21E"/>
  <w15:chartTrackingRefBased/>
  <w15:docId w15:val="{4118D7F2-4BB2-E347-8F69-C454F935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0" w:afterAutospacing="1" w:line="264" w:lineRule="auto"/>
      <w:outlineLvl w:val="0"/>
    </w:pPr>
    <w:rPr>
      <w:b/>
      <w:bCs/>
      <w:kern w:val="36"/>
      <w:sz w:val="48"/>
      <w:szCs w:val="48"/>
    </w:rPr>
  </w:style>
  <w:style w:type="paragraph" w:styleId="Heading2">
    <w:name w:val="heading 2"/>
    <w:basedOn w:val="Normal"/>
    <w:link w:val="Heading2Char"/>
    <w:uiPriority w:val="9"/>
    <w:qFormat/>
    <w:pPr>
      <w:spacing w:before="360" w:after="100" w:afterAutospacing="1"/>
      <w:outlineLvl w:val="1"/>
    </w:pPr>
    <w:rPr>
      <w:b/>
      <w:bCs/>
      <w:sz w:val="36"/>
      <w:szCs w:val="36"/>
    </w:rPr>
  </w:style>
  <w:style w:type="paragraph" w:styleId="Heading3">
    <w:name w:val="heading 3"/>
    <w:basedOn w:val="Normal"/>
    <w:link w:val="Heading3Char"/>
    <w:uiPriority w:val="9"/>
    <w:qFormat/>
    <w:pPr>
      <w:spacing w:before="240" w:after="100" w:afterAutospacing="1"/>
      <w:outlineLvl w:val="2"/>
    </w:pPr>
    <w:rPr>
      <w:b/>
      <w:bCs/>
      <w:sz w:val="27"/>
      <w:szCs w:val="27"/>
    </w:rPr>
  </w:style>
  <w:style w:type="paragraph" w:styleId="Heading4">
    <w:name w:val="heading 4"/>
    <w:basedOn w:val="Normal"/>
    <w:link w:val="Heading4Char"/>
    <w:uiPriority w:val="9"/>
    <w:qFormat/>
    <w:pPr>
      <w:spacing w:before="240" w:after="100" w:afterAutospacing="1"/>
      <w:outlineLvl w:val="3"/>
    </w:pPr>
    <w:rPr>
      <w:b/>
      <w:bCs/>
    </w:rPr>
  </w:style>
  <w:style w:type="paragraph" w:styleId="Heading5">
    <w:name w:val="heading 5"/>
    <w:basedOn w:val="Normal"/>
    <w:link w:val="Heading5Char"/>
    <w:uiPriority w:val="9"/>
    <w:qFormat/>
    <w:pPr>
      <w:spacing w:before="240" w:after="100" w:afterAutospacing="1"/>
      <w:outlineLvl w:val="4"/>
    </w:pPr>
    <w:rPr>
      <w:b/>
      <w:bCs/>
      <w:sz w:val="20"/>
      <w:szCs w:val="20"/>
    </w:rPr>
  </w:style>
  <w:style w:type="paragraph" w:styleId="Heading6">
    <w:name w:val="heading 6"/>
    <w:basedOn w:val="Normal"/>
    <w:link w:val="Heading6Char"/>
    <w:uiPriority w:val="9"/>
    <w:qFormat/>
    <w:pPr>
      <w:spacing w:before="240"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nsolas" w:eastAsiaTheme="minorEastAsia" w:hAnsi="Consolas" w:cs="Consolas"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00" w:beforeAutospacing="1" w:after="100" w:afterAutospacing="1"/>
    </w:pPr>
  </w:style>
  <w:style w:type="paragraph" w:customStyle="1" w:styleId="annex-cat">
    <w:name w:val="annex-cat"/>
    <w:basedOn w:val="Normal"/>
    <w:pPr>
      <w:spacing w:before="100" w:beforeAutospacing="1" w:after="100" w:afterAutospacing="1"/>
    </w:pPr>
  </w:style>
  <w:style w:type="paragraph" w:customStyle="1" w:styleId="ext-ref">
    <w:name w:val="ext-ref"/>
    <w:basedOn w:val="Normal"/>
    <w:pPr>
      <w:spacing w:before="100" w:beforeAutospacing="1" w:after="100" w:afterAutospacing="1"/>
    </w:pPr>
  </w:style>
  <w:style w:type="character" w:customStyle="1" w:styleId="label">
    <w:name w:val="label"/>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label1">
    <w:name w:val="label1"/>
    <w:basedOn w:val="DefaultParagraphFont"/>
  </w:style>
  <w:style w:type="character" w:customStyle="1" w:styleId="label2">
    <w:name w:val="label2"/>
    <w:basedOn w:val="DefaultParagraphFont"/>
  </w:style>
  <w:style w:type="character" w:customStyle="1" w:styleId="label3">
    <w:name w:val="label3"/>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label">
    <w:name w:val="heading-label"/>
    <w:basedOn w:val="DefaultParagraphFont"/>
  </w:style>
  <w:style w:type="character" w:customStyle="1" w:styleId="heading-number">
    <w:name w:val="heading-number"/>
    <w:basedOn w:val="DefaultParagraphFont"/>
  </w:style>
  <w:style w:type="character" w:styleId="HTMLCite">
    <w:name w:val="HTML Cite"/>
    <w:basedOn w:val="DefaultParagraphFont"/>
    <w:uiPriority w:val="99"/>
    <w:semiHidden/>
    <w:unhideWhenUsed/>
    <w:rPr>
      <w:i/>
      <w:iCs/>
    </w:rPr>
  </w:style>
  <w:style w:type="paragraph" w:customStyle="1" w:styleId="note">
    <w:name w:val="note"/>
    <w:basedOn w:val="Normal"/>
    <w:pPr>
      <w:spacing w:before="100" w:beforeAutospacing="1" w:after="100" w:afterAutospacing="1"/>
    </w:pPr>
  </w:style>
  <w:style w:type="table" w:customStyle="1" w:styleId="TableGrid">
    <w:name w:val="TableGrid"/>
    <w:rPr>
      <w:rFonts w:asciiTheme="minorHAnsi" w:eastAsiaTheme="minorEastAsia" w:hAnsiTheme="minorHAnsi" w:cstheme="minorBidi"/>
      <w:sz w:val="24"/>
      <w:szCs w:val="24"/>
    </w:rPr>
    <w:tblPr>
      <w:tblCellMar>
        <w:top w:w="0" w:type="dxa"/>
        <w:left w:w="0" w:type="dxa"/>
        <w:bottom w:w="0" w:type="dxa"/>
        <w:right w:w="0" w:type="dxa"/>
      </w:tblCellMar>
    </w:tblPr>
  </w:style>
  <w:style w:type="paragraph" w:styleId="Revision">
    <w:name w:val="Revision"/>
    <w:hidden/>
    <w:uiPriority w:val="99"/>
    <w:semiHidden/>
    <w:rsid w:val="00CE6E2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14999">
      <w:bodyDiv w:val="1"/>
      <w:marLeft w:val="0"/>
      <w:marRight w:val="0"/>
      <w:marTop w:val="0"/>
      <w:marBottom w:val="0"/>
      <w:divBdr>
        <w:top w:val="none" w:sz="0" w:space="0" w:color="auto"/>
        <w:left w:val="none" w:sz="0" w:space="0" w:color="auto"/>
        <w:bottom w:val="none" w:sz="0" w:space="0" w:color="auto"/>
        <w:right w:val="none" w:sz="0" w:space="0" w:color="auto"/>
      </w:divBdr>
      <w:divsChild>
        <w:div w:id="284115614">
          <w:marLeft w:val="0"/>
          <w:marRight w:val="0"/>
          <w:marTop w:val="0"/>
          <w:marBottom w:val="0"/>
          <w:divBdr>
            <w:top w:val="none" w:sz="0" w:space="0" w:color="auto"/>
            <w:left w:val="none" w:sz="0" w:space="0" w:color="auto"/>
            <w:bottom w:val="none" w:sz="0" w:space="0" w:color="auto"/>
            <w:right w:val="none" w:sz="0" w:space="0" w:color="auto"/>
          </w:divBdr>
        </w:div>
        <w:div w:id="10318016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pte.org/" TargetMode="External"/><Relationship Id="rId13" Type="http://schemas.openxmlformats.org/officeDocument/2006/relationships/image" Target="file:////Users/dcb/Downloads/Metadata%20Registers%20Procedures_files/top-level-timeline.png" TargetMode="External"/><Relationship Id="rId3" Type="http://schemas.openxmlformats.org/officeDocument/2006/relationships/settings" Target="settings.xml"/><Relationship Id="rId7" Type="http://schemas.openxmlformats.org/officeDocument/2006/relationships/image" Target="file:////Users/dcb/Downloads/Metadata%20Registers%20Procedures_files/smpte-logo.png" TargetMode="External"/><Relationship Id="rId12" Type="http://schemas.openxmlformats.org/officeDocument/2006/relationships/image" Target="file:////Users/dcb/Downloads/Metadata%20Registers%20Procedures_files/rdd-timelin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file:////Users/dcb/Downloads/Metadata%20Registers%20Procedures_files/st-timeline.png"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file:////Users/dcb/Downloads/Metadata%20Registers%20Procedures_files/submission-process.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4534</Words>
  <Characters>25850</Characters>
  <Application>Microsoft Office Word</Application>
  <DocSecurity>0</DocSecurity>
  <Lines>215</Lines>
  <Paragraphs>60</Paragraphs>
  <ScaleCrop>false</ScaleCrop>
  <Company/>
  <LinksUpToDate>false</LinksUpToDate>
  <CharactersWithSpaces>30324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Registers Procedures</dc:title>
  <dc:subject/>
  <dc:creator>Bullock, Dean</dc:creator>
  <cp:keywords/>
  <dc:description/>
  <cp:lastModifiedBy>Bullock, Dean</cp:lastModifiedBy>
  <cp:revision>1</cp:revision>
  <dcterms:created xsi:type="dcterms:W3CDTF">2022-09-02T21:53:00Z</dcterms:created>
  <dcterms:modified xsi:type="dcterms:W3CDTF">2022-09-02T21:57:00Z</dcterms:modified>
</cp:coreProperties>
</file>